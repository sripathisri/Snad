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C6B87" w14:textId="77777777" w:rsidR="00645FBD" w:rsidRPr="00645FBD" w:rsidRDefault="00645FBD" w:rsidP="00645FB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roofErr w:type="spellStart"/>
      <w:r w:rsidRPr="00645FBD">
        <w:rPr>
          <w:rFonts w:ascii="Helvetica" w:eastAsia="Times New Roman" w:hAnsi="Helvetica" w:cs="Helvetica"/>
          <w:color w:val="610B38"/>
          <w:sz w:val="38"/>
          <w:szCs w:val="38"/>
        </w:rPr>
        <w:t>ArrayList</w:t>
      </w:r>
      <w:proofErr w:type="spellEnd"/>
    </w:p>
    <w:p w14:paraId="21E60199" w14:textId="77777777" w:rsidR="00645FBD" w:rsidRPr="00645FBD" w:rsidRDefault="00645FBD" w:rsidP="00645F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45FBD">
        <w:rPr>
          <w:rFonts w:ascii="Segoe UI" w:eastAsia="Times New Roman" w:hAnsi="Segoe UI" w:cs="Segoe UI"/>
          <w:color w:val="333333"/>
          <w:sz w:val="24"/>
          <w:szCs w:val="24"/>
        </w:rPr>
        <w:t xml:space="preserve">The </w:t>
      </w:r>
      <w:proofErr w:type="spellStart"/>
      <w:r w:rsidRPr="00645FBD">
        <w:rPr>
          <w:rFonts w:ascii="Segoe UI" w:eastAsia="Times New Roman" w:hAnsi="Segoe UI" w:cs="Segoe UI"/>
          <w:color w:val="333333"/>
          <w:sz w:val="24"/>
          <w:szCs w:val="24"/>
        </w:rPr>
        <w:t>ArrayList</w:t>
      </w:r>
      <w:proofErr w:type="spellEnd"/>
      <w:r w:rsidRPr="00645FBD">
        <w:rPr>
          <w:rFonts w:ascii="Segoe UI" w:eastAsia="Times New Roman" w:hAnsi="Segoe UI" w:cs="Segoe UI"/>
          <w:color w:val="333333"/>
          <w:sz w:val="24"/>
          <w:szCs w:val="24"/>
        </w:rPr>
        <w:t xml:space="preserve"> class implements the List interface. It uses a dynamic array to store the duplicate element of different data types. The </w:t>
      </w:r>
      <w:proofErr w:type="spellStart"/>
      <w:r w:rsidRPr="00645FBD">
        <w:rPr>
          <w:rFonts w:ascii="Segoe UI" w:eastAsia="Times New Roman" w:hAnsi="Segoe UI" w:cs="Segoe UI"/>
          <w:color w:val="333333"/>
          <w:sz w:val="24"/>
          <w:szCs w:val="24"/>
        </w:rPr>
        <w:t>ArrayList</w:t>
      </w:r>
      <w:proofErr w:type="spellEnd"/>
      <w:r w:rsidRPr="00645FBD">
        <w:rPr>
          <w:rFonts w:ascii="Segoe UI" w:eastAsia="Times New Roman" w:hAnsi="Segoe UI" w:cs="Segoe UI"/>
          <w:color w:val="333333"/>
          <w:sz w:val="24"/>
          <w:szCs w:val="24"/>
        </w:rPr>
        <w:t xml:space="preserve"> class maintains the insertion order and is non-synchronized. The elements stored in the </w:t>
      </w:r>
      <w:proofErr w:type="spellStart"/>
      <w:r w:rsidRPr="00645FBD">
        <w:rPr>
          <w:rFonts w:ascii="Segoe UI" w:eastAsia="Times New Roman" w:hAnsi="Segoe UI" w:cs="Segoe UI"/>
          <w:color w:val="333333"/>
          <w:sz w:val="24"/>
          <w:szCs w:val="24"/>
        </w:rPr>
        <w:t>ArrayList</w:t>
      </w:r>
      <w:proofErr w:type="spellEnd"/>
      <w:r w:rsidRPr="00645FBD">
        <w:rPr>
          <w:rFonts w:ascii="Segoe UI" w:eastAsia="Times New Roman" w:hAnsi="Segoe UI" w:cs="Segoe UI"/>
          <w:color w:val="333333"/>
          <w:sz w:val="24"/>
          <w:szCs w:val="24"/>
        </w:rPr>
        <w:t xml:space="preserve"> class can be randomly accessed. Consider the following example.</w:t>
      </w:r>
    </w:p>
    <w:p w14:paraId="0FD7FF43" w14:textId="77777777" w:rsidR="00645FBD" w:rsidRPr="00645FBD" w:rsidRDefault="00645FBD" w:rsidP="00645FBD">
      <w:pPr>
        <w:spacing w:after="0" w:line="240" w:lineRule="auto"/>
        <w:jc w:val="both"/>
        <w:rPr>
          <w:rFonts w:ascii="Times New Roman" w:eastAsia="Times New Roman" w:hAnsi="Times New Roman" w:cs="Times New Roman"/>
          <w:color w:val="008000"/>
          <w:sz w:val="24"/>
          <w:szCs w:val="24"/>
          <w:bdr w:val="none" w:sz="0" w:space="0" w:color="auto" w:frame="1"/>
        </w:rPr>
      </w:pPr>
      <w:r w:rsidRPr="00645FBD">
        <w:rPr>
          <w:rFonts w:ascii="Segoe UI" w:eastAsia="Times New Roman" w:hAnsi="Segoe UI" w:cs="Segoe UI"/>
          <w:color w:val="333333"/>
          <w:sz w:val="24"/>
          <w:szCs w:val="24"/>
        </w:rPr>
        <w:fldChar w:fldCharType="begin"/>
      </w:r>
      <w:r w:rsidRPr="00645FBD">
        <w:rPr>
          <w:rFonts w:ascii="Segoe UI" w:eastAsia="Times New Roman" w:hAnsi="Segoe UI" w:cs="Segoe UI"/>
          <w:color w:val="333333"/>
          <w:sz w:val="24"/>
          <w:szCs w:val="24"/>
        </w:rPr>
        <w:instrText xml:space="preserve"> HYPERLINK "https://www.javatpoint.com/collections-in-java" </w:instrText>
      </w:r>
      <w:r w:rsidRPr="00645FBD">
        <w:rPr>
          <w:rFonts w:ascii="Segoe UI" w:eastAsia="Times New Roman" w:hAnsi="Segoe UI" w:cs="Segoe UI"/>
          <w:color w:val="333333"/>
          <w:sz w:val="24"/>
          <w:szCs w:val="24"/>
        </w:rPr>
        <w:fldChar w:fldCharType="separate"/>
      </w:r>
    </w:p>
    <w:p w14:paraId="6C68550D" w14:textId="77777777" w:rsidR="00645FBD" w:rsidRPr="00645FBD" w:rsidRDefault="00645FBD" w:rsidP="00645FBD">
      <w:pPr>
        <w:spacing w:after="0" w:line="240" w:lineRule="auto"/>
        <w:jc w:val="both"/>
        <w:rPr>
          <w:rFonts w:ascii="Segoe UI" w:eastAsia="Times New Roman" w:hAnsi="Segoe UI" w:cs="Segoe UI"/>
          <w:color w:val="008000"/>
          <w:sz w:val="24"/>
          <w:szCs w:val="24"/>
          <w:u w:val="single"/>
          <w:bdr w:val="none" w:sz="0" w:space="0" w:color="auto" w:frame="1"/>
        </w:rPr>
      </w:pPr>
      <w:r w:rsidRPr="00645FBD">
        <w:rPr>
          <w:rFonts w:ascii="Segoe UI" w:eastAsia="Times New Roman" w:hAnsi="Segoe UI" w:cs="Segoe UI"/>
          <w:color w:val="333333"/>
          <w:sz w:val="24"/>
          <w:szCs w:val="24"/>
        </w:rPr>
        <w:fldChar w:fldCharType="end"/>
      </w:r>
      <w:r w:rsidRPr="00645FBD">
        <w:rPr>
          <w:rFonts w:ascii="Segoe UI" w:eastAsia="Times New Roman" w:hAnsi="Segoe UI" w:cs="Segoe UI"/>
          <w:color w:val="333333"/>
          <w:sz w:val="24"/>
          <w:szCs w:val="24"/>
        </w:rPr>
        <w:fldChar w:fldCharType="begin"/>
      </w:r>
      <w:r w:rsidRPr="00645FBD">
        <w:rPr>
          <w:rFonts w:ascii="Segoe UI" w:eastAsia="Times New Roman" w:hAnsi="Segoe UI" w:cs="Segoe UI"/>
          <w:color w:val="333333"/>
          <w:sz w:val="24"/>
          <w:szCs w:val="24"/>
        </w:rPr>
        <w:instrText xml:space="preserve"> HYPERLINK "https://www.javatpoint.com/collections-in-java" </w:instrText>
      </w:r>
      <w:r w:rsidRPr="00645FBD">
        <w:rPr>
          <w:rFonts w:ascii="Segoe UI" w:eastAsia="Times New Roman" w:hAnsi="Segoe UI" w:cs="Segoe UI"/>
          <w:color w:val="333333"/>
          <w:sz w:val="24"/>
          <w:szCs w:val="24"/>
        </w:rPr>
        <w:fldChar w:fldCharType="separate"/>
      </w:r>
    </w:p>
    <w:p w14:paraId="7993B7E6" w14:textId="77777777" w:rsidR="00645FBD" w:rsidRPr="00645FBD" w:rsidRDefault="00645FBD" w:rsidP="00645FBD">
      <w:pPr>
        <w:spacing w:after="0" w:line="240" w:lineRule="auto"/>
        <w:jc w:val="both"/>
        <w:rPr>
          <w:rFonts w:ascii="Segoe UI" w:eastAsia="Times New Roman" w:hAnsi="Segoe UI" w:cs="Segoe UI"/>
          <w:color w:val="008000"/>
          <w:sz w:val="24"/>
          <w:szCs w:val="24"/>
          <w:u w:val="single"/>
          <w:bdr w:val="none" w:sz="0" w:space="0" w:color="auto" w:frame="1"/>
        </w:rPr>
      </w:pPr>
      <w:r w:rsidRPr="00645FBD">
        <w:rPr>
          <w:rFonts w:ascii="Segoe UI" w:eastAsia="Times New Roman" w:hAnsi="Segoe UI" w:cs="Segoe UI"/>
          <w:color w:val="333333"/>
          <w:sz w:val="24"/>
          <w:szCs w:val="24"/>
        </w:rPr>
        <w:fldChar w:fldCharType="end"/>
      </w:r>
      <w:r w:rsidRPr="00645FBD">
        <w:rPr>
          <w:rFonts w:ascii="Segoe UI" w:eastAsia="Times New Roman" w:hAnsi="Segoe UI" w:cs="Segoe UI"/>
          <w:color w:val="333333"/>
          <w:sz w:val="24"/>
          <w:szCs w:val="24"/>
        </w:rPr>
        <w:fldChar w:fldCharType="begin"/>
      </w:r>
      <w:r w:rsidRPr="00645FBD">
        <w:rPr>
          <w:rFonts w:ascii="Segoe UI" w:eastAsia="Times New Roman" w:hAnsi="Segoe UI" w:cs="Segoe UI"/>
          <w:color w:val="333333"/>
          <w:sz w:val="24"/>
          <w:szCs w:val="24"/>
        </w:rPr>
        <w:instrText xml:space="preserve"> HYPERLINK "https://www.javatpoint.com/collections-in-java" </w:instrText>
      </w:r>
      <w:r w:rsidRPr="00645FBD">
        <w:rPr>
          <w:rFonts w:ascii="Segoe UI" w:eastAsia="Times New Roman" w:hAnsi="Segoe UI" w:cs="Segoe UI"/>
          <w:color w:val="333333"/>
          <w:sz w:val="24"/>
          <w:szCs w:val="24"/>
        </w:rPr>
        <w:fldChar w:fldCharType="separate"/>
      </w:r>
    </w:p>
    <w:p w14:paraId="3302ED37" w14:textId="77777777" w:rsidR="00645FBD" w:rsidRPr="00645FBD" w:rsidRDefault="00645FBD" w:rsidP="00645FBD">
      <w:pPr>
        <w:spacing w:after="0" w:line="240" w:lineRule="auto"/>
        <w:jc w:val="both"/>
        <w:rPr>
          <w:rFonts w:ascii="Times New Roman" w:eastAsia="Times New Roman" w:hAnsi="Times New Roman" w:cs="Times New Roman"/>
          <w:color w:val="333333"/>
          <w:sz w:val="24"/>
          <w:szCs w:val="24"/>
        </w:rPr>
      </w:pPr>
      <w:r w:rsidRPr="00645FBD">
        <w:rPr>
          <w:rFonts w:ascii="Segoe UI" w:eastAsia="Times New Roman" w:hAnsi="Segoe UI" w:cs="Segoe UI"/>
          <w:color w:val="333333"/>
          <w:sz w:val="24"/>
          <w:szCs w:val="24"/>
        </w:rPr>
        <w:fldChar w:fldCharType="end"/>
      </w:r>
    </w:p>
    <w:p w14:paraId="125317CC" w14:textId="77777777" w:rsidR="00645FBD" w:rsidRPr="00645FBD" w:rsidRDefault="00645FBD" w:rsidP="00645FBD">
      <w:pPr>
        <w:numPr>
          <w:ilvl w:val="0"/>
          <w:numId w:val="1"/>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b/>
          <w:bCs/>
          <w:color w:val="006699"/>
          <w:sz w:val="24"/>
          <w:szCs w:val="24"/>
          <w:bdr w:val="none" w:sz="0" w:space="0" w:color="auto" w:frame="1"/>
        </w:rPr>
        <w:t>import</w:t>
      </w:r>
      <w:r w:rsidRPr="00645FBD">
        <w:rPr>
          <w:rFonts w:ascii="Segoe UI" w:eastAsia="Times New Roman" w:hAnsi="Segoe UI" w:cs="Segoe UI"/>
          <w:color w:val="000000"/>
          <w:sz w:val="24"/>
          <w:szCs w:val="24"/>
          <w:bdr w:val="none" w:sz="0" w:space="0" w:color="auto" w:frame="1"/>
        </w:rPr>
        <w:t> </w:t>
      </w:r>
      <w:proofErr w:type="spellStart"/>
      <w:r w:rsidRPr="00645FBD">
        <w:rPr>
          <w:rFonts w:ascii="Segoe UI" w:eastAsia="Times New Roman" w:hAnsi="Segoe UI" w:cs="Segoe UI"/>
          <w:color w:val="000000"/>
          <w:sz w:val="24"/>
          <w:szCs w:val="24"/>
          <w:bdr w:val="none" w:sz="0" w:space="0" w:color="auto" w:frame="1"/>
        </w:rPr>
        <w:t>java.util</w:t>
      </w:r>
      <w:proofErr w:type="spellEnd"/>
      <w:r w:rsidRPr="00645FBD">
        <w:rPr>
          <w:rFonts w:ascii="Segoe UI" w:eastAsia="Times New Roman" w:hAnsi="Segoe UI" w:cs="Segoe UI"/>
          <w:color w:val="000000"/>
          <w:sz w:val="24"/>
          <w:szCs w:val="24"/>
          <w:bdr w:val="none" w:sz="0" w:space="0" w:color="auto" w:frame="1"/>
        </w:rPr>
        <w:t>.</w:t>
      </w:r>
      <w:proofErr w:type="gramStart"/>
      <w:r w:rsidRPr="00645FBD">
        <w:rPr>
          <w:rFonts w:ascii="Segoe UI" w:eastAsia="Times New Roman" w:hAnsi="Segoe UI" w:cs="Segoe UI"/>
          <w:color w:val="000000"/>
          <w:sz w:val="24"/>
          <w:szCs w:val="24"/>
          <w:bdr w:val="none" w:sz="0" w:space="0" w:color="auto" w:frame="1"/>
        </w:rPr>
        <w:t>*;</w:t>
      </w:r>
      <w:proofErr w:type="gramEnd"/>
      <w:r w:rsidRPr="00645FBD">
        <w:rPr>
          <w:rFonts w:ascii="Segoe UI" w:eastAsia="Times New Roman" w:hAnsi="Segoe UI" w:cs="Segoe UI"/>
          <w:color w:val="000000"/>
          <w:sz w:val="24"/>
          <w:szCs w:val="24"/>
          <w:bdr w:val="none" w:sz="0" w:space="0" w:color="auto" w:frame="1"/>
        </w:rPr>
        <w:t>  </w:t>
      </w:r>
    </w:p>
    <w:p w14:paraId="18C4A529" w14:textId="77777777" w:rsidR="00645FBD" w:rsidRPr="00645FBD" w:rsidRDefault="00645FBD" w:rsidP="00645FBD">
      <w:pPr>
        <w:numPr>
          <w:ilvl w:val="0"/>
          <w:numId w:val="1"/>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b/>
          <w:bCs/>
          <w:color w:val="006699"/>
          <w:sz w:val="24"/>
          <w:szCs w:val="24"/>
          <w:bdr w:val="none" w:sz="0" w:space="0" w:color="auto" w:frame="1"/>
        </w:rPr>
        <w:t>class</w:t>
      </w:r>
      <w:r w:rsidRPr="00645FBD">
        <w:rPr>
          <w:rFonts w:ascii="Segoe UI" w:eastAsia="Times New Roman" w:hAnsi="Segoe UI" w:cs="Segoe UI"/>
          <w:color w:val="000000"/>
          <w:sz w:val="24"/>
          <w:szCs w:val="24"/>
          <w:bdr w:val="none" w:sz="0" w:space="0" w:color="auto" w:frame="1"/>
        </w:rPr>
        <w:t> TestJavaCollection1{  </w:t>
      </w:r>
    </w:p>
    <w:p w14:paraId="4B00C446" w14:textId="77777777" w:rsidR="00645FBD" w:rsidRPr="00645FBD" w:rsidRDefault="00645FBD" w:rsidP="00645FBD">
      <w:pPr>
        <w:numPr>
          <w:ilvl w:val="0"/>
          <w:numId w:val="1"/>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b/>
          <w:bCs/>
          <w:color w:val="006699"/>
          <w:sz w:val="24"/>
          <w:szCs w:val="24"/>
          <w:bdr w:val="none" w:sz="0" w:space="0" w:color="auto" w:frame="1"/>
        </w:rPr>
        <w:t>public</w:t>
      </w:r>
      <w:r w:rsidRPr="00645FBD">
        <w:rPr>
          <w:rFonts w:ascii="Segoe UI" w:eastAsia="Times New Roman" w:hAnsi="Segoe UI" w:cs="Segoe UI"/>
          <w:color w:val="000000"/>
          <w:sz w:val="24"/>
          <w:szCs w:val="24"/>
          <w:bdr w:val="none" w:sz="0" w:space="0" w:color="auto" w:frame="1"/>
        </w:rPr>
        <w:t> </w:t>
      </w:r>
      <w:r w:rsidRPr="00645FBD">
        <w:rPr>
          <w:rFonts w:ascii="Segoe UI" w:eastAsia="Times New Roman" w:hAnsi="Segoe UI" w:cs="Segoe UI"/>
          <w:b/>
          <w:bCs/>
          <w:color w:val="006699"/>
          <w:sz w:val="24"/>
          <w:szCs w:val="24"/>
          <w:bdr w:val="none" w:sz="0" w:space="0" w:color="auto" w:frame="1"/>
        </w:rPr>
        <w:t>static</w:t>
      </w:r>
      <w:r w:rsidRPr="00645FBD">
        <w:rPr>
          <w:rFonts w:ascii="Segoe UI" w:eastAsia="Times New Roman" w:hAnsi="Segoe UI" w:cs="Segoe UI"/>
          <w:color w:val="000000"/>
          <w:sz w:val="24"/>
          <w:szCs w:val="24"/>
          <w:bdr w:val="none" w:sz="0" w:space="0" w:color="auto" w:frame="1"/>
        </w:rPr>
        <w:t> </w:t>
      </w:r>
      <w:r w:rsidRPr="00645FBD">
        <w:rPr>
          <w:rFonts w:ascii="Segoe UI" w:eastAsia="Times New Roman" w:hAnsi="Segoe UI" w:cs="Segoe UI"/>
          <w:b/>
          <w:bCs/>
          <w:color w:val="006699"/>
          <w:sz w:val="24"/>
          <w:szCs w:val="24"/>
          <w:bdr w:val="none" w:sz="0" w:space="0" w:color="auto" w:frame="1"/>
        </w:rPr>
        <w:t>void</w:t>
      </w:r>
      <w:r w:rsidRPr="00645FBD">
        <w:rPr>
          <w:rFonts w:ascii="Segoe UI" w:eastAsia="Times New Roman" w:hAnsi="Segoe UI" w:cs="Segoe UI"/>
          <w:color w:val="000000"/>
          <w:sz w:val="24"/>
          <w:szCs w:val="24"/>
          <w:bdr w:val="none" w:sz="0" w:space="0" w:color="auto" w:frame="1"/>
        </w:rPr>
        <w:t> </w:t>
      </w:r>
      <w:proofErr w:type="gramStart"/>
      <w:r w:rsidRPr="00645FBD">
        <w:rPr>
          <w:rFonts w:ascii="Segoe UI" w:eastAsia="Times New Roman" w:hAnsi="Segoe UI" w:cs="Segoe UI"/>
          <w:color w:val="000000"/>
          <w:sz w:val="24"/>
          <w:szCs w:val="24"/>
          <w:bdr w:val="none" w:sz="0" w:space="0" w:color="auto" w:frame="1"/>
        </w:rPr>
        <w:t>main(</w:t>
      </w:r>
      <w:proofErr w:type="gramEnd"/>
      <w:r w:rsidRPr="00645FBD">
        <w:rPr>
          <w:rFonts w:ascii="Segoe UI" w:eastAsia="Times New Roman" w:hAnsi="Segoe UI" w:cs="Segoe UI"/>
          <w:color w:val="000000"/>
          <w:sz w:val="24"/>
          <w:szCs w:val="24"/>
          <w:bdr w:val="none" w:sz="0" w:space="0" w:color="auto" w:frame="1"/>
        </w:rPr>
        <w:t>String </w:t>
      </w:r>
      <w:proofErr w:type="spellStart"/>
      <w:r w:rsidRPr="00645FBD">
        <w:rPr>
          <w:rFonts w:ascii="Segoe UI" w:eastAsia="Times New Roman" w:hAnsi="Segoe UI" w:cs="Segoe UI"/>
          <w:color w:val="000000"/>
          <w:sz w:val="24"/>
          <w:szCs w:val="24"/>
          <w:bdr w:val="none" w:sz="0" w:space="0" w:color="auto" w:frame="1"/>
        </w:rPr>
        <w:t>args</w:t>
      </w:r>
      <w:proofErr w:type="spellEnd"/>
      <w:r w:rsidRPr="00645FBD">
        <w:rPr>
          <w:rFonts w:ascii="Segoe UI" w:eastAsia="Times New Roman" w:hAnsi="Segoe UI" w:cs="Segoe UI"/>
          <w:color w:val="000000"/>
          <w:sz w:val="24"/>
          <w:szCs w:val="24"/>
          <w:bdr w:val="none" w:sz="0" w:space="0" w:color="auto" w:frame="1"/>
        </w:rPr>
        <w:t>[]){  </w:t>
      </w:r>
    </w:p>
    <w:p w14:paraId="77769BFA" w14:textId="77777777" w:rsidR="00645FBD" w:rsidRPr="00645FBD" w:rsidRDefault="00645FBD" w:rsidP="00645FBD">
      <w:pPr>
        <w:numPr>
          <w:ilvl w:val="0"/>
          <w:numId w:val="1"/>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color w:val="000000"/>
          <w:sz w:val="24"/>
          <w:szCs w:val="24"/>
          <w:bdr w:val="none" w:sz="0" w:space="0" w:color="auto" w:frame="1"/>
        </w:rPr>
        <w:t>ArrayList&lt;String&gt; list=</w:t>
      </w:r>
      <w:r w:rsidRPr="00645FBD">
        <w:rPr>
          <w:rFonts w:ascii="Segoe UI" w:eastAsia="Times New Roman" w:hAnsi="Segoe UI" w:cs="Segoe UI"/>
          <w:b/>
          <w:bCs/>
          <w:color w:val="006699"/>
          <w:sz w:val="24"/>
          <w:szCs w:val="24"/>
          <w:bdr w:val="none" w:sz="0" w:space="0" w:color="auto" w:frame="1"/>
        </w:rPr>
        <w:t>new</w:t>
      </w:r>
      <w:r w:rsidRPr="00645FBD">
        <w:rPr>
          <w:rFonts w:ascii="Segoe UI" w:eastAsia="Times New Roman" w:hAnsi="Segoe UI" w:cs="Segoe UI"/>
          <w:color w:val="000000"/>
          <w:sz w:val="24"/>
          <w:szCs w:val="24"/>
          <w:bdr w:val="none" w:sz="0" w:space="0" w:color="auto" w:frame="1"/>
        </w:rPr>
        <w:t> ArrayList&lt;String</w:t>
      </w:r>
      <w:proofErr w:type="gramStart"/>
      <w:r w:rsidRPr="00645FBD">
        <w:rPr>
          <w:rFonts w:ascii="Segoe UI" w:eastAsia="Times New Roman" w:hAnsi="Segoe UI" w:cs="Segoe UI"/>
          <w:color w:val="000000"/>
          <w:sz w:val="24"/>
          <w:szCs w:val="24"/>
          <w:bdr w:val="none" w:sz="0" w:space="0" w:color="auto" w:frame="1"/>
        </w:rPr>
        <w:t>&gt;(</w:t>
      </w:r>
      <w:proofErr w:type="gramEnd"/>
      <w:r w:rsidRPr="00645FBD">
        <w:rPr>
          <w:rFonts w:ascii="Segoe UI" w:eastAsia="Times New Roman" w:hAnsi="Segoe UI" w:cs="Segoe UI"/>
          <w:color w:val="000000"/>
          <w:sz w:val="24"/>
          <w:szCs w:val="24"/>
          <w:bdr w:val="none" w:sz="0" w:space="0" w:color="auto" w:frame="1"/>
        </w:rPr>
        <w:t>);</w:t>
      </w:r>
      <w:r w:rsidRPr="00645FBD">
        <w:rPr>
          <w:rFonts w:ascii="Segoe UI" w:eastAsia="Times New Roman" w:hAnsi="Segoe UI" w:cs="Segoe UI"/>
          <w:color w:val="008200"/>
          <w:sz w:val="24"/>
          <w:szCs w:val="24"/>
          <w:bdr w:val="none" w:sz="0" w:space="0" w:color="auto" w:frame="1"/>
        </w:rPr>
        <w:t>//Creating arraylist</w:t>
      </w:r>
      <w:r w:rsidRPr="00645FBD">
        <w:rPr>
          <w:rFonts w:ascii="Segoe UI" w:eastAsia="Times New Roman" w:hAnsi="Segoe UI" w:cs="Segoe UI"/>
          <w:color w:val="000000"/>
          <w:sz w:val="24"/>
          <w:szCs w:val="24"/>
          <w:bdr w:val="none" w:sz="0" w:space="0" w:color="auto" w:frame="1"/>
        </w:rPr>
        <w:t>  </w:t>
      </w:r>
    </w:p>
    <w:p w14:paraId="1C4AAAE7" w14:textId="77777777" w:rsidR="00645FBD" w:rsidRPr="00645FBD" w:rsidRDefault="00645FBD" w:rsidP="00645FBD">
      <w:pPr>
        <w:numPr>
          <w:ilvl w:val="0"/>
          <w:numId w:val="1"/>
        </w:numPr>
        <w:spacing w:after="0" w:line="375" w:lineRule="atLeast"/>
        <w:jc w:val="both"/>
        <w:rPr>
          <w:rFonts w:ascii="Segoe UI" w:eastAsia="Times New Roman" w:hAnsi="Segoe UI" w:cs="Segoe UI"/>
          <w:color w:val="000000"/>
          <w:sz w:val="24"/>
          <w:szCs w:val="24"/>
        </w:rPr>
      </w:pPr>
      <w:proofErr w:type="spellStart"/>
      <w:r w:rsidRPr="00645FBD">
        <w:rPr>
          <w:rFonts w:ascii="Segoe UI" w:eastAsia="Times New Roman" w:hAnsi="Segoe UI" w:cs="Segoe UI"/>
          <w:color w:val="000000"/>
          <w:sz w:val="24"/>
          <w:szCs w:val="24"/>
          <w:bdr w:val="none" w:sz="0" w:space="0" w:color="auto" w:frame="1"/>
        </w:rPr>
        <w:t>list.add</w:t>
      </w:r>
      <w:proofErr w:type="spellEnd"/>
      <w:r w:rsidRPr="00645FBD">
        <w:rPr>
          <w:rFonts w:ascii="Segoe UI" w:eastAsia="Times New Roman" w:hAnsi="Segoe UI" w:cs="Segoe UI"/>
          <w:color w:val="000000"/>
          <w:sz w:val="24"/>
          <w:szCs w:val="24"/>
          <w:bdr w:val="none" w:sz="0" w:space="0" w:color="auto" w:frame="1"/>
        </w:rPr>
        <w:t>(</w:t>
      </w:r>
      <w:r w:rsidRPr="00645FBD">
        <w:rPr>
          <w:rFonts w:ascii="Segoe UI" w:eastAsia="Times New Roman" w:hAnsi="Segoe UI" w:cs="Segoe UI"/>
          <w:color w:val="0000FF"/>
          <w:sz w:val="24"/>
          <w:szCs w:val="24"/>
          <w:bdr w:val="none" w:sz="0" w:space="0" w:color="auto" w:frame="1"/>
        </w:rPr>
        <w:t>"Ravi</w:t>
      </w:r>
      <w:proofErr w:type="gramStart"/>
      <w:r w:rsidRPr="00645FBD">
        <w:rPr>
          <w:rFonts w:ascii="Segoe UI" w:eastAsia="Times New Roman" w:hAnsi="Segoe UI" w:cs="Segoe UI"/>
          <w:color w:val="0000FF"/>
          <w:sz w:val="24"/>
          <w:szCs w:val="24"/>
          <w:bdr w:val="none" w:sz="0" w:space="0" w:color="auto" w:frame="1"/>
        </w:rPr>
        <w:t>"</w:t>
      </w:r>
      <w:r w:rsidRPr="00645FBD">
        <w:rPr>
          <w:rFonts w:ascii="Segoe UI" w:eastAsia="Times New Roman" w:hAnsi="Segoe UI" w:cs="Segoe UI"/>
          <w:color w:val="000000"/>
          <w:sz w:val="24"/>
          <w:szCs w:val="24"/>
          <w:bdr w:val="none" w:sz="0" w:space="0" w:color="auto" w:frame="1"/>
        </w:rPr>
        <w:t>);</w:t>
      </w:r>
      <w:r w:rsidRPr="00645FBD">
        <w:rPr>
          <w:rFonts w:ascii="Segoe UI" w:eastAsia="Times New Roman" w:hAnsi="Segoe UI" w:cs="Segoe UI"/>
          <w:color w:val="008200"/>
          <w:sz w:val="24"/>
          <w:szCs w:val="24"/>
          <w:bdr w:val="none" w:sz="0" w:space="0" w:color="auto" w:frame="1"/>
        </w:rPr>
        <w:t>/</w:t>
      </w:r>
      <w:proofErr w:type="gramEnd"/>
      <w:r w:rsidRPr="00645FBD">
        <w:rPr>
          <w:rFonts w:ascii="Segoe UI" w:eastAsia="Times New Roman" w:hAnsi="Segoe UI" w:cs="Segoe UI"/>
          <w:color w:val="008200"/>
          <w:sz w:val="24"/>
          <w:szCs w:val="24"/>
          <w:bdr w:val="none" w:sz="0" w:space="0" w:color="auto" w:frame="1"/>
        </w:rPr>
        <w:t>/Adding object in </w:t>
      </w:r>
      <w:proofErr w:type="spellStart"/>
      <w:r w:rsidRPr="00645FBD">
        <w:rPr>
          <w:rFonts w:ascii="Segoe UI" w:eastAsia="Times New Roman" w:hAnsi="Segoe UI" w:cs="Segoe UI"/>
          <w:color w:val="008200"/>
          <w:sz w:val="24"/>
          <w:szCs w:val="24"/>
          <w:bdr w:val="none" w:sz="0" w:space="0" w:color="auto" w:frame="1"/>
        </w:rPr>
        <w:t>arraylist</w:t>
      </w:r>
      <w:proofErr w:type="spellEnd"/>
      <w:r w:rsidRPr="00645FBD">
        <w:rPr>
          <w:rFonts w:ascii="Segoe UI" w:eastAsia="Times New Roman" w:hAnsi="Segoe UI" w:cs="Segoe UI"/>
          <w:color w:val="000000"/>
          <w:sz w:val="24"/>
          <w:szCs w:val="24"/>
          <w:bdr w:val="none" w:sz="0" w:space="0" w:color="auto" w:frame="1"/>
        </w:rPr>
        <w:t>  </w:t>
      </w:r>
    </w:p>
    <w:p w14:paraId="778B14BD" w14:textId="77777777" w:rsidR="00645FBD" w:rsidRPr="00645FBD" w:rsidRDefault="00645FBD" w:rsidP="00645FBD">
      <w:pPr>
        <w:numPr>
          <w:ilvl w:val="0"/>
          <w:numId w:val="1"/>
        </w:numPr>
        <w:spacing w:after="0" w:line="375" w:lineRule="atLeast"/>
        <w:jc w:val="both"/>
        <w:rPr>
          <w:rFonts w:ascii="Segoe UI" w:eastAsia="Times New Roman" w:hAnsi="Segoe UI" w:cs="Segoe UI"/>
          <w:color w:val="000000"/>
          <w:sz w:val="24"/>
          <w:szCs w:val="24"/>
        </w:rPr>
      </w:pPr>
      <w:proofErr w:type="spellStart"/>
      <w:r w:rsidRPr="00645FBD">
        <w:rPr>
          <w:rFonts w:ascii="Segoe UI" w:eastAsia="Times New Roman" w:hAnsi="Segoe UI" w:cs="Segoe UI"/>
          <w:color w:val="000000"/>
          <w:sz w:val="24"/>
          <w:szCs w:val="24"/>
          <w:bdr w:val="none" w:sz="0" w:space="0" w:color="auto" w:frame="1"/>
        </w:rPr>
        <w:t>list.add</w:t>
      </w:r>
      <w:proofErr w:type="spellEnd"/>
      <w:r w:rsidRPr="00645FBD">
        <w:rPr>
          <w:rFonts w:ascii="Segoe UI" w:eastAsia="Times New Roman" w:hAnsi="Segoe UI" w:cs="Segoe UI"/>
          <w:color w:val="000000"/>
          <w:sz w:val="24"/>
          <w:szCs w:val="24"/>
          <w:bdr w:val="none" w:sz="0" w:space="0" w:color="auto" w:frame="1"/>
        </w:rPr>
        <w:t>(</w:t>
      </w:r>
      <w:r w:rsidRPr="00645FBD">
        <w:rPr>
          <w:rFonts w:ascii="Segoe UI" w:eastAsia="Times New Roman" w:hAnsi="Segoe UI" w:cs="Segoe UI"/>
          <w:color w:val="0000FF"/>
          <w:sz w:val="24"/>
          <w:szCs w:val="24"/>
          <w:bdr w:val="none" w:sz="0" w:space="0" w:color="auto" w:frame="1"/>
        </w:rPr>
        <w:t>"Vijay"</w:t>
      </w:r>
      <w:proofErr w:type="gramStart"/>
      <w:r w:rsidRPr="00645FBD">
        <w:rPr>
          <w:rFonts w:ascii="Segoe UI" w:eastAsia="Times New Roman" w:hAnsi="Segoe UI" w:cs="Segoe UI"/>
          <w:color w:val="000000"/>
          <w:sz w:val="24"/>
          <w:szCs w:val="24"/>
          <w:bdr w:val="none" w:sz="0" w:space="0" w:color="auto" w:frame="1"/>
        </w:rPr>
        <w:t>);</w:t>
      </w:r>
      <w:proofErr w:type="gramEnd"/>
      <w:r w:rsidRPr="00645FBD">
        <w:rPr>
          <w:rFonts w:ascii="Segoe UI" w:eastAsia="Times New Roman" w:hAnsi="Segoe UI" w:cs="Segoe UI"/>
          <w:color w:val="000000"/>
          <w:sz w:val="24"/>
          <w:szCs w:val="24"/>
          <w:bdr w:val="none" w:sz="0" w:space="0" w:color="auto" w:frame="1"/>
        </w:rPr>
        <w:t>  </w:t>
      </w:r>
    </w:p>
    <w:p w14:paraId="2DA79909" w14:textId="77777777" w:rsidR="00645FBD" w:rsidRPr="00645FBD" w:rsidRDefault="00645FBD" w:rsidP="00645FBD">
      <w:pPr>
        <w:numPr>
          <w:ilvl w:val="0"/>
          <w:numId w:val="1"/>
        </w:numPr>
        <w:spacing w:after="0" w:line="375" w:lineRule="atLeast"/>
        <w:jc w:val="both"/>
        <w:rPr>
          <w:rFonts w:ascii="Segoe UI" w:eastAsia="Times New Roman" w:hAnsi="Segoe UI" w:cs="Segoe UI"/>
          <w:color w:val="000000"/>
          <w:sz w:val="24"/>
          <w:szCs w:val="24"/>
        </w:rPr>
      </w:pPr>
      <w:proofErr w:type="spellStart"/>
      <w:r w:rsidRPr="00645FBD">
        <w:rPr>
          <w:rFonts w:ascii="Segoe UI" w:eastAsia="Times New Roman" w:hAnsi="Segoe UI" w:cs="Segoe UI"/>
          <w:color w:val="000000"/>
          <w:sz w:val="24"/>
          <w:szCs w:val="24"/>
          <w:bdr w:val="none" w:sz="0" w:space="0" w:color="auto" w:frame="1"/>
        </w:rPr>
        <w:t>list.add</w:t>
      </w:r>
      <w:proofErr w:type="spellEnd"/>
      <w:r w:rsidRPr="00645FBD">
        <w:rPr>
          <w:rFonts w:ascii="Segoe UI" w:eastAsia="Times New Roman" w:hAnsi="Segoe UI" w:cs="Segoe UI"/>
          <w:color w:val="000000"/>
          <w:sz w:val="24"/>
          <w:szCs w:val="24"/>
          <w:bdr w:val="none" w:sz="0" w:space="0" w:color="auto" w:frame="1"/>
        </w:rPr>
        <w:t>(</w:t>
      </w:r>
      <w:r w:rsidRPr="00645FBD">
        <w:rPr>
          <w:rFonts w:ascii="Segoe UI" w:eastAsia="Times New Roman" w:hAnsi="Segoe UI" w:cs="Segoe UI"/>
          <w:color w:val="0000FF"/>
          <w:sz w:val="24"/>
          <w:szCs w:val="24"/>
          <w:bdr w:val="none" w:sz="0" w:space="0" w:color="auto" w:frame="1"/>
        </w:rPr>
        <w:t>"Ravi"</w:t>
      </w:r>
      <w:proofErr w:type="gramStart"/>
      <w:r w:rsidRPr="00645FBD">
        <w:rPr>
          <w:rFonts w:ascii="Segoe UI" w:eastAsia="Times New Roman" w:hAnsi="Segoe UI" w:cs="Segoe UI"/>
          <w:color w:val="000000"/>
          <w:sz w:val="24"/>
          <w:szCs w:val="24"/>
          <w:bdr w:val="none" w:sz="0" w:space="0" w:color="auto" w:frame="1"/>
        </w:rPr>
        <w:t>);</w:t>
      </w:r>
      <w:proofErr w:type="gramEnd"/>
      <w:r w:rsidRPr="00645FBD">
        <w:rPr>
          <w:rFonts w:ascii="Segoe UI" w:eastAsia="Times New Roman" w:hAnsi="Segoe UI" w:cs="Segoe UI"/>
          <w:color w:val="000000"/>
          <w:sz w:val="24"/>
          <w:szCs w:val="24"/>
          <w:bdr w:val="none" w:sz="0" w:space="0" w:color="auto" w:frame="1"/>
        </w:rPr>
        <w:t>  </w:t>
      </w:r>
    </w:p>
    <w:p w14:paraId="11A6CA36" w14:textId="77777777" w:rsidR="00645FBD" w:rsidRPr="00645FBD" w:rsidRDefault="00645FBD" w:rsidP="00645FBD">
      <w:pPr>
        <w:numPr>
          <w:ilvl w:val="0"/>
          <w:numId w:val="1"/>
        </w:numPr>
        <w:spacing w:after="0" w:line="375" w:lineRule="atLeast"/>
        <w:jc w:val="both"/>
        <w:rPr>
          <w:rFonts w:ascii="Segoe UI" w:eastAsia="Times New Roman" w:hAnsi="Segoe UI" w:cs="Segoe UI"/>
          <w:color w:val="000000"/>
          <w:sz w:val="24"/>
          <w:szCs w:val="24"/>
        </w:rPr>
      </w:pPr>
      <w:proofErr w:type="spellStart"/>
      <w:r w:rsidRPr="00645FBD">
        <w:rPr>
          <w:rFonts w:ascii="Segoe UI" w:eastAsia="Times New Roman" w:hAnsi="Segoe UI" w:cs="Segoe UI"/>
          <w:color w:val="000000"/>
          <w:sz w:val="24"/>
          <w:szCs w:val="24"/>
          <w:bdr w:val="none" w:sz="0" w:space="0" w:color="auto" w:frame="1"/>
        </w:rPr>
        <w:t>list.add</w:t>
      </w:r>
      <w:proofErr w:type="spellEnd"/>
      <w:r w:rsidRPr="00645FBD">
        <w:rPr>
          <w:rFonts w:ascii="Segoe UI" w:eastAsia="Times New Roman" w:hAnsi="Segoe UI" w:cs="Segoe UI"/>
          <w:color w:val="000000"/>
          <w:sz w:val="24"/>
          <w:szCs w:val="24"/>
          <w:bdr w:val="none" w:sz="0" w:space="0" w:color="auto" w:frame="1"/>
        </w:rPr>
        <w:t>(</w:t>
      </w:r>
      <w:r w:rsidRPr="00645FBD">
        <w:rPr>
          <w:rFonts w:ascii="Segoe UI" w:eastAsia="Times New Roman" w:hAnsi="Segoe UI" w:cs="Segoe UI"/>
          <w:color w:val="0000FF"/>
          <w:sz w:val="24"/>
          <w:szCs w:val="24"/>
          <w:bdr w:val="none" w:sz="0" w:space="0" w:color="auto" w:frame="1"/>
        </w:rPr>
        <w:t>"Ajay"</w:t>
      </w:r>
      <w:proofErr w:type="gramStart"/>
      <w:r w:rsidRPr="00645FBD">
        <w:rPr>
          <w:rFonts w:ascii="Segoe UI" w:eastAsia="Times New Roman" w:hAnsi="Segoe UI" w:cs="Segoe UI"/>
          <w:color w:val="000000"/>
          <w:sz w:val="24"/>
          <w:szCs w:val="24"/>
          <w:bdr w:val="none" w:sz="0" w:space="0" w:color="auto" w:frame="1"/>
        </w:rPr>
        <w:t>);</w:t>
      </w:r>
      <w:proofErr w:type="gramEnd"/>
      <w:r w:rsidRPr="00645FBD">
        <w:rPr>
          <w:rFonts w:ascii="Segoe UI" w:eastAsia="Times New Roman" w:hAnsi="Segoe UI" w:cs="Segoe UI"/>
          <w:color w:val="000000"/>
          <w:sz w:val="24"/>
          <w:szCs w:val="24"/>
          <w:bdr w:val="none" w:sz="0" w:space="0" w:color="auto" w:frame="1"/>
        </w:rPr>
        <w:t>  </w:t>
      </w:r>
    </w:p>
    <w:p w14:paraId="46A82839" w14:textId="77777777" w:rsidR="00645FBD" w:rsidRPr="00645FBD" w:rsidRDefault="00645FBD" w:rsidP="00645FBD">
      <w:pPr>
        <w:numPr>
          <w:ilvl w:val="0"/>
          <w:numId w:val="1"/>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color w:val="008200"/>
          <w:sz w:val="24"/>
          <w:szCs w:val="24"/>
          <w:bdr w:val="none" w:sz="0" w:space="0" w:color="auto" w:frame="1"/>
        </w:rPr>
        <w:t>//Traversing list through Iterator</w:t>
      </w:r>
      <w:r w:rsidRPr="00645FBD">
        <w:rPr>
          <w:rFonts w:ascii="Segoe UI" w:eastAsia="Times New Roman" w:hAnsi="Segoe UI" w:cs="Segoe UI"/>
          <w:color w:val="000000"/>
          <w:sz w:val="24"/>
          <w:szCs w:val="24"/>
          <w:bdr w:val="none" w:sz="0" w:space="0" w:color="auto" w:frame="1"/>
        </w:rPr>
        <w:t>  </w:t>
      </w:r>
    </w:p>
    <w:p w14:paraId="3C1BEBCC" w14:textId="77777777" w:rsidR="00645FBD" w:rsidRPr="00645FBD" w:rsidRDefault="00645FBD" w:rsidP="00645FBD">
      <w:pPr>
        <w:numPr>
          <w:ilvl w:val="0"/>
          <w:numId w:val="1"/>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color w:val="000000"/>
          <w:sz w:val="24"/>
          <w:szCs w:val="24"/>
          <w:bdr w:val="none" w:sz="0" w:space="0" w:color="auto" w:frame="1"/>
        </w:rPr>
        <w:t>Iterator </w:t>
      </w:r>
      <w:proofErr w:type="spellStart"/>
      <w:r w:rsidRPr="00645FBD">
        <w:rPr>
          <w:rFonts w:ascii="Segoe UI" w:eastAsia="Times New Roman" w:hAnsi="Segoe UI" w:cs="Segoe UI"/>
          <w:color w:val="000000"/>
          <w:sz w:val="24"/>
          <w:szCs w:val="24"/>
          <w:bdr w:val="none" w:sz="0" w:space="0" w:color="auto" w:frame="1"/>
        </w:rPr>
        <w:t>itr</w:t>
      </w:r>
      <w:proofErr w:type="spellEnd"/>
      <w:r w:rsidRPr="00645FBD">
        <w:rPr>
          <w:rFonts w:ascii="Segoe UI" w:eastAsia="Times New Roman" w:hAnsi="Segoe UI" w:cs="Segoe UI"/>
          <w:color w:val="000000"/>
          <w:sz w:val="24"/>
          <w:szCs w:val="24"/>
          <w:bdr w:val="none" w:sz="0" w:space="0" w:color="auto" w:frame="1"/>
        </w:rPr>
        <w:t>=</w:t>
      </w:r>
      <w:proofErr w:type="spellStart"/>
      <w:proofErr w:type="gramStart"/>
      <w:r w:rsidRPr="00645FBD">
        <w:rPr>
          <w:rFonts w:ascii="Segoe UI" w:eastAsia="Times New Roman" w:hAnsi="Segoe UI" w:cs="Segoe UI"/>
          <w:color w:val="000000"/>
          <w:sz w:val="24"/>
          <w:szCs w:val="24"/>
          <w:bdr w:val="none" w:sz="0" w:space="0" w:color="auto" w:frame="1"/>
        </w:rPr>
        <w:t>list.iterator</w:t>
      </w:r>
      <w:proofErr w:type="spellEnd"/>
      <w:proofErr w:type="gramEnd"/>
      <w:r w:rsidRPr="00645FBD">
        <w:rPr>
          <w:rFonts w:ascii="Segoe UI" w:eastAsia="Times New Roman" w:hAnsi="Segoe UI" w:cs="Segoe UI"/>
          <w:color w:val="000000"/>
          <w:sz w:val="24"/>
          <w:szCs w:val="24"/>
          <w:bdr w:val="none" w:sz="0" w:space="0" w:color="auto" w:frame="1"/>
        </w:rPr>
        <w:t>();  </w:t>
      </w:r>
    </w:p>
    <w:p w14:paraId="1631C9D4" w14:textId="77777777" w:rsidR="00645FBD" w:rsidRPr="00645FBD" w:rsidRDefault="00645FBD" w:rsidP="00645FBD">
      <w:pPr>
        <w:numPr>
          <w:ilvl w:val="0"/>
          <w:numId w:val="1"/>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b/>
          <w:bCs/>
          <w:color w:val="006699"/>
          <w:sz w:val="24"/>
          <w:szCs w:val="24"/>
          <w:bdr w:val="none" w:sz="0" w:space="0" w:color="auto" w:frame="1"/>
        </w:rPr>
        <w:t>while</w:t>
      </w:r>
      <w:r w:rsidRPr="00645FBD">
        <w:rPr>
          <w:rFonts w:ascii="Segoe UI" w:eastAsia="Times New Roman" w:hAnsi="Segoe UI" w:cs="Segoe UI"/>
          <w:color w:val="000000"/>
          <w:sz w:val="24"/>
          <w:szCs w:val="24"/>
          <w:bdr w:val="none" w:sz="0" w:space="0" w:color="auto" w:frame="1"/>
        </w:rPr>
        <w:t>(</w:t>
      </w:r>
      <w:proofErr w:type="spellStart"/>
      <w:proofErr w:type="gramStart"/>
      <w:r w:rsidRPr="00645FBD">
        <w:rPr>
          <w:rFonts w:ascii="Segoe UI" w:eastAsia="Times New Roman" w:hAnsi="Segoe UI" w:cs="Segoe UI"/>
          <w:color w:val="000000"/>
          <w:sz w:val="24"/>
          <w:szCs w:val="24"/>
          <w:bdr w:val="none" w:sz="0" w:space="0" w:color="auto" w:frame="1"/>
        </w:rPr>
        <w:t>itr.hasNext</w:t>
      </w:r>
      <w:proofErr w:type="spellEnd"/>
      <w:proofErr w:type="gramEnd"/>
      <w:r w:rsidRPr="00645FBD">
        <w:rPr>
          <w:rFonts w:ascii="Segoe UI" w:eastAsia="Times New Roman" w:hAnsi="Segoe UI" w:cs="Segoe UI"/>
          <w:color w:val="000000"/>
          <w:sz w:val="24"/>
          <w:szCs w:val="24"/>
          <w:bdr w:val="none" w:sz="0" w:space="0" w:color="auto" w:frame="1"/>
        </w:rPr>
        <w:t>()){  </w:t>
      </w:r>
    </w:p>
    <w:p w14:paraId="0F187FE4" w14:textId="77777777" w:rsidR="00645FBD" w:rsidRPr="00645FBD" w:rsidRDefault="00645FBD" w:rsidP="00645FBD">
      <w:pPr>
        <w:numPr>
          <w:ilvl w:val="0"/>
          <w:numId w:val="1"/>
        </w:numPr>
        <w:spacing w:after="0" w:line="375" w:lineRule="atLeast"/>
        <w:jc w:val="both"/>
        <w:rPr>
          <w:rFonts w:ascii="Segoe UI" w:eastAsia="Times New Roman" w:hAnsi="Segoe UI" w:cs="Segoe UI"/>
          <w:color w:val="000000"/>
          <w:sz w:val="24"/>
          <w:szCs w:val="24"/>
        </w:rPr>
      </w:pPr>
      <w:proofErr w:type="spellStart"/>
      <w:r w:rsidRPr="00645FBD">
        <w:rPr>
          <w:rFonts w:ascii="Segoe UI" w:eastAsia="Times New Roman" w:hAnsi="Segoe UI" w:cs="Segoe UI"/>
          <w:color w:val="000000"/>
          <w:sz w:val="24"/>
          <w:szCs w:val="24"/>
          <w:bdr w:val="none" w:sz="0" w:space="0" w:color="auto" w:frame="1"/>
        </w:rPr>
        <w:t>System.out.println</w:t>
      </w:r>
      <w:proofErr w:type="spellEnd"/>
      <w:r w:rsidRPr="00645FBD">
        <w:rPr>
          <w:rFonts w:ascii="Segoe UI" w:eastAsia="Times New Roman" w:hAnsi="Segoe UI" w:cs="Segoe UI"/>
          <w:color w:val="000000"/>
          <w:sz w:val="24"/>
          <w:szCs w:val="24"/>
          <w:bdr w:val="none" w:sz="0" w:space="0" w:color="auto" w:frame="1"/>
        </w:rPr>
        <w:t>(</w:t>
      </w:r>
      <w:proofErr w:type="spellStart"/>
      <w:proofErr w:type="gramStart"/>
      <w:r w:rsidRPr="00645FBD">
        <w:rPr>
          <w:rFonts w:ascii="Segoe UI" w:eastAsia="Times New Roman" w:hAnsi="Segoe UI" w:cs="Segoe UI"/>
          <w:color w:val="000000"/>
          <w:sz w:val="24"/>
          <w:szCs w:val="24"/>
          <w:bdr w:val="none" w:sz="0" w:space="0" w:color="auto" w:frame="1"/>
        </w:rPr>
        <w:t>itr.next</w:t>
      </w:r>
      <w:proofErr w:type="spellEnd"/>
      <w:proofErr w:type="gramEnd"/>
      <w:r w:rsidRPr="00645FBD">
        <w:rPr>
          <w:rFonts w:ascii="Segoe UI" w:eastAsia="Times New Roman" w:hAnsi="Segoe UI" w:cs="Segoe UI"/>
          <w:color w:val="000000"/>
          <w:sz w:val="24"/>
          <w:szCs w:val="24"/>
          <w:bdr w:val="none" w:sz="0" w:space="0" w:color="auto" w:frame="1"/>
        </w:rPr>
        <w:t>());  </w:t>
      </w:r>
    </w:p>
    <w:p w14:paraId="39EF184F" w14:textId="77777777" w:rsidR="00645FBD" w:rsidRPr="00645FBD" w:rsidRDefault="00645FBD" w:rsidP="00645FBD">
      <w:pPr>
        <w:numPr>
          <w:ilvl w:val="0"/>
          <w:numId w:val="1"/>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color w:val="000000"/>
          <w:sz w:val="24"/>
          <w:szCs w:val="24"/>
          <w:bdr w:val="none" w:sz="0" w:space="0" w:color="auto" w:frame="1"/>
        </w:rPr>
        <w:t>}  </w:t>
      </w:r>
    </w:p>
    <w:p w14:paraId="2484574F" w14:textId="77777777" w:rsidR="00645FBD" w:rsidRPr="00645FBD" w:rsidRDefault="00645FBD" w:rsidP="00645FBD">
      <w:pPr>
        <w:numPr>
          <w:ilvl w:val="0"/>
          <w:numId w:val="1"/>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color w:val="000000"/>
          <w:sz w:val="24"/>
          <w:szCs w:val="24"/>
          <w:bdr w:val="none" w:sz="0" w:space="0" w:color="auto" w:frame="1"/>
        </w:rPr>
        <w:t>}  </w:t>
      </w:r>
    </w:p>
    <w:p w14:paraId="0416258E" w14:textId="77777777" w:rsidR="00645FBD" w:rsidRPr="00645FBD" w:rsidRDefault="00645FBD" w:rsidP="00645FBD">
      <w:pPr>
        <w:numPr>
          <w:ilvl w:val="0"/>
          <w:numId w:val="1"/>
        </w:numPr>
        <w:spacing w:after="120" w:line="375" w:lineRule="atLeast"/>
        <w:jc w:val="both"/>
        <w:rPr>
          <w:rFonts w:ascii="Segoe UI" w:eastAsia="Times New Roman" w:hAnsi="Segoe UI" w:cs="Segoe UI"/>
          <w:color w:val="000000"/>
          <w:sz w:val="24"/>
          <w:szCs w:val="24"/>
        </w:rPr>
      </w:pPr>
      <w:r w:rsidRPr="00645FBD">
        <w:rPr>
          <w:rFonts w:ascii="Segoe UI" w:eastAsia="Times New Roman" w:hAnsi="Segoe UI" w:cs="Segoe UI"/>
          <w:color w:val="000000"/>
          <w:sz w:val="24"/>
          <w:szCs w:val="24"/>
          <w:bdr w:val="none" w:sz="0" w:space="0" w:color="auto" w:frame="1"/>
        </w:rPr>
        <w:t>}  </w:t>
      </w:r>
    </w:p>
    <w:p w14:paraId="60AB605F" w14:textId="77777777" w:rsidR="00645FBD" w:rsidRPr="00645FBD" w:rsidRDefault="00645FBD" w:rsidP="00645F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45FBD">
        <w:rPr>
          <w:rFonts w:ascii="Segoe UI" w:eastAsia="Times New Roman" w:hAnsi="Segoe UI" w:cs="Segoe UI"/>
          <w:color w:val="333333"/>
          <w:sz w:val="24"/>
          <w:szCs w:val="24"/>
        </w:rPr>
        <w:t>Output:</w:t>
      </w:r>
    </w:p>
    <w:p w14:paraId="73F89914" w14:textId="77777777" w:rsidR="00645FBD" w:rsidRDefault="00645FBD" w:rsidP="00645FBD">
      <w:pPr>
        <w:pStyle w:val="HTMLPreformatted"/>
        <w:rPr>
          <w:color w:val="F9F9F9"/>
          <w:sz w:val="24"/>
          <w:szCs w:val="24"/>
        </w:rPr>
      </w:pPr>
      <w:proofErr w:type="spellStart"/>
      <w:r w:rsidRPr="00645FB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RaviRavi</w:t>
      </w:r>
      <w:proofErr w:type="spellEnd"/>
    </w:p>
    <w:p w14:paraId="2315778C" w14:textId="77777777" w:rsidR="00645FBD" w:rsidRPr="00645FBD" w:rsidRDefault="00645FBD" w:rsidP="00645FBD">
      <w:pPr>
        <w:pStyle w:val="HTMLPreformatted"/>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5FB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Vijay</w:t>
      </w:r>
    </w:p>
    <w:p w14:paraId="09980344" w14:textId="77777777" w:rsidR="00645FBD" w:rsidRPr="00645FBD" w:rsidRDefault="00645FBD" w:rsidP="00645FBD">
      <w:pPr>
        <w:pStyle w:val="HTMLPreformatted"/>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5FB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Ravi</w:t>
      </w:r>
    </w:p>
    <w:p w14:paraId="27C1ED2B" w14:textId="77777777" w:rsidR="00645FBD" w:rsidRDefault="00645FBD" w:rsidP="00645FBD">
      <w:pPr>
        <w:pStyle w:val="HTMLPreformatted"/>
        <w:jc w:val="both"/>
        <w:rPr>
          <w:color w:val="F9F9F9"/>
          <w:sz w:val="24"/>
          <w:szCs w:val="24"/>
        </w:rPr>
      </w:pPr>
      <w:r w:rsidRPr="00645FB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Ajay</w:t>
      </w:r>
    </w:p>
    <w:p w14:paraId="5E01BBA4" w14:textId="1B7F716C" w:rsidR="00645FBD" w:rsidRDefault="00645FBD" w:rsidP="00645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rPr>
      </w:pPr>
    </w:p>
    <w:p w14:paraId="032F0BF6" w14:textId="3EEA9A09" w:rsidR="00645FBD" w:rsidRDefault="00645FBD" w:rsidP="00645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rPr>
      </w:pPr>
    </w:p>
    <w:p w14:paraId="4924118E" w14:textId="07C24D9B" w:rsidR="00645FBD" w:rsidRDefault="00645FBD" w:rsidP="00645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rPr>
      </w:pPr>
    </w:p>
    <w:p w14:paraId="050985D3" w14:textId="77777777" w:rsidR="00645FBD" w:rsidRPr="00645FBD" w:rsidRDefault="00645FBD" w:rsidP="00645FB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45FBD">
        <w:rPr>
          <w:rFonts w:ascii="Helvetica" w:eastAsia="Times New Roman" w:hAnsi="Helvetica" w:cs="Helvetica"/>
          <w:color w:val="610B38"/>
          <w:sz w:val="38"/>
          <w:szCs w:val="38"/>
        </w:rPr>
        <w:t>LinkedList</w:t>
      </w:r>
    </w:p>
    <w:p w14:paraId="595F9D22" w14:textId="77777777" w:rsidR="00645FBD" w:rsidRPr="00645FBD" w:rsidRDefault="00645FBD" w:rsidP="00645F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45FBD">
        <w:rPr>
          <w:rFonts w:ascii="Segoe UI" w:eastAsia="Times New Roman" w:hAnsi="Segoe UI" w:cs="Segoe UI"/>
          <w:color w:val="333333"/>
          <w:sz w:val="24"/>
          <w:szCs w:val="24"/>
        </w:rPr>
        <w:lastRenderedPageBreak/>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14:paraId="441C0502" w14:textId="77777777" w:rsidR="00645FBD" w:rsidRPr="00645FBD" w:rsidRDefault="00645FBD" w:rsidP="00645F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45FBD">
        <w:rPr>
          <w:rFonts w:ascii="Segoe UI" w:eastAsia="Times New Roman" w:hAnsi="Segoe UI" w:cs="Segoe UI"/>
          <w:color w:val="333333"/>
          <w:sz w:val="24"/>
          <w:szCs w:val="24"/>
        </w:rPr>
        <w:t>Consider the following example.</w:t>
      </w:r>
    </w:p>
    <w:p w14:paraId="01F8E789" w14:textId="77777777" w:rsidR="00645FBD" w:rsidRPr="00645FBD" w:rsidRDefault="00645FBD" w:rsidP="00645FBD">
      <w:pPr>
        <w:spacing w:after="0" w:line="240" w:lineRule="auto"/>
        <w:jc w:val="both"/>
        <w:rPr>
          <w:rFonts w:ascii="Times New Roman" w:eastAsia="Times New Roman" w:hAnsi="Times New Roman" w:cs="Times New Roman"/>
          <w:color w:val="008000"/>
          <w:sz w:val="24"/>
          <w:szCs w:val="24"/>
          <w:bdr w:val="none" w:sz="0" w:space="0" w:color="auto" w:frame="1"/>
        </w:rPr>
      </w:pPr>
      <w:r w:rsidRPr="00645FBD">
        <w:rPr>
          <w:rFonts w:ascii="Segoe UI" w:eastAsia="Times New Roman" w:hAnsi="Segoe UI" w:cs="Segoe UI"/>
          <w:color w:val="333333"/>
          <w:sz w:val="24"/>
          <w:szCs w:val="24"/>
        </w:rPr>
        <w:fldChar w:fldCharType="begin"/>
      </w:r>
      <w:r w:rsidRPr="00645FBD">
        <w:rPr>
          <w:rFonts w:ascii="Segoe UI" w:eastAsia="Times New Roman" w:hAnsi="Segoe UI" w:cs="Segoe UI"/>
          <w:color w:val="333333"/>
          <w:sz w:val="24"/>
          <w:szCs w:val="24"/>
        </w:rPr>
        <w:instrText xml:space="preserve"> HYPERLINK "https://www.javatpoint.com/collections-in-java" </w:instrText>
      </w:r>
      <w:r w:rsidRPr="00645FBD">
        <w:rPr>
          <w:rFonts w:ascii="Segoe UI" w:eastAsia="Times New Roman" w:hAnsi="Segoe UI" w:cs="Segoe UI"/>
          <w:color w:val="333333"/>
          <w:sz w:val="24"/>
          <w:szCs w:val="24"/>
        </w:rPr>
        <w:fldChar w:fldCharType="separate"/>
      </w:r>
    </w:p>
    <w:p w14:paraId="44D72306" w14:textId="77777777" w:rsidR="00645FBD" w:rsidRPr="00645FBD" w:rsidRDefault="00645FBD" w:rsidP="00645FBD">
      <w:pPr>
        <w:spacing w:after="0" w:line="240" w:lineRule="auto"/>
        <w:jc w:val="both"/>
        <w:rPr>
          <w:rFonts w:ascii="Segoe UI" w:eastAsia="Times New Roman" w:hAnsi="Segoe UI" w:cs="Segoe UI"/>
          <w:color w:val="008000"/>
          <w:sz w:val="24"/>
          <w:szCs w:val="24"/>
          <w:u w:val="single"/>
          <w:bdr w:val="none" w:sz="0" w:space="0" w:color="auto" w:frame="1"/>
        </w:rPr>
      </w:pPr>
      <w:r w:rsidRPr="00645FBD">
        <w:rPr>
          <w:rFonts w:ascii="Segoe UI" w:eastAsia="Times New Roman" w:hAnsi="Segoe UI" w:cs="Segoe UI"/>
          <w:color w:val="333333"/>
          <w:sz w:val="24"/>
          <w:szCs w:val="24"/>
        </w:rPr>
        <w:fldChar w:fldCharType="end"/>
      </w:r>
      <w:r w:rsidRPr="00645FBD">
        <w:rPr>
          <w:rFonts w:ascii="Segoe UI" w:eastAsia="Times New Roman" w:hAnsi="Segoe UI" w:cs="Segoe UI"/>
          <w:color w:val="333333"/>
          <w:sz w:val="24"/>
          <w:szCs w:val="24"/>
        </w:rPr>
        <w:fldChar w:fldCharType="begin"/>
      </w:r>
      <w:r w:rsidRPr="00645FBD">
        <w:rPr>
          <w:rFonts w:ascii="Segoe UI" w:eastAsia="Times New Roman" w:hAnsi="Segoe UI" w:cs="Segoe UI"/>
          <w:color w:val="333333"/>
          <w:sz w:val="24"/>
          <w:szCs w:val="24"/>
        </w:rPr>
        <w:instrText xml:space="preserve"> HYPERLINK "https://www.javatpoint.com/collections-in-java" </w:instrText>
      </w:r>
      <w:r w:rsidRPr="00645FBD">
        <w:rPr>
          <w:rFonts w:ascii="Segoe UI" w:eastAsia="Times New Roman" w:hAnsi="Segoe UI" w:cs="Segoe UI"/>
          <w:color w:val="333333"/>
          <w:sz w:val="24"/>
          <w:szCs w:val="24"/>
        </w:rPr>
        <w:fldChar w:fldCharType="separate"/>
      </w:r>
    </w:p>
    <w:p w14:paraId="0C677620" w14:textId="77777777" w:rsidR="00645FBD" w:rsidRPr="00645FBD" w:rsidRDefault="00645FBD" w:rsidP="00645FBD">
      <w:pPr>
        <w:spacing w:after="0" w:line="240" w:lineRule="auto"/>
        <w:jc w:val="both"/>
        <w:rPr>
          <w:rFonts w:ascii="Segoe UI" w:eastAsia="Times New Roman" w:hAnsi="Segoe UI" w:cs="Segoe UI"/>
          <w:color w:val="008000"/>
          <w:sz w:val="24"/>
          <w:szCs w:val="24"/>
          <w:u w:val="single"/>
          <w:bdr w:val="none" w:sz="0" w:space="0" w:color="auto" w:frame="1"/>
        </w:rPr>
      </w:pPr>
      <w:r w:rsidRPr="00645FBD">
        <w:rPr>
          <w:rFonts w:ascii="Segoe UI" w:eastAsia="Times New Roman" w:hAnsi="Segoe UI" w:cs="Segoe UI"/>
          <w:color w:val="333333"/>
          <w:sz w:val="24"/>
          <w:szCs w:val="24"/>
        </w:rPr>
        <w:fldChar w:fldCharType="end"/>
      </w:r>
      <w:r w:rsidRPr="00645FBD">
        <w:rPr>
          <w:rFonts w:ascii="Segoe UI" w:eastAsia="Times New Roman" w:hAnsi="Segoe UI" w:cs="Segoe UI"/>
          <w:color w:val="333333"/>
          <w:sz w:val="24"/>
          <w:szCs w:val="24"/>
        </w:rPr>
        <w:fldChar w:fldCharType="begin"/>
      </w:r>
      <w:r w:rsidRPr="00645FBD">
        <w:rPr>
          <w:rFonts w:ascii="Segoe UI" w:eastAsia="Times New Roman" w:hAnsi="Segoe UI" w:cs="Segoe UI"/>
          <w:color w:val="333333"/>
          <w:sz w:val="24"/>
          <w:szCs w:val="24"/>
        </w:rPr>
        <w:instrText xml:space="preserve"> HYPERLINK "https://www.javatpoint.com/collections-in-java" </w:instrText>
      </w:r>
      <w:r w:rsidRPr="00645FBD">
        <w:rPr>
          <w:rFonts w:ascii="Segoe UI" w:eastAsia="Times New Roman" w:hAnsi="Segoe UI" w:cs="Segoe UI"/>
          <w:color w:val="333333"/>
          <w:sz w:val="24"/>
          <w:szCs w:val="24"/>
        </w:rPr>
        <w:fldChar w:fldCharType="separate"/>
      </w:r>
    </w:p>
    <w:p w14:paraId="782B650A" w14:textId="77777777" w:rsidR="00645FBD" w:rsidRPr="00645FBD" w:rsidRDefault="00645FBD" w:rsidP="00645FBD">
      <w:pPr>
        <w:spacing w:after="0" w:line="240" w:lineRule="auto"/>
        <w:jc w:val="both"/>
        <w:rPr>
          <w:rFonts w:ascii="Times New Roman" w:eastAsia="Times New Roman" w:hAnsi="Times New Roman" w:cs="Times New Roman"/>
          <w:color w:val="333333"/>
          <w:sz w:val="24"/>
          <w:szCs w:val="24"/>
        </w:rPr>
      </w:pPr>
      <w:r w:rsidRPr="00645FBD">
        <w:rPr>
          <w:rFonts w:ascii="Segoe UI" w:eastAsia="Times New Roman" w:hAnsi="Segoe UI" w:cs="Segoe UI"/>
          <w:color w:val="333333"/>
          <w:sz w:val="24"/>
          <w:szCs w:val="24"/>
        </w:rPr>
        <w:fldChar w:fldCharType="end"/>
      </w:r>
    </w:p>
    <w:p w14:paraId="33D03269" w14:textId="77777777" w:rsidR="00645FBD" w:rsidRPr="00645FBD" w:rsidRDefault="00645FBD" w:rsidP="00645FBD">
      <w:pPr>
        <w:numPr>
          <w:ilvl w:val="0"/>
          <w:numId w:val="2"/>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b/>
          <w:bCs/>
          <w:color w:val="006699"/>
          <w:sz w:val="24"/>
          <w:szCs w:val="24"/>
          <w:bdr w:val="none" w:sz="0" w:space="0" w:color="auto" w:frame="1"/>
        </w:rPr>
        <w:t>import</w:t>
      </w:r>
      <w:r w:rsidRPr="00645FBD">
        <w:rPr>
          <w:rFonts w:ascii="Segoe UI" w:eastAsia="Times New Roman" w:hAnsi="Segoe UI" w:cs="Segoe UI"/>
          <w:color w:val="000000"/>
          <w:sz w:val="24"/>
          <w:szCs w:val="24"/>
          <w:bdr w:val="none" w:sz="0" w:space="0" w:color="auto" w:frame="1"/>
        </w:rPr>
        <w:t> </w:t>
      </w:r>
      <w:proofErr w:type="spellStart"/>
      <w:r w:rsidRPr="00645FBD">
        <w:rPr>
          <w:rFonts w:ascii="Segoe UI" w:eastAsia="Times New Roman" w:hAnsi="Segoe UI" w:cs="Segoe UI"/>
          <w:color w:val="000000"/>
          <w:sz w:val="24"/>
          <w:szCs w:val="24"/>
          <w:bdr w:val="none" w:sz="0" w:space="0" w:color="auto" w:frame="1"/>
        </w:rPr>
        <w:t>java.util</w:t>
      </w:r>
      <w:proofErr w:type="spellEnd"/>
      <w:r w:rsidRPr="00645FBD">
        <w:rPr>
          <w:rFonts w:ascii="Segoe UI" w:eastAsia="Times New Roman" w:hAnsi="Segoe UI" w:cs="Segoe UI"/>
          <w:color w:val="000000"/>
          <w:sz w:val="24"/>
          <w:szCs w:val="24"/>
          <w:bdr w:val="none" w:sz="0" w:space="0" w:color="auto" w:frame="1"/>
        </w:rPr>
        <w:t>.</w:t>
      </w:r>
      <w:proofErr w:type="gramStart"/>
      <w:r w:rsidRPr="00645FBD">
        <w:rPr>
          <w:rFonts w:ascii="Segoe UI" w:eastAsia="Times New Roman" w:hAnsi="Segoe UI" w:cs="Segoe UI"/>
          <w:color w:val="000000"/>
          <w:sz w:val="24"/>
          <w:szCs w:val="24"/>
          <w:bdr w:val="none" w:sz="0" w:space="0" w:color="auto" w:frame="1"/>
        </w:rPr>
        <w:t>*;</w:t>
      </w:r>
      <w:proofErr w:type="gramEnd"/>
      <w:r w:rsidRPr="00645FBD">
        <w:rPr>
          <w:rFonts w:ascii="Segoe UI" w:eastAsia="Times New Roman" w:hAnsi="Segoe UI" w:cs="Segoe UI"/>
          <w:color w:val="000000"/>
          <w:sz w:val="24"/>
          <w:szCs w:val="24"/>
          <w:bdr w:val="none" w:sz="0" w:space="0" w:color="auto" w:frame="1"/>
        </w:rPr>
        <w:t>  </w:t>
      </w:r>
    </w:p>
    <w:p w14:paraId="552AB0B2" w14:textId="77777777" w:rsidR="00645FBD" w:rsidRPr="00645FBD" w:rsidRDefault="00645FBD" w:rsidP="00645FBD">
      <w:pPr>
        <w:numPr>
          <w:ilvl w:val="0"/>
          <w:numId w:val="2"/>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b/>
          <w:bCs/>
          <w:color w:val="006699"/>
          <w:sz w:val="24"/>
          <w:szCs w:val="24"/>
          <w:bdr w:val="none" w:sz="0" w:space="0" w:color="auto" w:frame="1"/>
        </w:rPr>
        <w:t>public</w:t>
      </w:r>
      <w:r w:rsidRPr="00645FBD">
        <w:rPr>
          <w:rFonts w:ascii="Segoe UI" w:eastAsia="Times New Roman" w:hAnsi="Segoe UI" w:cs="Segoe UI"/>
          <w:color w:val="000000"/>
          <w:sz w:val="24"/>
          <w:szCs w:val="24"/>
          <w:bdr w:val="none" w:sz="0" w:space="0" w:color="auto" w:frame="1"/>
        </w:rPr>
        <w:t> </w:t>
      </w:r>
      <w:r w:rsidRPr="00645FBD">
        <w:rPr>
          <w:rFonts w:ascii="Segoe UI" w:eastAsia="Times New Roman" w:hAnsi="Segoe UI" w:cs="Segoe UI"/>
          <w:b/>
          <w:bCs/>
          <w:color w:val="006699"/>
          <w:sz w:val="24"/>
          <w:szCs w:val="24"/>
          <w:bdr w:val="none" w:sz="0" w:space="0" w:color="auto" w:frame="1"/>
        </w:rPr>
        <w:t>class</w:t>
      </w:r>
      <w:r w:rsidRPr="00645FBD">
        <w:rPr>
          <w:rFonts w:ascii="Segoe UI" w:eastAsia="Times New Roman" w:hAnsi="Segoe UI" w:cs="Segoe UI"/>
          <w:color w:val="000000"/>
          <w:sz w:val="24"/>
          <w:szCs w:val="24"/>
          <w:bdr w:val="none" w:sz="0" w:space="0" w:color="auto" w:frame="1"/>
        </w:rPr>
        <w:t> TestJavaCollection2{  </w:t>
      </w:r>
    </w:p>
    <w:p w14:paraId="61C99299" w14:textId="77777777" w:rsidR="00645FBD" w:rsidRPr="00645FBD" w:rsidRDefault="00645FBD" w:rsidP="00645FBD">
      <w:pPr>
        <w:numPr>
          <w:ilvl w:val="0"/>
          <w:numId w:val="2"/>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b/>
          <w:bCs/>
          <w:color w:val="006699"/>
          <w:sz w:val="24"/>
          <w:szCs w:val="24"/>
          <w:bdr w:val="none" w:sz="0" w:space="0" w:color="auto" w:frame="1"/>
        </w:rPr>
        <w:t>public</w:t>
      </w:r>
      <w:r w:rsidRPr="00645FBD">
        <w:rPr>
          <w:rFonts w:ascii="Segoe UI" w:eastAsia="Times New Roman" w:hAnsi="Segoe UI" w:cs="Segoe UI"/>
          <w:color w:val="000000"/>
          <w:sz w:val="24"/>
          <w:szCs w:val="24"/>
          <w:bdr w:val="none" w:sz="0" w:space="0" w:color="auto" w:frame="1"/>
        </w:rPr>
        <w:t> </w:t>
      </w:r>
      <w:r w:rsidRPr="00645FBD">
        <w:rPr>
          <w:rFonts w:ascii="Segoe UI" w:eastAsia="Times New Roman" w:hAnsi="Segoe UI" w:cs="Segoe UI"/>
          <w:b/>
          <w:bCs/>
          <w:color w:val="006699"/>
          <w:sz w:val="24"/>
          <w:szCs w:val="24"/>
          <w:bdr w:val="none" w:sz="0" w:space="0" w:color="auto" w:frame="1"/>
        </w:rPr>
        <w:t>static</w:t>
      </w:r>
      <w:r w:rsidRPr="00645FBD">
        <w:rPr>
          <w:rFonts w:ascii="Segoe UI" w:eastAsia="Times New Roman" w:hAnsi="Segoe UI" w:cs="Segoe UI"/>
          <w:color w:val="000000"/>
          <w:sz w:val="24"/>
          <w:szCs w:val="24"/>
          <w:bdr w:val="none" w:sz="0" w:space="0" w:color="auto" w:frame="1"/>
        </w:rPr>
        <w:t> </w:t>
      </w:r>
      <w:r w:rsidRPr="00645FBD">
        <w:rPr>
          <w:rFonts w:ascii="Segoe UI" w:eastAsia="Times New Roman" w:hAnsi="Segoe UI" w:cs="Segoe UI"/>
          <w:b/>
          <w:bCs/>
          <w:color w:val="006699"/>
          <w:sz w:val="24"/>
          <w:szCs w:val="24"/>
          <w:bdr w:val="none" w:sz="0" w:space="0" w:color="auto" w:frame="1"/>
        </w:rPr>
        <w:t>void</w:t>
      </w:r>
      <w:r w:rsidRPr="00645FBD">
        <w:rPr>
          <w:rFonts w:ascii="Segoe UI" w:eastAsia="Times New Roman" w:hAnsi="Segoe UI" w:cs="Segoe UI"/>
          <w:color w:val="000000"/>
          <w:sz w:val="24"/>
          <w:szCs w:val="24"/>
          <w:bdr w:val="none" w:sz="0" w:space="0" w:color="auto" w:frame="1"/>
        </w:rPr>
        <w:t> </w:t>
      </w:r>
      <w:proofErr w:type="gramStart"/>
      <w:r w:rsidRPr="00645FBD">
        <w:rPr>
          <w:rFonts w:ascii="Segoe UI" w:eastAsia="Times New Roman" w:hAnsi="Segoe UI" w:cs="Segoe UI"/>
          <w:color w:val="000000"/>
          <w:sz w:val="24"/>
          <w:szCs w:val="24"/>
          <w:bdr w:val="none" w:sz="0" w:space="0" w:color="auto" w:frame="1"/>
        </w:rPr>
        <w:t>main(</w:t>
      </w:r>
      <w:proofErr w:type="gramEnd"/>
      <w:r w:rsidRPr="00645FBD">
        <w:rPr>
          <w:rFonts w:ascii="Segoe UI" w:eastAsia="Times New Roman" w:hAnsi="Segoe UI" w:cs="Segoe UI"/>
          <w:color w:val="000000"/>
          <w:sz w:val="24"/>
          <w:szCs w:val="24"/>
          <w:bdr w:val="none" w:sz="0" w:space="0" w:color="auto" w:frame="1"/>
        </w:rPr>
        <w:t>String </w:t>
      </w:r>
      <w:proofErr w:type="spellStart"/>
      <w:r w:rsidRPr="00645FBD">
        <w:rPr>
          <w:rFonts w:ascii="Segoe UI" w:eastAsia="Times New Roman" w:hAnsi="Segoe UI" w:cs="Segoe UI"/>
          <w:color w:val="000000"/>
          <w:sz w:val="24"/>
          <w:szCs w:val="24"/>
          <w:bdr w:val="none" w:sz="0" w:space="0" w:color="auto" w:frame="1"/>
        </w:rPr>
        <w:t>args</w:t>
      </w:r>
      <w:proofErr w:type="spellEnd"/>
      <w:r w:rsidRPr="00645FBD">
        <w:rPr>
          <w:rFonts w:ascii="Segoe UI" w:eastAsia="Times New Roman" w:hAnsi="Segoe UI" w:cs="Segoe UI"/>
          <w:color w:val="000000"/>
          <w:sz w:val="24"/>
          <w:szCs w:val="24"/>
          <w:bdr w:val="none" w:sz="0" w:space="0" w:color="auto" w:frame="1"/>
        </w:rPr>
        <w:t>[]){  </w:t>
      </w:r>
    </w:p>
    <w:p w14:paraId="0D09F40B" w14:textId="77777777" w:rsidR="00645FBD" w:rsidRPr="00645FBD" w:rsidRDefault="00645FBD" w:rsidP="00645FBD">
      <w:pPr>
        <w:numPr>
          <w:ilvl w:val="0"/>
          <w:numId w:val="2"/>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color w:val="000000"/>
          <w:sz w:val="24"/>
          <w:szCs w:val="24"/>
          <w:bdr w:val="none" w:sz="0" w:space="0" w:color="auto" w:frame="1"/>
        </w:rPr>
        <w:t>LinkedList&lt;String&gt; al=</w:t>
      </w:r>
      <w:r w:rsidRPr="00645FBD">
        <w:rPr>
          <w:rFonts w:ascii="Segoe UI" w:eastAsia="Times New Roman" w:hAnsi="Segoe UI" w:cs="Segoe UI"/>
          <w:b/>
          <w:bCs/>
          <w:color w:val="006699"/>
          <w:sz w:val="24"/>
          <w:szCs w:val="24"/>
          <w:bdr w:val="none" w:sz="0" w:space="0" w:color="auto" w:frame="1"/>
        </w:rPr>
        <w:t>new</w:t>
      </w:r>
      <w:r w:rsidRPr="00645FBD">
        <w:rPr>
          <w:rFonts w:ascii="Segoe UI" w:eastAsia="Times New Roman" w:hAnsi="Segoe UI" w:cs="Segoe UI"/>
          <w:color w:val="000000"/>
          <w:sz w:val="24"/>
          <w:szCs w:val="24"/>
          <w:bdr w:val="none" w:sz="0" w:space="0" w:color="auto" w:frame="1"/>
        </w:rPr>
        <w:t> LinkedList&lt;String</w:t>
      </w:r>
      <w:proofErr w:type="gramStart"/>
      <w:r w:rsidRPr="00645FBD">
        <w:rPr>
          <w:rFonts w:ascii="Segoe UI" w:eastAsia="Times New Roman" w:hAnsi="Segoe UI" w:cs="Segoe UI"/>
          <w:color w:val="000000"/>
          <w:sz w:val="24"/>
          <w:szCs w:val="24"/>
          <w:bdr w:val="none" w:sz="0" w:space="0" w:color="auto" w:frame="1"/>
        </w:rPr>
        <w:t>&gt;(</w:t>
      </w:r>
      <w:proofErr w:type="gramEnd"/>
      <w:r w:rsidRPr="00645FBD">
        <w:rPr>
          <w:rFonts w:ascii="Segoe UI" w:eastAsia="Times New Roman" w:hAnsi="Segoe UI" w:cs="Segoe UI"/>
          <w:color w:val="000000"/>
          <w:sz w:val="24"/>
          <w:szCs w:val="24"/>
          <w:bdr w:val="none" w:sz="0" w:space="0" w:color="auto" w:frame="1"/>
        </w:rPr>
        <w:t>);  </w:t>
      </w:r>
    </w:p>
    <w:p w14:paraId="51E3F228" w14:textId="77777777" w:rsidR="00645FBD" w:rsidRPr="00645FBD" w:rsidRDefault="00645FBD" w:rsidP="00645FBD">
      <w:pPr>
        <w:numPr>
          <w:ilvl w:val="0"/>
          <w:numId w:val="2"/>
        </w:numPr>
        <w:spacing w:after="0" w:line="375" w:lineRule="atLeast"/>
        <w:jc w:val="both"/>
        <w:rPr>
          <w:rFonts w:ascii="Segoe UI" w:eastAsia="Times New Roman" w:hAnsi="Segoe UI" w:cs="Segoe UI"/>
          <w:color w:val="000000"/>
          <w:sz w:val="24"/>
          <w:szCs w:val="24"/>
        </w:rPr>
      </w:pPr>
      <w:proofErr w:type="spellStart"/>
      <w:r w:rsidRPr="00645FBD">
        <w:rPr>
          <w:rFonts w:ascii="Segoe UI" w:eastAsia="Times New Roman" w:hAnsi="Segoe UI" w:cs="Segoe UI"/>
          <w:color w:val="000000"/>
          <w:sz w:val="24"/>
          <w:szCs w:val="24"/>
          <w:bdr w:val="none" w:sz="0" w:space="0" w:color="auto" w:frame="1"/>
        </w:rPr>
        <w:t>al.add</w:t>
      </w:r>
      <w:proofErr w:type="spellEnd"/>
      <w:r w:rsidRPr="00645FBD">
        <w:rPr>
          <w:rFonts w:ascii="Segoe UI" w:eastAsia="Times New Roman" w:hAnsi="Segoe UI" w:cs="Segoe UI"/>
          <w:color w:val="000000"/>
          <w:sz w:val="24"/>
          <w:szCs w:val="24"/>
          <w:bdr w:val="none" w:sz="0" w:space="0" w:color="auto" w:frame="1"/>
        </w:rPr>
        <w:t>(</w:t>
      </w:r>
      <w:r w:rsidRPr="00645FBD">
        <w:rPr>
          <w:rFonts w:ascii="Segoe UI" w:eastAsia="Times New Roman" w:hAnsi="Segoe UI" w:cs="Segoe UI"/>
          <w:color w:val="0000FF"/>
          <w:sz w:val="24"/>
          <w:szCs w:val="24"/>
          <w:bdr w:val="none" w:sz="0" w:space="0" w:color="auto" w:frame="1"/>
        </w:rPr>
        <w:t>"Ravi"</w:t>
      </w:r>
      <w:proofErr w:type="gramStart"/>
      <w:r w:rsidRPr="00645FBD">
        <w:rPr>
          <w:rFonts w:ascii="Segoe UI" w:eastAsia="Times New Roman" w:hAnsi="Segoe UI" w:cs="Segoe UI"/>
          <w:color w:val="000000"/>
          <w:sz w:val="24"/>
          <w:szCs w:val="24"/>
          <w:bdr w:val="none" w:sz="0" w:space="0" w:color="auto" w:frame="1"/>
        </w:rPr>
        <w:t>);</w:t>
      </w:r>
      <w:proofErr w:type="gramEnd"/>
      <w:r w:rsidRPr="00645FBD">
        <w:rPr>
          <w:rFonts w:ascii="Segoe UI" w:eastAsia="Times New Roman" w:hAnsi="Segoe UI" w:cs="Segoe UI"/>
          <w:color w:val="000000"/>
          <w:sz w:val="24"/>
          <w:szCs w:val="24"/>
          <w:bdr w:val="none" w:sz="0" w:space="0" w:color="auto" w:frame="1"/>
        </w:rPr>
        <w:t>  </w:t>
      </w:r>
    </w:p>
    <w:p w14:paraId="30CDD029" w14:textId="77777777" w:rsidR="00645FBD" w:rsidRPr="00645FBD" w:rsidRDefault="00645FBD" w:rsidP="00645FBD">
      <w:pPr>
        <w:numPr>
          <w:ilvl w:val="0"/>
          <w:numId w:val="2"/>
        </w:numPr>
        <w:spacing w:after="0" w:line="375" w:lineRule="atLeast"/>
        <w:jc w:val="both"/>
        <w:rPr>
          <w:rFonts w:ascii="Segoe UI" w:eastAsia="Times New Roman" w:hAnsi="Segoe UI" w:cs="Segoe UI"/>
          <w:color w:val="000000"/>
          <w:sz w:val="24"/>
          <w:szCs w:val="24"/>
        </w:rPr>
      </w:pPr>
      <w:proofErr w:type="spellStart"/>
      <w:r w:rsidRPr="00645FBD">
        <w:rPr>
          <w:rFonts w:ascii="Segoe UI" w:eastAsia="Times New Roman" w:hAnsi="Segoe UI" w:cs="Segoe UI"/>
          <w:color w:val="000000"/>
          <w:sz w:val="24"/>
          <w:szCs w:val="24"/>
          <w:bdr w:val="none" w:sz="0" w:space="0" w:color="auto" w:frame="1"/>
        </w:rPr>
        <w:t>al.add</w:t>
      </w:r>
      <w:proofErr w:type="spellEnd"/>
      <w:r w:rsidRPr="00645FBD">
        <w:rPr>
          <w:rFonts w:ascii="Segoe UI" w:eastAsia="Times New Roman" w:hAnsi="Segoe UI" w:cs="Segoe UI"/>
          <w:color w:val="000000"/>
          <w:sz w:val="24"/>
          <w:szCs w:val="24"/>
          <w:bdr w:val="none" w:sz="0" w:space="0" w:color="auto" w:frame="1"/>
        </w:rPr>
        <w:t>(</w:t>
      </w:r>
      <w:r w:rsidRPr="00645FBD">
        <w:rPr>
          <w:rFonts w:ascii="Segoe UI" w:eastAsia="Times New Roman" w:hAnsi="Segoe UI" w:cs="Segoe UI"/>
          <w:color w:val="0000FF"/>
          <w:sz w:val="24"/>
          <w:szCs w:val="24"/>
          <w:bdr w:val="none" w:sz="0" w:space="0" w:color="auto" w:frame="1"/>
        </w:rPr>
        <w:t>"Vijay"</w:t>
      </w:r>
      <w:proofErr w:type="gramStart"/>
      <w:r w:rsidRPr="00645FBD">
        <w:rPr>
          <w:rFonts w:ascii="Segoe UI" w:eastAsia="Times New Roman" w:hAnsi="Segoe UI" w:cs="Segoe UI"/>
          <w:color w:val="000000"/>
          <w:sz w:val="24"/>
          <w:szCs w:val="24"/>
          <w:bdr w:val="none" w:sz="0" w:space="0" w:color="auto" w:frame="1"/>
        </w:rPr>
        <w:t>);</w:t>
      </w:r>
      <w:proofErr w:type="gramEnd"/>
      <w:r w:rsidRPr="00645FBD">
        <w:rPr>
          <w:rFonts w:ascii="Segoe UI" w:eastAsia="Times New Roman" w:hAnsi="Segoe UI" w:cs="Segoe UI"/>
          <w:color w:val="000000"/>
          <w:sz w:val="24"/>
          <w:szCs w:val="24"/>
          <w:bdr w:val="none" w:sz="0" w:space="0" w:color="auto" w:frame="1"/>
        </w:rPr>
        <w:t>  </w:t>
      </w:r>
    </w:p>
    <w:p w14:paraId="62B77063" w14:textId="77777777" w:rsidR="00645FBD" w:rsidRPr="00645FBD" w:rsidRDefault="00645FBD" w:rsidP="00645FBD">
      <w:pPr>
        <w:numPr>
          <w:ilvl w:val="0"/>
          <w:numId w:val="2"/>
        </w:numPr>
        <w:spacing w:after="0" w:line="375" w:lineRule="atLeast"/>
        <w:jc w:val="both"/>
        <w:rPr>
          <w:rFonts w:ascii="Segoe UI" w:eastAsia="Times New Roman" w:hAnsi="Segoe UI" w:cs="Segoe UI"/>
          <w:color w:val="000000"/>
          <w:sz w:val="24"/>
          <w:szCs w:val="24"/>
        </w:rPr>
      </w:pPr>
      <w:proofErr w:type="spellStart"/>
      <w:r w:rsidRPr="00645FBD">
        <w:rPr>
          <w:rFonts w:ascii="Segoe UI" w:eastAsia="Times New Roman" w:hAnsi="Segoe UI" w:cs="Segoe UI"/>
          <w:color w:val="000000"/>
          <w:sz w:val="24"/>
          <w:szCs w:val="24"/>
          <w:bdr w:val="none" w:sz="0" w:space="0" w:color="auto" w:frame="1"/>
        </w:rPr>
        <w:t>al.add</w:t>
      </w:r>
      <w:proofErr w:type="spellEnd"/>
      <w:r w:rsidRPr="00645FBD">
        <w:rPr>
          <w:rFonts w:ascii="Segoe UI" w:eastAsia="Times New Roman" w:hAnsi="Segoe UI" w:cs="Segoe UI"/>
          <w:color w:val="000000"/>
          <w:sz w:val="24"/>
          <w:szCs w:val="24"/>
          <w:bdr w:val="none" w:sz="0" w:space="0" w:color="auto" w:frame="1"/>
        </w:rPr>
        <w:t>(</w:t>
      </w:r>
      <w:r w:rsidRPr="00645FBD">
        <w:rPr>
          <w:rFonts w:ascii="Segoe UI" w:eastAsia="Times New Roman" w:hAnsi="Segoe UI" w:cs="Segoe UI"/>
          <w:color w:val="0000FF"/>
          <w:sz w:val="24"/>
          <w:szCs w:val="24"/>
          <w:bdr w:val="none" w:sz="0" w:space="0" w:color="auto" w:frame="1"/>
        </w:rPr>
        <w:t>"Ravi"</w:t>
      </w:r>
      <w:proofErr w:type="gramStart"/>
      <w:r w:rsidRPr="00645FBD">
        <w:rPr>
          <w:rFonts w:ascii="Segoe UI" w:eastAsia="Times New Roman" w:hAnsi="Segoe UI" w:cs="Segoe UI"/>
          <w:color w:val="000000"/>
          <w:sz w:val="24"/>
          <w:szCs w:val="24"/>
          <w:bdr w:val="none" w:sz="0" w:space="0" w:color="auto" w:frame="1"/>
        </w:rPr>
        <w:t>);</w:t>
      </w:r>
      <w:proofErr w:type="gramEnd"/>
      <w:r w:rsidRPr="00645FBD">
        <w:rPr>
          <w:rFonts w:ascii="Segoe UI" w:eastAsia="Times New Roman" w:hAnsi="Segoe UI" w:cs="Segoe UI"/>
          <w:color w:val="000000"/>
          <w:sz w:val="24"/>
          <w:szCs w:val="24"/>
          <w:bdr w:val="none" w:sz="0" w:space="0" w:color="auto" w:frame="1"/>
        </w:rPr>
        <w:t>  </w:t>
      </w:r>
    </w:p>
    <w:p w14:paraId="325F6859" w14:textId="77777777" w:rsidR="00645FBD" w:rsidRPr="00645FBD" w:rsidRDefault="00645FBD" w:rsidP="00645FBD">
      <w:pPr>
        <w:numPr>
          <w:ilvl w:val="0"/>
          <w:numId w:val="2"/>
        </w:numPr>
        <w:spacing w:after="0" w:line="375" w:lineRule="atLeast"/>
        <w:jc w:val="both"/>
        <w:rPr>
          <w:rFonts w:ascii="Segoe UI" w:eastAsia="Times New Roman" w:hAnsi="Segoe UI" w:cs="Segoe UI"/>
          <w:color w:val="000000"/>
          <w:sz w:val="24"/>
          <w:szCs w:val="24"/>
        </w:rPr>
      </w:pPr>
      <w:proofErr w:type="spellStart"/>
      <w:r w:rsidRPr="00645FBD">
        <w:rPr>
          <w:rFonts w:ascii="Segoe UI" w:eastAsia="Times New Roman" w:hAnsi="Segoe UI" w:cs="Segoe UI"/>
          <w:color w:val="000000"/>
          <w:sz w:val="24"/>
          <w:szCs w:val="24"/>
          <w:bdr w:val="none" w:sz="0" w:space="0" w:color="auto" w:frame="1"/>
        </w:rPr>
        <w:t>al.add</w:t>
      </w:r>
      <w:proofErr w:type="spellEnd"/>
      <w:r w:rsidRPr="00645FBD">
        <w:rPr>
          <w:rFonts w:ascii="Segoe UI" w:eastAsia="Times New Roman" w:hAnsi="Segoe UI" w:cs="Segoe UI"/>
          <w:color w:val="000000"/>
          <w:sz w:val="24"/>
          <w:szCs w:val="24"/>
          <w:bdr w:val="none" w:sz="0" w:space="0" w:color="auto" w:frame="1"/>
        </w:rPr>
        <w:t>(</w:t>
      </w:r>
      <w:r w:rsidRPr="00645FBD">
        <w:rPr>
          <w:rFonts w:ascii="Segoe UI" w:eastAsia="Times New Roman" w:hAnsi="Segoe UI" w:cs="Segoe UI"/>
          <w:color w:val="0000FF"/>
          <w:sz w:val="24"/>
          <w:szCs w:val="24"/>
          <w:bdr w:val="none" w:sz="0" w:space="0" w:color="auto" w:frame="1"/>
        </w:rPr>
        <w:t>"Ajay"</w:t>
      </w:r>
      <w:proofErr w:type="gramStart"/>
      <w:r w:rsidRPr="00645FBD">
        <w:rPr>
          <w:rFonts w:ascii="Segoe UI" w:eastAsia="Times New Roman" w:hAnsi="Segoe UI" w:cs="Segoe UI"/>
          <w:color w:val="000000"/>
          <w:sz w:val="24"/>
          <w:szCs w:val="24"/>
          <w:bdr w:val="none" w:sz="0" w:space="0" w:color="auto" w:frame="1"/>
        </w:rPr>
        <w:t>);</w:t>
      </w:r>
      <w:proofErr w:type="gramEnd"/>
      <w:r w:rsidRPr="00645FBD">
        <w:rPr>
          <w:rFonts w:ascii="Segoe UI" w:eastAsia="Times New Roman" w:hAnsi="Segoe UI" w:cs="Segoe UI"/>
          <w:color w:val="000000"/>
          <w:sz w:val="24"/>
          <w:szCs w:val="24"/>
          <w:bdr w:val="none" w:sz="0" w:space="0" w:color="auto" w:frame="1"/>
        </w:rPr>
        <w:t>  </w:t>
      </w:r>
    </w:p>
    <w:p w14:paraId="1132E4C5" w14:textId="77777777" w:rsidR="00645FBD" w:rsidRPr="00645FBD" w:rsidRDefault="00645FBD" w:rsidP="00645FBD">
      <w:pPr>
        <w:numPr>
          <w:ilvl w:val="0"/>
          <w:numId w:val="2"/>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color w:val="000000"/>
          <w:sz w:val="24"/>
          <w:szCs w:val="24"/>
          <w:bdr w:val="none" w:sz="0" w:space="0" w:color="auto" w:frame="1"/>
        </w:rPr>
        <w:t>Iterator&lt;String&gt; </w:t>
      </w:r>
      <w:proofErr w:type="spellStart"/>
      <w:r w:rsidRPr="00645FBD">
        <w:rPr>
          <w:rFonts w:ascii="Segoe UI" w:eastAsia="Times New Roman" w:hAnsi="Segoe UI" w:cs="Segoe UI"/>
          <w:color w:val="000000"/>
          <w:sz w:val="24"/>
          <w:szCs w:val="24"/>
          <w:bdr w:val="none" w:sz="0" w:space="0" w:color="auto" w:frame="1"/>
        </w:rPr>
        <w:t>itr</w:t>
      </w:r>
      <w:proofErr w:type="spellEnd"/>
      <w:r w:rsidRPr="00645FBD">
        <w:rPr>
          <w:rFonts w:ascii="Segoe UI" w:eastAsia="Times New Roman" w:hAnsi="Segoe UI" w:cs="Segoe UI"/>
          <w:color w:val="000000"/>
          <w:sz w:val="24"/>
          <w:szCs w:val="24"/>
          <w:bdr w:val="none" w:sz="0" w:space="0" w:color="auto" w:frame="1"/>
        </w:rPr>
        <w:t>=</w:t>
      </w:r>
      <w:proofErr w:type="spellStart"/>
      <w:proofErr w:type="gramStart"/>
      <w:r w:rsidRPr="00645FBD">
        <w:rPr>
          <w:rFonts w:ascii="Segoe UI" w:eastAsia="Times New Roman" w:hAnsi="Segoe UI" w:cs="Segoe UI"/>
          <w:color w:val="000000"/>
          <w:sz w:val="24"/>
          <w:szCs w:val="24"/>
          <w:bdr w:val="none" w:sz="0" w:space="0" w:color="auto" w:frame="1"/>
        </w:rPr>
        <w:t>al.iterator</w:t>
      </w:r>
      <w:proofErr w:type="spellEnd"/>
      <w:proofErr w:type="gramEnd"/>
      <w:r w:rsidRPr="00645FBD">
        <w:rPr>
          <w:rFonts w:ascii="Segoe UI" w:eastAsia="Times New Roman" w:hAnsi="Segoe UI" w:cs="Segoe UI"/>
          <w:color w:val="000000"/>
          <w:sz w:val="24"/>
          <w:szCs w:val="24"/>
          <w:bdr w:val="none" w:sz="0" w:space="0" w:color="auto" w:frame="1"/>
        </w:rPr>
        <w:t>();  </w:t>
      </w:r>
    </w:p>
    <w:p w14:paraId="687F0326" w14:textId="77777777" w:rsidR="00645FBD" w:rsidRPr="00645FBD" w:rsidRDefault="00645FBD" w:rsidP="00645FBD">
      <w:pPr>
        <w:numPr>
          <w:ilvl w:val="0"/>
          <w:numId w:val="2"/>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b/>
          <w:bCs/>
          <w:color w:val="006699"/>
          <w:sz w:val="24"/>
          <w:szCs w:val="24"/>
          <w:bdr w:val="none" w:sz="0" w:space="0" w:color="auto" w:frame="1"/>
        </w:rPr>
        <w:t>while</w:t>
      </w:r>
      <w:r w:rsidRPr="00645FBD">
        <w:rPr>
          <w:rFonts w:ascii="Segoe UI" w:eastAsia="Times New Roman" w:hAnsi="Segoe UI" w:cs="Segoe UI"/>
          <w:color w:val="000000"/>
          <w:sz w:val="24"/>
          <w:szCs w:val="24"/>
          <w:bdr w:val="none" w:sz="0" w:space="0" w:color="auto" w:frame="1"/>
        </w:rPr>
        <w:t>(</w:t>
      </w:r>
      <w:proofErr w:type="spellStart"/>
      <w:proofErr w:type="gramStart"/>
      <w:r w:rsidRPr="00645FBD">
        <w:rPr>
          <w:rFonts w:ascii="Segoe UI" w:eastAsia="Times New Roman" w:hAnsi="Segoe UI" w:cs="Segoe UI"/>
          <w:color w:val="000000"/>
          <w:sz w:val="24"/>
          <w:szCs w:val="24"/>
          <w:bdr w:val="none" w:sz="0" w:space="0" w:color="auto" w:frame="1"/>
        </w:rPr>
        <w:t>itr.hasNext</w:t>
      </w:r>
      <w:proofErr w:type="spellEnd"/>
      <w:proofErr w:type="gramEnd"/>
      <w:r w:rsidRPr="00645FBD">
        <w:rPr>
          <w:rFonts w:ascii="Segoe UI" w:eastAsia="Times New Roman" w:hAnsi="Segoe UI" w:cs="Segoe UI"/>
          <w:color w:val="000000"/>
          <w:sz w:val="24"/>
          <w:szCs w:val="24"/>
          <w:bdr w:val="none" w:sz="0" w:space="0" w:color="auto" w:frame="1"/>
        </w:rPr>
        <w:t>()){  </w:t>
      </w:r>
    </w:p>
    <w:p w14:paraId="6BA8C1BD" w14:textId="77777777" w:rsidR="00645FBD" w:rsidRPr="00645FBD" w:rsidRDefault="00645FBD" w:rsidP="00645FBD">
      <w:pPr>
        <w:numPr>
          <w:ilvl w:val="0"/>
          <w:numId w:val="2"/>
        </w:numPr>
        <w:spacing w:after="0" w:line="375" w:lineRule="atLeast"/>
        <w:jc w:val="both"/>
        <w:rPr>
          <w:rFonts w:ascii="Segoe UI" w:eastAsia="Times New Roman" w:hAnsi="Segoe UI" w:cs="Segoe UI"/>
          <w:color w:val="000000"/>
          <w:sz w:val="24"/>
          <w:szCs w:val="24"/>
        </w:rPr>
      </w:pPr>
      <w:proofErr w:type="spellStart"/>
      <w:r w:rsidRPr="00645FBD">
        <w:rPr>
          <w:rFonts w:ascii="Segoe UI" w:eastAsia="Times New Roman" w:hAnsi="Segoe UI" w:cs="Segoe UI"/>
          <w:color w:val="000000"/>
          <w:sz w:val="24"/>
          <w:szCs w:val="24"/>
          <w:bdr w:val="none" w:sz="0" w:space="0" w:color="auto" w:frame="1"/>
        </w:rPr>
        <w:t>System.out.println</w:t>
      </w:r>
      <w:proofErr w:type="spellEnd"/>
      <w:r w:rsidRPr="00645FBD">
        <w:rPr>
          <w:rFonts w:ascii="Segoe UI" w:eastAsia="Times New Roman" w:hAnsi="Segoe UI" w:cs="Segoe UI"/>
          <w:color w:val="000000"/>
          <w:sz w:val="24"/>
          <w:szCs w:val="24"/>
          <w:bdr w:val="none" w:sz="0" w:space="0" w:color="auto" w:frame="1"/>
        </w:rPr>
        <w:t>(</w:t>
      </w:r>
      <w:proofErr w:type="spellStart"/>
      <w:proofErr w:type="gramStart"/>
      <w:r w:rsidRPr="00645FBD">
        <w:rPr>
          <w:rFonts w:ascii="Segoe UI" w:eastAsia="Times New Roman" w:hAnsi="Segoe UI" w:cs="Segoe UI"/>
          <w:color w:val="000000"/>
          <w:sz w:val="24"/>
          <w:szCs w:val="24"/>
          <w:bdr w:val="none" w:sz="0" w:space="0" w:color="auto" w:frame="1"/>
        </w:rPr>
        <w:t>itr.next</w:t>
      </w:r>
      <w:proofErr w:type="spellEnd"/>
      <w:proofErr w:type="gramEnd"/>
      <w:r w:rsidRPr="00645FBD">
        <w:rPr>
          <w:rFonts w:ascii="Segoe UI" w:eastAsia="Times New Roman" w:hAnsi="Segoe UI" w:cs="Segoe UI"/>
          <w:color w:val="000000"/>
          <w:sz w:val="24"/>
          <w:szCs w:val="24"/>
          <w:bdr w:val="none" w:sz="0" w:space="0" w:color="auto" w:frame="1"/>
        </w:rPr>
        <w:t>());  </w:t>
      </w:r>
    </w:p>
    <w:p w14:paraId="441D4FF1" w14:textId="77777777" w:rsidR="00645FBD" w:rsidRPr="00645FBD" w:rsidRDefault="00645FBD" w:rsidP="00645FBD">
      <w:pPr>
        <w:numPr>
          <w:ilvl w:val="0"/>
          <w:numId w:val="2"/>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color w:val="000000"/>
          <w:sz w:val="24"/>
          <w:szCs w:val="24"/>
          <w:bdr w:val="none" w:sz="0" w:space="0" w:color="auto" w:frame="1"/>
        </w:rPr>
        <w:t>}  </w:t>
      </w:r>
    </w:p>
    <w:p w14:paraId="3390BA20" w14:textId="77777777" w:rsidR="00645FBD" w:rsidRPr="00645FBD" w:rsidRDefault="00645FBD" w:rsidP="00645FBD">
      <w:pPr>
        <w:numPr>
          <w:ilvl w:val="0"/>
          <w:numId w:val="2"/>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color w:val="000000"/>
          <w:sz w:val="24"/>
          <w:szCs w:val="24"/>
          <w:bdr w:val="none" w:sz="0" w:space="0" w:color="auto" w:frame="1"/>
        </w:rPr>
        <w:t>}  </w:t>
      </w:r>
    </w:p>
    <w:p w14:paraId="524134D7" w14:textId="77777777" w:rsidR="00645FBD" w:rsidRPr="00645FBD" w:rsidRDefault="00645FBD" w:rsidP="00645FBD">
      <w:pPr>
        <w:numPr>
          <w:ilvl w:val="0"/>
          <w:numId w:val="2"/>
        </w:numPr>
        <w:spacing w:after="120" w:line="375" w:lineRule="atLeast"/>
        <w:jc w:val="both"/>
        <w:rPr>
          <w:rFonts w:ascii="Segoe UI" w:eastAsia="Times New Roman" w:hAnsi="Segoe UI" w:cs="Segoe UI"/>
          <w:color w:val="000000"/>
          <w:sz w:val="24"/>
          <w:szCs w:val="24"/>
        </w:rPr>
      </w:pPr>
      <w:r w:rsidRPr="00645FBD">
        <w:rPr>
          <w:rFonts w:ascii="Segoe UI" w:eastAsia="Times New Roman" w:hAnsi="Segoe UI" w:cs="Segoe UI"/>
          <w:color w:val="000000"/>
          <w:sz w:val="24"/>
          <w:szCs w:val="24"/>
          <w:bdr w:val="none" w:sz="0" w:space="0" w:color="auto" w:frame="1"/>
        </w:rPr>
        <w:t>}  </w:t>
      </w:r>
    </w:p>
    <w:p w14:paraId="2A95066E" w14:textId="77777777" w:rsidR="00645FBD" w:rsidRPr="00645FBD" w:rsidRDefault="00645FBD" w:rsidP="00645F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45FBD">
        <w:rPr>
          <w:rFonts w:ascii="Segoe UI" w:eastAsia="Times New Roman" w:hAnsi="Segoe UI" w:cs="Segoe UI"/>
          <w:color w:val="333333"/>
          <w:sz w:val="24"/>
          <w:szCs w:val="24"/>
        </w:rPr>
        <w:t>Output:</w:t>
      </w:r>
    </w:p>
    <w:p w14:paraId="32247A23" w14:textId="77777777" w:rsidR="00645FBD" w:rsidRPr="00645FBD" w:rsidRDefault="00645FBD" w:rsidP="00645FB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45FBD">
        <w:rPr>
          <w:rFonts w:ascii="Courier New" w:eastAsia="Times New Roman" w:hAnsi="Courier New" w:cs="Courier New"/>
          <w:color w:val="F9F9F9"/>
          <w:sz w:val="20"/>
          <w:szCs w:val="20"/>
        </w:rPr>
        <w:t>Ravi</w:t>
      </w:r>
    </w:p>
    <w:p w14:paraId="3C6E51D4" w14:textId="77777777" w:rsidR="00645FBD" w:rsidRPr="00645FBD" w:rsidRDefault="00645FBD" w:rsidP="00645FB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45FBD">
        <w:rPr>
          <w:rFonts w:ascii="Courier New" w:eastAsia="Times New Roman" w:hAnsi="Courier New" w:cs="Courier New"/>
          <w:color w:val="F9F9F9"/>
          <w:sz w:val="20"/>
          <w:szCs w:val="20"/>
        </w:rPr>
        <w:t>Vijay</w:t>
      </w:r>
    </w:p>
    <w:p w14:paraId="6F4605EF" w14:textId="77777777" w:rsidR="00645FBD" w:rsidRPr="00645FBD" w:rsidRDefault="00645FBD" w:rsidP="00645FB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45FBD">
        <w:rPr>
          <w:rFonts w:ascii="Courier New" w:eastAsia="Times New Roman" w:hAnsi="Courier New" w:cs="Courier New"/>
          <w:color w:val="F9F9F9"/>
          <w:sz w:val="20"/>
          <w:szCs w:val="20"/>
        </w:rPr>
        <w:t>Ravi</w:t>
      </w:r>
    </w:p>
    <w:p w14:paraId="6C5E8C72" w14:textId="77777777" w:rsidR="00645FBD" w:rsidRPr="00645FBD" w:rsidRDefault="00645FBD" w:rsidP="00645FB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45FBD">
        <w:rPr>
          <w:rFonts w:ascii="Courier New" w:eastAsia="Times New Roman" w:hAnsi="Courier New" w:cs="Courier New"/>
          <w:color w:val="F9F9F9"/>
          <w:sz w:val="20"/>
          <w:szCs w:val="20"/>
        </w:rPr>
        <w:t>Ajay</w:t>
      </w:r>
    </w:p>
    <w:p w14:paraId="4427DEB1" w14:textId="10F3142C" w:rsidR="00645FBD" w:rsidRDefault="00645FBD" w:rsidP="00645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4"/>
          <w:szCs w:val="24"/>
        </w:rPr>
      </w:pPr>
    </w:p>
    <w:p w14:paraId="58598559" w14:textId="7D5D7BFF" w:rsidR="00645FBD" w:rsidRDefault="00645FBD" w:rsidP="00645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4"/>
          <w:szCs w:val="24"/>
        </w:rPr>
      </w:pPr>
    </w:p>
    <w:p w14:paraId="066AEF95" w14:textId="4F75EA0A" w:rsidR="00645FBD" w:rsidRDefault="00645FBD" w:rsidP="00645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4"/>
          <w:szCs w:val="24"/>
        </w:rPr>
      </w:pPr>
    </w:p>
    <w:p w14:paraId="2D805D36" w14:textId="77777777" w:rsidR="00645FBD" w:rsidRPr="00645FBD" w:rsidRDefault="00645FBD" w:rsidP="00645FB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45FBD">
        <w:rPr>
          <w:rFonts w:ascii="Helvetica" w:eastAsia="Times New Roman" w:hAnsi="Helvetica" w:cs="Helvetica"/>
          <w:color w:val="610B38"/>
          <w:sz w:val="38"/>
          <w:szCs w:val="38"/>
        </w:rPr>
        <w:t>HashSet</w:t>
      </w:r>
    </w:p>
    <w:p w14:paraId="3084BF41" w14:textId="77777777" w:rsidR="00645FBD" w:rsidRPr="00645FBD" w:rsidRDefault="00645FBD" w:rsidP="00645F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45FBD">
        <w:rPr>
          <w:rFonts w:ascii="Segoe UI" w:eastAsia="Times New Roman" w:hAnsi="Segoe UI" w:cs="Segoe UI"/>
          <w:color w:val="333333"/>
          <w:sz w:val="24"/>
          <w:szCs w:val="24"/>
        </w:rPr>
        <w:t>HashSet class implements Set Interface. It represents the collection that uses a hash table for storage. Hashing is used to store the elements in the HashSet. It contains unique items.</w:t>
      </w:r>
    </w:p>
    <w:p w14:paraId="6FA9E3E5" w14:textId="77777777" w:rsidR="00645FBD" w:rsidRPr="00645FBD" w:rsidRDefault="00645FBD" w:rsidP="00645F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45FBD">
        <w:rPr>
          <w:rFonts w:ascii="Segoe UI" w:eastAsia="Times New Roman" w:hAnsi="Segoe UI" w:cs="Segoe UI"/>
          <w:color w:val="333333"/>
          <w:sz w:val="24"/>
          <w:szCs w:val="24"/>
        </w:rPr>
        <w:lastRenderedPageBreak/>
        <w:t>Consider the following example.</w:t>
      </w:r>
    </w:p>
    <w:p w14:paraId="6398CCBD" w14:textId="77777777" w:rsidR="00645FBD" w:rsidRPr="00645FBD" w:rsidRDefault="00645FBD" w:rsidP="00645FBD">
      <w:pPr>
        <w:spacing w:after="0" w:line="240" w:lineRule="auto"/>
        <w:jc w:val="both"/>
        <w:rPr>
          <w:rFonts w:ascii="Times New Roman" w:eastAsia="Times New Roman" w:hAnsi="Times New Roman" w:cs="Times New Roman"/>
          <w:color w:val="008000"/>
          <w:sz w:val="24"/>
          <w:szCs w:val="24"/>
          <w:bdr w:val="none" w:sz="0" w:space="0" w:color="auto" w:frame="1"/>
        </w:rPr>
      </w:pPr>
      <w:r w:rsidRPr="00645FBD">
        <w:rPr>
          <w:rFonts w:ascii="Segoe UI" w:eastAsia="Times New Roman" w:hAnsi="Segoe UI" w:cs="Segoe UI"/>
          <w:color w:val="333333"/>
          <w:sz w:val="24"/>
          <w:szCs w:val="24"/>
        </w:rPr>
        <w:fldChar w:fldCharType="begin"/>
      </w:r>
      <w:r w:rsidRPr="00645FBD">
        <w:rPr>
          <w:rFonts w:ascii="Segoe UI" w:eastAsia="Times New Roman" w:hAnsi="Segoe UI" w:cs="Segoe UI"/>
          <w:color w:val="333333"/>
          <w:sz w:val="24"/>
          <w:szCs w:val="24"/>
        </w:rPr>
        <w:instrText xml:space="preserve"> HYPERLINK "https://www.javatpoint.com/collections-in-java" </w:instrText>
      </w:r>
      <w:r w:rsidRPr="00645FBD">
        <w:rPr>
          <w:rFonts w:ascii="Segoe UI" w:eastAsia="Times New Roman" w:hAnsi="Segoe UI" w:cs="Segoe UI"/>
          <w:color w:val="333333"/>
          <w:sz w:val="24"/>
          <w:szCs w:val="24"/>
        </w:rPr>
        <w:fldChar w:fldCharType="separate"/>
      </w:r>
    </w:p>
    <w:p w14:paraId="77F354EF" w14:textId="77777777" w:rsidR="00645FBD" w:rsidRPr="00645FBD" w:rsidRDefault="00645FBD" w:rsidP="00645FBD">
      <w:pPr>
        <w:spacing w:after="0" w:line="240" w:lineRule="auto"/>
        <w:jc w:val="both"/>
        <w:rPr>
          <w:rFonts w:ascii="Segoe UI" w:eastAsia="Times New Roman" w:hAnsi="Segoe UI" w:cs="Segoe UI"/>
          <w:color w:val="008000"/>
          <w:sz w:val="24"/>
          <w:szCs w:val="24"/>
          <w:u w:val="single"/>
          <w:bdr w:val="none" w:sz="0" w:space="0" w:color="auto" w:frame="1"/>
        </w:rPr>
      </w:pPr>
      <w:r w:rsidRPr="00645FBD">
        <w:rPr>
          <w:rFonts w:ascii="Segoe UI" w:eastAsia="Times New Roman" w:hAnsi="Segoe UI" w:cs="Segoe UI"/>
          <w:color w:val="333333"/>
          <w:sz w:val="24"/>
          <w:szCs w:val="24"/>
        </w:rPr>
        <w:fldChar w:fldCharType="end"/>
      </w:r>
      <w:r w:rsidRPr="00645FBD">
        <w:rPr>
          <w:rFonts w:ascii="Segoe UI" w:eastAsia="Times New Roman" w:hAnsi="Segoe UI" w:cs="Segoe UI"/>
          <w:color w:val="333333"/>
          <w:sz w:val="24"/>
          <w:szCs w:val="24"/>
        </w:rPr>
        <w:fldChar w:fldCharType="begin"/>
      </w:r>
      <w:r w:rsidRPr="00645FBD">
        <w:rPr>
          <w:rFonts w:ascii="Segoe UI" w:eastAsia="Times New Roman" w:hAnsi="Segoe UI" w:cs="Segoe UI"/>
          <w:color w:val="333333"/>
          <w:sz w:val="24"/>
          <w:szCs w:val="24"/>
        </w:rPr>
        <w:instrText xml:space="preserve"> HYPERLINK "https://www.javatpoint.com/collections-in-java" </w:instrText>
      </w:r>
      <w:r w:rsidRPr="00645FBD">
        <w:rPr>
          <w:rFonts w:ascii="Segoe UI" w:eastAsia="Times New Roman" w:hAnsi="Segoe UI" w:cs="Segoe UI"/>
          <w:color w:val="333333"/>
          <w:sz w:val="24"/>
          <w:szCs w:val="24"/>
        </w:rPr>
        <w:fldChar w:fldCharType="separate"/>
      </w:r>
    </w:p>
    <w:p w14:paraId="4D0E52B4" w14:textId="77777777" w:rsidR="00645FBD" w:rsidRPr="00645FBD" w:rsidRDefault="00645FBD" w:rsidP="00645FBD">
      <w:pPr>
        <w:spacing w:after="0" w:line="240" w:lineRule="auto"/>
        <w:jc w:val="both"/>
        <w:rPr>
          <w:rFonts w:ascii="Segoe UI" w:eastAsia="Times New Roman" w:hAnsi="Segoe UI" w:cs="Segoe UI"/>
          <w:color w:val="008000"/>
          <w:sz w:val="24"/>
          <w:szCs w:val="24"/>
          <w:u w:val="single"/>
          <w:bdr w:val="none" w:sz="0" w:space="0" w:color="auto" w:frame="1"/>
        </w:rPr>
      </w:pPr>
      <w:r w:rsidRPr="00645FBD">
        <w:rPr>
          <w:rFonts w:ascii="Segoe UI" w:eastAsia="Times New Roman" w:hAnsi="Segoe UI" w:cs="Segoe UI"/>
          <w:color w:val="333333"/>
          <w:sz w:val="24"/>
          <w:szCs w:val="24"/>
        </w:rPr>
        <w:fldChar w:fldCharType="end"/>
      </w:r>
      <w:r w:rsidRPr="00645FBD">
        <w:rPr>
          <w:rFonts w:ascii="Segoe UI" w:eastAsia="Times New Roman" w:hAnsi="Segoe UI" w:cs="Segoe UI"/>
          <w:color w:val="333333"/>
          <w:sz w:val="24"/>
          <w:szCs w:val="24"/>
        </w:rPr>
        <w:fldChar w:fldCharType="begin"/>
      </w:r>
      <w:r w:rsidRPr="00645FBD">
        <w:rPr>
          <w:rFonts w:ascii="Segoe UI" w:eastAsia="Times New Roman" w:hAnsi="Segoe UI" w:cs="Segoe UI"/>
          <w:color w:val="333333"/>
          <w:sz w:val="24"/>
          <w:szCs w:val="24"/>
        </w:rPr>
        <w:instrText xml:space="preserve"> HYPERLINK "https://www.javatpoint.com/collections-in-java" </w:instrText>
      </w:r>
      <w:r w:rsidRPr="00645FBD">
        <w:rPr>
          <w:rFonts w:ascii="Segoe UI" w:eastAsia="Times New Roman" w:hAnsi="Segoe UI" w:cs="Segoe UI"/>
          <w:color w:val="333333"/>
          <w:sz w:val="24"/>
          <w:szCs w:val="24"/>
        </w:rPr>
        <w:fldChar w:fldCharType="separate"/>
      </w:r>
    </w:p>
    <w:p w14:paraId="3987A33A" w14:textId="77777777" w:rsidR="00645FBD" w:rsidRPr="00645FBD" w:rsidRDefault="00645FBD" w:rsidP="00645FBD">
      <w:pPr>
        <w:spacing w:after="0" w:line="240" w:lineRule="auto"/>
        <w:jc w:val="both"/>
        <w:rPr>
          <w:rFonts w:ascii="Times New Roman" w:eastAsia="Times New Roman" w:hAnsi="Times New Roman" w:cs="Times New Roman"/>
          <w:color w:val="333333"/>
          <w:sz w:val="24"/>
          <w:szCs w:val="24"/>
        </w:rPr>
      </w:pPr>
      <w:r w:rsidRPr="00645FBD">
        <w:rPr>
          <w:rFonts w:ascii="Segoe UI" w:eastAsia="Times New Roman" w:hAnsi="Segoe UI" w:cs="Segoe UI"/>
          <w:color w:val="333333"/>
          <w:sz w:val="24"/>
          <w:szCs w:val="24"/>
        </w:rPr>
        <w:fldChar w:fldCharType="end"/>
      </w:r>
    </w:p>
    <w:p w14:paraId="238DA7C3" w14:textId="77777777" w:rsidR="00645FBD" w:rsidRPr="00645FBD" w:rsidRDefault="00645FBD" w:rsidP="00645FBD">
      <w:pPr>
        <w:numPr>
          <w:ilvl w:val="0"/>
          <w:numId w:val="3"/>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b/>
          <w:bCs/>
          <w:color w:val="006699"/>
          <w:sz w:val="24"/>
          <w:szCs w:val="24"/>
          <w:bdr w:val="none" w:sz="0" w:space="0" w:color="auto" w:frame="1"/>
        </w:rPr>
        <w:t>import</w:t>
      </w:r>
      <w:r w:rsidRPr="00645FBD">
        <w:rPr>
          <w:rFonts w:ascii="Segoe UI" w:eastAsia="Times New Roman" w:hAnsi="Segoe UI" w:cs="Segoe UI"/>
          <w:color w:val="000000"/>
          <w:sz w:val="24"/>
          <w:szCs w:val="24"/>
          <w:bdr w:val="none" w:sz="0" w:space="0" w:color="auto" w:frame="1"/>
        </w:rPr>
        <w:t> </w:t>
      </w:r>
      <w:proofErr w:type="spellStart"/>
      <w:r w:rsidRPr="00645FBD">
        <w:rPr>
          <w:rFonts w:ascii="Segoe UI" w:eastAsia="Times New Roman" w:hAnsi="Segoe UI" w:cs="Segoe UI"/>
          <w:color w:val="000000"/>
          <w:sz w:val="24"/>
          <w:szCs w:val="24"/>
          <w:bdr w:val="none" w:sz="0" w:space="0" w:color="auto" w:frame="1"/>
        </w:rPr>
        <w:t>java.util</w:t>
      </w:r>
      <w:proofErr w:type="spellEnd"/>
      <w:r w:rsidRPr="00645FBD">
        <w:rPr>
          <w:rFonts w:ascii="Segoe UI" w:eastAsia="Times New Roman" w:hAnsi="Segoe UI" w:cs="Segoe UI"/>
          <w:color w:val="000000"/>
          <w:sz w:val="24"/>
          <w:szCs w:val="24"/>
          <w:bdr w:val="none" w:sz="0" w:space="0" w:color="auto" w:frame="1"/>
        </w:rPr>
        <w:t>.</w:t>
      </w:r>
      <w:proofErr w:type="gramStart"/>
      <w:r w:rsidRPr="00645FBD">
        <w:rPr>
          <w:rFonts w:ascii="Segoe UI" w:eastAsia="Times New Roman" w:hAnsi="Segoe UI" w:cs="Segoe UI"/>
          <w:color w:val="000000"/>
          <w:sz w:val="24"/>
          <w:szCs w:val="24"/>
          <w:bdr w:val="none" w:sz="0" w:space="0" w:color="auto" w:frame="1"/>
        </w:rPr>
        <w:t>*;</w:t>
      </w:r>
      <w:proofErr w:type="gramEnd"/>
      <w:r w:rsidRPr="00645FBD">
        <w:rPr>
          <w:rFonts w:ascii="Segoe UI" w:eastAsia="Times New Roman" w:hAnsi="Segoe UI" w:cs="Segoe UI"/>
          <w:color w:val="000000"/>
          <w:sz w:val="24"/>
          <w:szCs w:val="24"/>
          <w:bdr w:val="none" w:sz="0" w:space="0" w:color="auto" w:frame="1"/>
        </w:rPr>
        <w:t>  </w:t>
      </w:r>
    </w:p>
    <w:p w14:paraId="0C69A674" w14:textId="77777777" w:rsidR="00645FBD" w:rsidRPr="00645FBD" w:rsidRDefault="00645FBD" w:rsidP="00645FBD">
      <w:pPr>
        <w:numPr>
          <w:ilvl w:val="0"/>
          <w:numId w:val="3"/>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b/>
          <w:bCs/>
          <w:color w:val="006699"/>
          <w:sz w:val="24"/>
          <w:szCs w:val="24"/>
          <w:bdr w:val="none" w:sz="0" w:space="0" w:color="auto" w:frame="1"/>
        </w:rPr>
        <w:t>public</w:t>
      </w:r>
      <w:r w:rsidRPr="00645FBD">
        <w:rPr>
          <w:rFonts w:ascii="Segoe UI" w:eastAsia="Times New Roman" w:hAnsi="Segoe UI" w:cs="Segoe UI"/>
          <w:color w:val="000000"/>
          <w:sz w:val="24"/>
          <w:szCs w:val="24"/>
          <w:bdr w:val="none" w:sz="0" w:space="0" w:color="auto" w:frame="1"/>
        </w:rPr>
        <w:t> </w:t>
      </w:r>
      <w:r w:rsidRPr="00645FBD">
        <w:rPr>
          <w:rFonts w:ascii="Segoe UI" w:eastAsia="Times New Roman" w:hAnsi="Segoe UI" w:cs="Segoe UI"/>
          <w:b/>
          <w:bCs/>
          <w:color w:val="006699"/>
          <w:sz w:val="24"/>
          <w:szCs w:val="24"/>
          <w:bdr w:val="none" w:sz="0" w:space="0" w:color="auto" w:frame="1"/>
        </w:rPr>
        <w:t>class</w:t>
      </w:r>
      <w:r w:rsidRPr="00645FBD">
        <w:rPr>
          <w:rFonts w:ascii="Segoe UI" w:eastAsia="Times New Roman" w:hAnsi="Segoe UI" w:cs="Segoe UI"/>
          <w:color w:val="000000"/>
          <w:sz w:val="24"/>
          <w:szCs w:val="24"/>
          <w:bdr w:val="none" w:sz="0" w:space="0" w:color="auto" w:frame="1"/>
        </w:rPr>
        <w:t> TestJavaCollection7{  </w:t>
      </w:r>
    </w:p>
    <w:p w14:paraId="4C2375F9" w14:textId="77777777" w:rsidR="00645FBD" w:rsidRPr="00645FBD" w:rsidRDefault="00645FBD" w:rsidP="00645FBD">
      <w:pPr>
        <w:numPr>
          <w:ilvl w:val="0"/>
          <w:numId w:val="3"/>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b/>
          <w:bCs/>
          <w:color w:val="006699"/>
          <w:sz w:val="24"/>
          <w:szCs w:val="24"/>
          <w:bdr w:val="none" w:sz="0" w:space="0" w:color="auto" w:frame="1"/>
        </w:rPr>
        <w:t>public</w:t>
      </w:r>
      <w:r w:rsidRPr="00645FBD">
        <w:rPr>
          <w:rFonts w:ascii="Segoe UI" w:eastAsia="Times New Roman" w:hAnsi="Segoe UI" w:cs="Segoe UI"/>
          <w:color w:val="000000"/>
          <w:sz w:val="24"/>
          <w:szCs w:val="24"/>
          <w:bdr w:val="none" w:sz="0" w:space="0" w:color="auto" w:frame="1"/>
        </w:rPr>
        <w:t> </w:t>
      </w:r>
      <w:r w:rsidRPr="00645FBD">
        <w:rPr>
          <w:rFonts w:ascii="Segoe UI" w:eastAsia="Times New Roman" w:hAnsi="Segoe UI" w:cs="Segoe UI"/>
          <w:b/>
          <w:bCs/>
          <w:color w:val="006699"/>
          <w:sz w:val="24"/>
          <w:szCs w:val="24"/>
          <w:bdr w:val="none" w:sz="0" w:space="0" w:color="auto" w:frame="1"/>
        </w:rPr>
        <w:t>static</w:t>
      </w:r>
      <w:r w:rsidRPr="00645FBD">
        <w:rPr>
          <w:rFonts w:ascii="Segoe UI" w:eastAsia="Times New Roman" w:hAnsi="Segoe UI" w:cs="Segoe UI"/>
          <w:color w:val="000000"/>
          <w:sz w:val="24"/>
          <w:szCs w:val="24"/>
          <w:bdr w:val="none" w:sz="0" w:space="0" w:color="auto" w:frame="1"/>
        </w:rPr>
        <w:t> </w:t>
      </w:r>
      <w:r w:rsidRPr="00645FBD">
        <w:rPr>
          <w:rFonts w:ascii="Segoe UI" w:eastAsia="Times New Roman" w:hAnsi="Segoe UI" w:cs="Segoe UI"/>
          <w:b/>
          <w:bCs/>
          <w:color w:val="006699"/>
          <w:sz w:val="24"/>
          <w:szCs w:val="24"/>
          <w:bdr w:val="none" w:sz="0" w:space="0" w:color="auto" w:frame="1"/>
        </w:rPr>
        <w:t>void</w:t>
      </w:r>
      <w:r w:rsidRPr="00645FBD">
        <w:rPr>
          <w:rFonts w:ascii="Segoe UI" w:eastAsia="Times New Roman" w:hAnsi="Segoe UI" w:cs="Segoe UI"/>
          <w:color w:val="000000"/>
          <w:sz w:val="24"/>
          <w:szCs w:val="24"/>
          <w:bdr w:val="none" w:sz="0" w:space="0" w:color="auto" w:frame="1"/>
        </w:rPr>
        <w:t> </w:t>
      </w:r>
      <w:proofErr w:type="gramStart"/>
      <w:r w:rsidRPr="00645FBD">
        <w:rPr>
          <w:rFonts w:ascii="Segoe UI" w:eastAsia="Times New Roman" w:hAnsi="Segoe UI" w:cs="Segoe UI"/>
          <w:color w:val="000000"/>
          <w:sz w:val="24"/>
          <w:szCs w:val="24"/>
          <w:bdr w:val="none" w:sz="0" w:space="0" w:color="auto" w:frame="1"/>
        </w:rPr>
        <w:t>main(</w:t>
      </w:r>
      <w:proofErr w:type="gramEnd"/>
      <w:r w:rsidRPr="00645FBD">
        <w:rPr>
          <w:rFonts w:ascii="Segoe UI" w:eastAsia="Times New Roman" w:hAnsi="Segoe UI" w:cs="Segoe UI"/>
          <w:color w:val="000000"/>
          <w:sz w:val="24"/>
          <w:szCs w:val="24"/>
          <w:bdr w:val="none" w:sz="0" w:space="0" w:color="auto" w:frame="1"/>
        </w:rPr>
        <w:t>String </w:t>
      </w:r>
      <w:proofErr w:type="spellStart"/>
      <w:r w:rsidRPr="00645FBD">
        <w:rPr>
          <w:rFonts w:ascii="Segoe UI" w:eastAsia="Times New Roman" w:hAnsi="Segoe UI" w:cs="Segoe UI"/>
          <w:color w:val="000000"/>
          <w:sz w:val="24"/>
          <w:szCs w:val="24"/>
          <w:bdr w:val="none" w:sz="0" w:space="0" w:color="auto" w:frame="1"/>
        </w:rPr>
        <w:t>args</w:t>
      </w:r>
      <w:proofErr w:type="spellEnd"/>
      <w:r w:rsidRPr="00645FBD">
        <w:rPr>
          <w:rFonts w:ascii="Segoe UI" w:eastAsia="Times New Roman" w:hAnsi="Segoe UI" w:cs="Segoe UI"/>
          <w:color w:val="000000"/>
          <w:sz w:val="24"/>
          <w:szCs w:val="24"/>
          <w:bdr w:val="none" w:sz="0" w:space="0" w:color="auto" w:frame="1"/>
        </w:rPr>
        <w:t>[]){  </w:t>
      </w:r>
    </w:p>
    <w:p w14:paraId="0771B664" w14:textId="77777777" w:rsidR="00645FBD" w:rsidRPr="00645FBD" w:rsidRDefault="00645FBD" w:rsidP="00645FBD">
      <w:pPr>
        <w:numPr>
          <w:ilvl w:val="0"/>
          <w:numId w:val="3"/>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color w:val="008200"/>
          <w:sz w:val="24"/>
          <w:szCs w:val="24"/>
          <w:bdr w:val="none" w:sz="0" w:space="0" w:color="auto" w:frame="1"/>
        </w:rPr>
        <w:t>//Creating HashSet and adding elements</w:t>
      </w:r>
      <w:r w:rsidRPr="00645FBD">
        <w:rPr>
          <w:rFonts w:ascii="Segoe UI" w:eastAsia="Times New Roman" w:hAnsi="Segoe UI" w:cs="Segoe UI"/>
          <w:color w:val="000000"/>
          <w:sz w:val="24"/>
          <w:szCs w:val="24"/>
          <w:bdr w:val="none" w:sz="0" w:space="0" w:color="auto" w:frame="1"/>
        </w:rPr>
        <w:t>  </w:t>
      </w:r>
    </w:p>
    <w:p w14:paraId="306EC124" w14:textId="77777777" w:rsidR="00645FBD" w:rsidRPr="00645FBD" w:rsidRDefault="00645FBD" w:rsidP="00645FBD">
      <w:pPr>
        <w:numPr>
          <w:ilvl w:val="0"/>
          <w:numId w:val="3"/>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color w:val="000000"/>
          <w:sz w:val="24"/>
          <w:szCs w:val="24"/>
          <w:bdr w:val="none" w:sz="0" w:space="0" w:color="auto" w:frame="1"/>
        </w:rPr>
        <w:t>HashSet&lt;String&gt; set=</w:t>
      </w:r>
      <w:r w:rsidRPr="00645FBD">
        <w:rPr>
          <w:rFonts w:ascii="Segoe UI" w:eastAsia="Times New Roman" w:hAnsi="Segoe UI" w:cs="Segoe UI"/>
          <w:b/>
          <w:bCs/>
          <w:color w:val="006699"/>
          <w:sz w:val="24"/>
          <w:szCs w:val="24"/>
          <w:bdr w:val="none" w:sz="0" w:space="0" w:color="auto" w:frame="1"/>
        </w:rPr>
        <w:t>new</w:t>
      </w:r>
      <w:r w:rsidRPr="00645FBD">
        <w:rPr>
          <w:rFonts w:ascii="Segoe UI" w:eastAsia="Times New Roman" w:hAnsi="Segoe UI" w:cs="Segoe UI"/>
          <w:color w:val="000000"/>
          <w:sz w:val="24"/>
          <w:szCs w:val="24"/>
          <w:bdr w:val="none" w:sz="0" w:space="0" w:color="auto" w:frame="1"/>
        </w:rPr>
        <w:t> HashSet&lt;String</w:t>
      </w:r>
      <w:proofErr w:type="gramStart"/>
      <w:r w:rsidRPr="00645FBD">
        <w:rPr>
          <w:rFonts w:ascii="Segoe UI" w:eastAsia="Times New Roman" w:hAnsi="Segoe UI" w:cs="Segoe UI"/>
          <w:color w:val="000000"/>
          <w:sz w:val="24"/>
          <w:szCs w:val="24"/>
          <w:bdr w:val="none" w:sz="0" w:space="0" w:color="auto" w:frame="1"/>
        </w:rPr>
        <w:t>&gt;(</w:t>
      </w:r>
      <w:proofErr w:type="gramEnd"/>
      <w:r w:rsidRPr="00645FBD">
        <w:rPr>
          <w:rFonts w:ascii="Segoe UI" w:eastAsia="Times New Roman" w:hAnsi="Segoe UI" w:cs="Segoe UI"/>
          <w:color w:val="000000"/>
          <w:sz w:val="24"/>
          <w:szCs w:val="24"/>
          <w:bdr w:val="none" w:sz="0" w:space="0" w:color="auto" w:frame="1"/>
        </w:rPr>
        <w:t>);  </w:t>
      </w:r>
    </w:p>
    <w:p w14:paraId="23F45F5E" w14:textId="77777777" w:rsidR="00645FBD" w:rsidRPr="00645FBD" w:rsidRDefault="00645FBD" w:rsidP="00645FBD">
      <w:pPr>
        <w:numPr>
          <w:ilvl w:val="0"/>
          <w:numId w:val="3"/>
        </w:numPr>
        <w:spacing w:after="0" w:line="375" w:lineRule="atLeast"/>
        <w:jc w:val="both"/>
        <w:rPr>
          <w:rFonts w:ascii="Segoe UI" w:eastAsia="Times New Roman" w:hAnsi="Segoe UI" w:cs="Segoe UI"/>
          <w:color w:val="000000"/>
          <w:sz w:val="24"/>
          <w:szCs w:val="24"/>
        </w:rPr>
      </w:pPr>
      <w:proofErr w:type="spellStart"/>
      <w:r w:rsidRPr="00645FBD">
        <w:rPr>
          <w:rFonts w:ascii="Segoe UI" w:eastAsia="Times New Roman" w:hAnsi="Segoe UI" w:cs="Segoe UI"/>
          <w:color w:val="000000"/>
          <w:sz w:val="24"/>
          <w:szCs w:val="24"/>
          <w:bdr w:val="none" w:sz="0" w:space="0" w:color="auto" w:frame="1"/>
        </w:rPr>
        <w:t>set.add</w:t>
      </w:r>
      <w:proofErr w:type="spellEnd"/>
      <w:r w:rsidRPr="00645FBD">
        <w:rPr>
          <w:rFonts w:ascii="Segoe UI" w:eastAsia="Times New Roman" w:hAnsi="Segoe UI" w:cs="Segoe UI"/>
          <w:color w:val="000000"/>
          <w:sz w:val="24"/>
          <w:szCs w:val="24"/>
          <w:bdr w:val="none" w:sz="0" w:space="0" w:color="auto" w:frame="1"/>
        </w:rPr>
        <w:t>(</w:t>
      </w:r>
      <w:r w:rsidRPr="00645FBD">
        <w:rPr>
          <w:rFonts w:ascii="Segoe UI" w:eastAsia="Times New Roman" w:hAnsi="Segoe UI" w:cs="Segoe UI"/>
          <w:color w:val="0000FF"/>
          <w:sz w:val="24"/>
          <w:szCs w:val="24"/>
          <w:bdr w:val="none" w:sz="0" w:space="0" w:color="auto" w:frame="1"/>
        </w:rPr>
        <w:t>"Ravi"</w:t>
      </w:r>
      <w:proofErr w:type="gramStart"/>
      <w:r w:rsidRPr="00645FBD">
        <w:rPr>
          <w:rFonts w:ascii="Segoe UI" w:eastAsia="Times New Roman" w:hAnsi="Segoe UI" w:cs="Segoe UI"/>
          <w:color w:val="000000"/>
          <w:sz w:val="24"/>
          <w:szCs w:val="24"/>
          <w:bdr w:val="none" w:sz="0" w:space="0" w:color="auto" w:frame="1"/>
        </w:rPr>
        <w:t>);</w:t>
      </w:r>
      <w:proofErr w:type="gramEnd"/>
      <w:r w:rsidRPr="00645FBD">
        <w:rPr>
          <w:rFonts w:ascii="Segoe UI" w:eastAsia="Times New Roman" w:hAnsi="Segoe UI" w:cs="Segoe UI"/>
          <w:color w:val="000000"/>
          <w:sz w:val="24"/>
          <w:szCs w:val="24"/>
          <w:bdr w:val="none" w:sz="0" w:space="0" w:color="auto" w:frame="1"/>
        </w:rPr>
        <w:t>  </w:t>
      </w:r>
    </w:p>
    <w:p w14:paraId="70FB5217" w14:textId="77777777" w:rsidR="00645FBD" w:rsidRPr="00645FBD" w:rsidRDefault="00645FBD" w:rsidP="00645FBD">
      <w:pPr>
        <w:numPr>
          <w:ilvl w:val="0"/>
          <w:numId w:val="3"/>
        </w:numPr>
        <w:spacing w:after="0" w:line="375" w:lineRule="atLeast"/>
        <w:jc w:val="both"/>
        <w:rPr>
          <w:rFonts w:ascii="Segoe UI" w:eastAsia="Times New Roman" w:hAnsi="Segoe UI" w:cs="Segoe UI"/>
          <w:color w:val="000000"/>
          <w:sz w:val="24"/>
          <w:szCs w:val="24"/>
        </w:rPr>
      </w:pPr>
      <w:proofErr w:type="spellStart"/>
      <w:r w:rsidRPr="00645FBD">
        <w:rPr>
          <w:rFonts w:ascii="Segoe UI" w:eastAsia="Times New Roman" w:hAnsi="Segoe UI" w:cs="Segoe UI"/>
          <w:color w:val="000000"/>
          <w:sz w:val="24"/>
          <w:szCs w:val="24"/>
          <w:bdr w:val="none" w:sz="0" w:space="0" w:color="auto" w:frame="1"/>
        </w:rPr>
        <w:t>set.add</w:t>
      </w:r>
      <w:proofErr w:type="spellEnd"/>
      <w:r w:rsidRPr="00645FBD">
        <w:rPr>
          <w:rFonts w:ascii="Segoe UI" w:eastAsia="Times New Roman" w:hAnsi="Segoe UI" w:cs="Segoe UI"/>
          <w:color w:val="000000"/>
          <w:sz w:val="24"/>
          <w:szCs w:val="24"/>
          <w:bdr w:val="none" w:sz="0" w:space="0" w:color="auto" w:frame="1"/>
        </w:rPr>
        <w:t>(</w:t>
      </w:r>
      <w:r w:rsidRPr="00645FBD">
        <w:rPr>
          <w:rFonts w:ascii="Segoe UI" w:eastAsia="Times New Roman" w:hAnsi="Segoe UI" w:cs="Segoe UI"/>
          <w:color w:val="0000FF"/>
          <w:sz w:val="24"/>
          <w:szCs w:val="24"/>
          <w:bdr w:val="none" w:sz="0" w:space="0" w:color="auto" w:frame="1"/>
        </w:rPr>
        <w:t>"Vijay"</w:t>
      </w:r>
      <w:proofErr w:type="gramStart"/>
      <w:r w:rsidRPr="00645FBD">
        <w:rPr>
          <w:rFonts w:ascii="Segoe UI" w:eastAsia="Times New Roman" w:hAnsi="Segoe UI" w:cs="Segoe UI"/>
          <w:color w:val="000000"/>
          <w:sz w:val="24"/>
          <w:szCs w:val="24"/>
          <w:bdr w:val="none" w:sz="0" w:space="0" w:color="auto" w:frame="1"/>
        </w:rPr>
        <w:t>);</w:t>
      </w:r>
      <w:proofErr w:type="gramEnd"/>
      <w:r w:rsidRPr="00645FBD">
        <w:rPr>
          <w:rFonts w:ascii="Segoe UI" w:eastAsia="Times New Roman" w:hAnsi="Segoe UI" w:cs="Segoe UI"/>
          <w:color w:val="000000"/>
          <w:sz w:val="24"/>
          <w:szCs w:val="24"/>
          <w:bdr w:val="none" w:sz="0" w:space="0" w:color="auto" w:frame="1"/>
        </w:rPr>
        <w:t>  </w:t>
      </w:r>
    </w:p>
    <w:p w14:paraId="74893E5A" w14:textId="77777777" w:rsidR="00645FBD" w:rsidRPr="00645FBD" w:rsidRDefault="00645FBD" w:rsidP="00645FBD">
      <w:pPr>
        <w:numPr>
          <w:ilvl w:val="0"/>
          <w:numId w:val="3"/>
        </w:numPr>
        <w:spacing w:after="0" w:line="375" w:lineRule="atLeast"/>
        <w:jc w:val="both"/>
        <w:rPr>
          <w:rFonts w:ascii="Segoe UI" w:eastAsia="Times New Roman" w:hAnsi="Segoe UI" w:cs="Segoe UI"/>
          <w:color w:val="000000"/>
          <w:sz w:val="24"/>
          <w:szCs w:val="24"/>
        </w:rPr>
      </w:pPr>
      <w:proofErr w:type="spellStart"/>
      <w:r w:rsidRPr="00645FBD">
        <w:rPr>
          <w:rFonts w:ascii="Segoe UI" w:eastAsia="Times New Roman" w:hAnsi="Segoe UI" w:cs="Segoe UI"/>
          <w:color w:val="000000"/>
          <w:sz w:val="24"/>
          <w:szCs w:val="24"/>
          <w:bdr w:val="none" w:sz="0" w:space="0" w:color="auto" w:frame="1"/>
        </w:rPr>
        <w:t>set.add</w:t>
      </w:r>
      <w:proofErr w:type="spellEnd"/>
      <w:r w:rsidRPr="00645FBD">
        <w:rPr>
          <w:rFonts w:ascii="Segoe UI" w:eastAsia="Times New Roman" w:hAnsi="Segoe UI" w:cs="Segoe UI"/>
          <w:color w:val="000000"/>
          <w:sz w:val="24"/>
          <w:szCs w:val="24"/>
          <w:bdr w:val="none" w:sz="0" w:space="0" w:color="auto" w:frame="1"/>
        </w:rPr>
        <w:t>(</w:t>
      </w:r>
      <w:r w:rsidRPr="00645FBD">
        <w:rPr>
          <w:rFonts w:ascii="Segoe UI" w:eastAsia="Times New Roman" w:hAnsi="Segoe UI" w:cs="Segoe UI"/>
          <w:color w:val="0000FF"/>
          <w:sz w:val="24"/>
          <w:szCs w:val="24"/>
          <w:bdr w:val="none" w:sz="0" w:space="0" w:color="auto" w:frame="1"/>
        </w:rPr>
        <w:t>"Ravi"</w:t>
      </w:r>
      <w:proofErr w:type="gramStart"/>
      <w:r w:rsidRPr="00645FBD">
        <w:rPr>
          <w:rFonts w:ascii="Segoe UI" w:eastAsia="Times New Roman" w:hAnsi="Segoe UI" w:cs="Segoe UI"/>
          <w:color w:val="000000"/>
          <w:sz w:val="24"/>
          <w:szCs w:val="24"/>
          <w:bdr w:val="none" w:sz="0" w:space="0" w:color="auto" w:frame="1"/>
        </w:rPr>
        <w:t>);</w:t>
      </w:r>
      <w:proofErr w:type="gramEnd"/>
      <w:r w:rsidRPr="00645FBD">
        <w:rPr>
          <w:rFonts w:ascii="Segoe UI" w:eastAsia="Times New Roman" w:hAnsi="Segoe UI" w:cs="Segoe UI"/>
          <w:color w:val="000000"/>
          <w:sz w:val="24"/>
          <w:szCs w:val="24"/>
          <w:bdr w:val="none" w:sz="0" w:space="0" w:color="auto" w:frame="1"/>
        </w:rPr>
        <w:t>  </w:t>
      </w:r>
    </w:p>
    <w:p w14:paraId="502A0897" w14:textId="77777777" w:rsidR="00645FBD" w:rsidRPr="00645FBD" w:rsidRDefault="00645FBD" w:rsidP="00645FBD">
      <w:pPr>
        <w:numPr>
          <w:ilvl w:val="0"/>
          <w:numId w:val="3"/>
        </w:numPr>
        <w:spacing w:after="0" w:line="375" w:lineRule="atLeast"/>
        <w:jc w:val="both"/>
        <w:rPr>
          <w:rFonts w:ascii="Segoe UI" w:eastAsia="Times New Roman" w:hAnsi="Segoe UI" w:cs="Segoe UI"/>
          <w:color w:val="000000"/>
          <w:sz w:val="24"/>
          <w:szCs w:val="24"/>
        </w:rPr>
      </w:pPr>
      <w:proofErr w:type="spellStart"/>
      <w:r w:rsidRPr="00645FBD">
        <w:rPr>
          <w:rFonts w:ascii="Segoe UI" w:eastAsia="Times New Roman" w:hAnsi="Segoe UI" w:cs="Segoe UI"/>
          <w:color w:val="000000"/>
          <w:sz w:val="24"/>
          <w:szCs w:val="24"/>
          <w:bdr w:val="none" w:sz="0" w:space="0" w:color="auto" w:frame="1"/>
        </w:rPr>
        <w:t>set.add</w:t>
      </w:r>
      <w:proofErr w:type="spellEnd"/>
      <w:r w:rsidRPr="00645FBD">
        <w:rPr>
          <w:rFonts w:ascii="Segoe UI" w:eastAsia="Times New Roman" w:hAnsi="Segoe UI" w:cs="Segoe UI"/>
          <w:color w:val="000000"/>
          <w:sz w:val="24"/>
          <w:szCs w:val="24"/>
          <w:bdr w:val="none" w:sz="0" w:space="0" w:color="auto" w:frame="1"/>
        </w:rPr>
        <w:t>(</w:t>
      </w:r>
      <w:r w:rsidRPr="00645FBD">
        <w:rPr>
          <w:rFonts w:ascii="Segoe UI" w:eastAsia="Times New Roman" w:hAnsi="Segoe UI" w:cs="Segoe UI"/>
          <w:color w:val="0000FF"/>
          <w:sz w:val="24"/>
          <w:szCs w:val="24"/>
          <w:bdr w:val="none" w:sz="0" w:space="0" w:color="auto" w:frame="1"/>
        </w:rPr>
        <w:t>"Ajay"</w:t>
      </w:r>
      <w:proofErr w:type="gramStart"/>
      <w:r w:rsidRPr="00645FBD">
        <w:rPr>
          <w:rFonts w:ascii="Segoe UI" w:eastAsia="Times New Roman" w:hAnsi="Segoe UI" w:cs="Segoe UI"/>
          <w:color w:val="000000"/>
          <w:sz w:val="24"/>
          <w:szCs w:val="24"/>
          <w:bdr w:val="none" w:sz="0" w:space="0" w:color="auto" w:frame="1"/>
        </w:rPr>
        <w:t>);</w:t>
      </w:r>
      <w:proofErr w:type="gramEnd"/>
      <w:r w:rsidRPr="00645FBD">
        <w:rPr>
          <w:rFonts w:ascii="Segoe UI" w:eastAsia="Times New Roman" w:hAnsi="Segoe UI" w:cs="Segoe UI"/>
          <w:color w:val="000000"/>
          <w:sz w:val="24"/>
          <w:szCs w:val="24"/>
          <w:bdr w:val="none" w:sz="0" w:space="0" w:color="auto" w:frame="1"/>
        </w:rPr>
        <w:t>  </w:t>
      </w:r>
    </w:p>
    <w:p w14:paraId="77987978" w14:textId="77777777" w:rsidR="00645FBD" w:rsidRPr="00645FBD" w:rsidRDefault="00645FBD" w:rsidP="00645FBD">
      <w:pPr>
        <w:numPr>
          <w:ilvl w:val="0"/>
          <w:numId w:val="3"/>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color w:val="008200"/>
          <w:sz w:val="24"/>
          <w:szCs w:val="24"/>
          <w:bdr w:val="none" w:sz="0" w:space="0" w:color="auto" w:frame="1"/>
        </w:rPr>
        <w:t>//Traversing elements</w:t>
      </w:r>
      <w:r w:rsidRPr="00645FBD">
        <w:rPr>
          <w:rFonts w:ascii="Segoe UI" w:eastAsia="Times New Roman" w:hAnsi="Segoe UI" w:cs="Segoe UI"/>
          <w:color w:val="000000"/>
          <w:sz w:val="24"/>
          <w:szCs w:val="24"/>
          <w:bdr w:val="none" w:sz="0" w:space="0" w:color="auto" w:frame="1"/>
        </w:rPr>
        <w:t>  </w:t>
      </w:r>
    </w:p>
    <w:p w14:paraId="2F78F106" w14:textId="77777777" w:rsidR="00645FBD" w:rsidRPr="00645FBD" w:rsidRDefault="00645FBD" w:rsidP="00645FBD">
      <w:pPr>
        <w:numPr>
          <w:ilvl w:val="0"/>
          <w:numId w:val="3"/>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color w:val="000000"/>
          <w:sz w:val="24"/>
          <w:szCs w:val="24"/>
          <w:bdr w:val="none" w:sz="0" w:space="0" w:color="auto" w:frame="1"/>
        </w:rPr>
        <w:t>Iterator&lt;String&gt; </w:t>
      </w:r>
      <w:proofErr w:type="spellStart"/>
      <w:r w:rsidRPr="00645FBD">
        <w:rPr>
          <w:rFonts w:ascii="Segoe UI" w:eastAsia="Times New Roman" w:hAnsi="Segoe UI" w:cs="Segoe UI"/>
          <w:color w:val="000000"/>
          <w:sz w:val="24"/>
          <w:szCs w:val="24"/>
          <w:bdr w:val="none" w:sz="0" w:space="0" w:color="auto" w:frame="1"/>
        </w:rPr>
        <w:t>itr</w:t>
      </w:r>
      <w:proofErr w:type="spellEnd"/>
      <w:r w:rsidRPr="00645FBD">
        <w:rPr>
          <w:rFonts w:ascii="Segoe UI" w:eastAsia="Times New Roman" w:hAnsi="Segoe UI" w:cs="Segoe UI"/>
          <w:color w:val="000000"/>
          <w:sz w:val="24"/>
          <w:szCs w:val="24"/>
          <w:bdr w:val="none" w:sz="0" w:space="0" w:color="auto" w:frame="1"/>
        </w:rPr>
        <w:t>=</w:t>
      </w:r>
      <w:proofErr w:type="spellStart"/>
      <w:proofErr w:type="gramStart"/>
      <w:r w:rsidRPr="00645FBD">
        <w:rPr>
          <w:rFonts w:ascii="Segoe UI" w:eastAsia="Times New Roman" w:hAnsi="Segoe UI" w:cs="Segoe UI"/>
          <w:color w:val="000000"/>
          <w:sz w:val="24"/>
          <w:szCs w:val="24"/>
          <w:bdr w:val="none" w:sz="0" w:space="0" w:color="auto" w:frame="1"/>
        </w:rPr>
        <w:t>set.iterator</w:t>
      </w:r>
      <w:proofErr w:type="spellEnd"/>
      <w:proofErr w:type="gramEnd"/>
      <w:r w:rsidRPr="00645FBD">
        <w:rPr>
          <w:rFonts w:ascii="Segoe UI" w:eastAsia="Times New Roman" w:hAnsi="Segoe UI" w:cs="Segoe UI"/>
          <w:color w:val="000000"/>
          <w:sz w:val="24"/>
          <w:szCs w:val="24"/>
          <w:bdr w:val="none" w:sz="0" w:space="0" w:color="auto" w:frame="1"/>
        </w:rPr>
        <w:t>();  </w:t>
      </w:r>
    </w:p>
    <w:p w14:paraId="4DC3338B" w14:textId="77777777" w:rsidR="00645FBD" w:rsidRPr="00645FBD" w:rsidRDefault="00645FBD" w:rsidP="00645FBD">
      <w:pPr>
        <w:numPr>
          <w:ilvl w:val="0"/>
          <w:numId w:val="3"/>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b/>
          <w:bCs/>
          <w:color w:val="006699"/>
          <w:sz w:val="24"/>
          <w:szCs w:val="24"/>
          <w:bdr w:val="none" w:sz="0" w:space="0" w:color="auto" w:frame="1"/>
        </w:rPr>
        <w:t>while</w:t>
      </w:r>
      <w:r w:rsidRPr="00645FBD">
        <w:rPr>
          <w:rFonts w:ascii="Segoe UI" w:eastAsia="Times New Roman" w:hAnsi="Segoe UI" w:cs="Segoe UI"/>
          <w:color w:val="000000"/>
          <w:sz w:val="24"/>
          <w:szCs w:val="24"/>
          <w:bdr w:val="none" w:sz="0" w:space="0" w:color="auto" w:frame="1"/>
        </w:rPr>
        <w:t>(</w:t>
      </w:r>
      <w:proofErr w:type="spellStart"/>
      <w:proofErr w:type="gramStart"/>
      <w:r w:rsidRPr="00645FBD">
        <w:rPr>
          <w:rFonts w:ascii="Segoe UI" w:eastAsia="Times New Roman" w:hAnsi="Segoe UI" w:cs="Segoe UI"/>
          <w:color w:val="000000"/>
          <w:sz w:val="24"/>
          <w:szCs w:val="24"/>
          <w:bdr w:val="none" w:sz="0" w:space="0" w:color="auto" w:frame="1"/>
        </w:rPr>
        <w:t>itr.hasNext</w:t>
      </w:r>
      <w:proofErr w:type="spellEnd"/>
      <w:proofErr w:type="gramEnd"/>
      <w:r w:rsidRPr="00645FBD">
        <w:rPr>
          <w:rFonts w:ascii="Segoe UI" w:eastAsia="Times New Roman" w:hAnsi="Segoe UI" w:cs="Segoe UI"/>
          <w:color w:val="000000"/>
          <w:sz w:val="24"/>
          <w:szCs w:val="24"/>
          <w:bdr w:val="none" w:sz="0" w:space="0" w:color="auto" w:frame="1"/>
        </w:rPr>
        <w:t>()){  </w:t>
      </w:r>
    </w:p>
    <w:p w14:paraId="549D3675" w14:textId="77777777" w:rsidR="00645FBD" w:rsidRPr="00645FBD" w:rsidRDefault="00645FBD" w:rsidP="00645FBD">
      <w:pPr>
        <w:numPr>
          <w:ilvl w:val="0"/>
          <w:numId w:val="3"/>
        </w:numPr>
        <w:spacing w:after="0" w:line="375" w:lineRule="atLeast"/>
        <w:jc w:val="both"/>
        <w:rPr>
          <w:rFonts w:ascii="Segoe UI" w:eastAsia="Times New Roman" w:hAnsi="Segoe UI" w:cs="Segoe UI"/>
          <w:color w:val="000000"/>
          <w:sz w:val="24"/>
          <w:szCs w:val="24"/>
        </w:rPr>
      </w:pPr>
      <w:proofErr w:type="spellStart"/>
      <w:r w:rsidRPr="00645FBD">
        <w:rPr>
          <w:rFonts w:ascii="Segoe UI" w:eastAsia="Times New Roman" w:hAnsi="Segoe UI" w:cs="Segoe UI"/>
          <w:color w:val="000000"/>
          <w:sz w:val="24"/>
          <w:szCs w:val="24"/>
          <w:bdr w:val="none" w:sz="0" w:space="0" w:color="auto" w:frame="1"/>
        </w:rPr>
        <w:t>System.out.println</w:t>
      </w:r>
      <w:proofErr w:type="spellEnd"/>
      <w:r w:rsidRPr="00645FBD">
        <w:rPr>
          <w:rFonts w:ascii="Segoe UI" w:eastAsia="Times New Roman" w:hAnsi="Segoe UI" w:cs="Segoe UI"/>
          <w:color w:val="000000"/>
          <w:sz w:val="24"/>
          <w:szCs w:val="24"/>
          <w:bdr w:val="none" w:sz="0" w:space="0" w:color="auto" w:frame="1"/>
        </w:rPr>
        <w:t>(</w:t>
      </w:r>
      <w:proofErr w:type="spellStart"/>
      <w:proofErr w:type="gramStart"/>
      <w:r w:rsidRPr="00645FBD">
        <w:rPr>
          <w:rFonts w:ascii="Segoe UI" w:eastAsia="Times New Roman" w:hAnsi="Segoe UI" w:cs="Segoe UI"/>
          <w:color w:val="000000"/>
          <w:sz w:val="24"/>
          <w:szCs w:val="24"/>
          <w:bdr w:val="none" w:sz="0" w:space="0" w:color="auto" w:frame="1"/>
        </w:rPr>
        <w:t>itr.next</w:t>
      </w:r>
      <w:proofErr w:type="spellEnd"/>
      <w:proofErr w:type="gramEnd"/>
      <w:r w:rsidRPr="00645FBD">
        <w:rPr>
          <w:rFonts w:ascii="Segoe UI" w:eastAsia="Times New Roman" w:hAnsi="Segoe UI" w:cs="Segoe UI"/>
          <w:color w:val="000000"/>
          <w:sz w:val="24"/>
          <w:szCs w:val="24"/>
          <w:bdr w:val="none" w:sz="0" w:space="0" w:color="auto" w:frame="1"/>
        </w:rPr>
        <w:t>());  </w:t>
      </w:r>
    </w:p>
    <w:p w14:paraId="2E3F13FA" w14:textId="77777777" w:rsidR="00645FBD" w:rsidRPr="00645FBD" w:rsidRDefault="00645FBD" w:rsidP="00645FBD">
      <w:pPr>
        <w:numPr>
          <w:ilvl w:val="0"/>
          <w:numId w:val="3"/>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color w:val="000000"/>
          <w:sz w:val="24"/>
          <w:szCs w:val="24"/>
          <w:bdr w:val="none" w:sz="0" w:space="0" w:color="auto" w:frame="1"/>
        </w:rPr>
        <w:t>}  </w:t>
      </w:r>
    </w:p>
    <w:p w14:paraId="44EE1FC2" w14:textId="77777777" w:rsidR="00645FBD" w:rsidRPr="00645FBD" w:rsidRDefault="00645FBD" w:rsidP="00645FBD">
      <w:pPr>
        <w:numPr>
          <w:ilvl w:val="0"/>
          <w:numId w:val="3"/>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color w:val="000000"/>
          <w:sz w:val="24"/>
          <w:szCs w:val="24"/>
          <w:bdr w:val="none" w:sz="0" w:space="0" w:color="auto" w:frame="1"/>
        </w:rPr>
        <w:t>}  </w:t>
      </w:r>
    </w:p>
    <w:p w14:paraId="7E452951" w14:textId="77777777" w:rsidR="00645FBD" w:rsidRPr="00645FBD" w:rsidRDefault="00645FBD" w:rsidP="00645FBD">
      <w:pPr>
        <w:numPr>
          <w:ilvl w:val="0"/>
          <w:numId w:val="3"/>
        </w:numPr>
        <w:spacing w:after="120" w:line="375" w:lineRule="atLeast"/>
        <w:jc w:val="both"/>
        <w:rPr>
          <w:rFonts w:ascii="Segoe UI" w:eastAsia="Times New Roman" w:hAnsi="Segoe UI" w:cs="Segoe UI"/>
          <w:color w:val="000000"/>
          <w:sz w:val="24"/>
          <w:szCs w:val="24"/>
        </w:rPr>
      </w:pPr>
      <w:r w:rsidRPr="00645FBD">
        <w:rPr>
          <w:rFonts w:ascii="Segoe UI" w:eastAsia="Times New Roman" w:hAnsi="Segoe UI" w:cs="Segoe UI"/>
          <w:color w:val="000000"/>
          <w:sz w:val="24"/>
          <w:szCs w:val="24"/>
          <w:bdr w:val="none" w:sz="0" w:space="0" w:color="auto" w:frame="1"/>
        </w:rPr>
        <w:t>}  </w:t>
      </w:r>
    </w:p>
    <w:p w14:paraId="3E4F1272" w14:textId="77777777" w:rsidR="00645FBD" w:rsidRPr="00645FBD" w:rsidRDefault="00645FBD" w:rsidP="00645F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45FBD">
        <w:rPr>
          <w:rFonts w:ascii="Segoe UI" w:eastAsia="Times New Roman" w:hAnsi="Segoe UI" w:cs="Segoe UI"/>
          <w:color w:val="333333"/>
          <w:sz w:val="24"/>
          <w:szCs w:val="24"/>
        </w:rPr>
        <w:t>Output:</w:t>
      </w:r>
    </w:p>
    <w:p w14:paraId="7A83695D" w14:textId="77777777" w:rsidR="00645FBD" w:rsidRPr="00645FBD" w:rsidRDefault="00645FBD" w:rsidP="00645FB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45FBD">
        <w:rPr>
          <w:rFonts w:ascii="Courier New" w:eastAsia="Times New Roman" w:hAnsi="Courier New" w:cs="Courier New"/>
          <w:color w:val="F9F9F9"/>
          <w:sz w:val="20"/>
          <w:szCs w:val="20"/>
        </w:rPr>
        <w:t>Vijay</w:t>
      </w:r>
    </w:p>
    <w:p w14:paraId="1E6E1FB4" w14:textId="77777777" w:rsidR="00645FBD" w:rsidRPr="00645FBD" w:rsidRDefault="00645FBD" w:rsidP="00645FB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45FBD">
        <w:rPr>
          <w:rFonts w:ascii="Courier New" w:eastAsia="Times New Roman" w:hAnsi="Courier New" w:cs="Courier New"/>
          <w:color w:val="F9F9F9"/>
          <w:sz w:val="20"/>
          <w:szCs w:val="20"/>
        </w:rPr>
        <w:t>Ravi</w:t>
      </w:r>
    </w:p>
    <w:p w14:paraId="01C30D3E" w14:textId="77777777" w:rsidR="00645FBD" w:rsidRPr="00645FBD" w:rsidRDefault="00645FBD" w:rsidP="00645FB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45FBD">
        <w:rPr>
          <w:rFonts w:ascii="Courier New" w:eastAsia="Times New Roman" w:hAnsi="Courier New" w:cs="Courier New"/>
          <w:color w:val="F9F9F9"/>
          <w:sz w:val="20"/>
          <w:szCs w:val="20"/>
        </w:rPr>
        <w:t>Ajay</w:t>
      </w:r>
    </w:p>
    <w:p w14:paraId="79A06356" w14:textId="2E83D21A" w:rsidR="00645FBD" w:rsidRDefault="00645FBD" w:rsidP="00645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4"/>
          <w:szCs w:val="24"/>
        </w:rPr>
      </w:pPr>
    </w:p>
    <w:p w14:paraId="121FEA1E" w14:textId="6D653CFD" w:rsidR="00645FBD" w:rsidRDefault="00645FBD" w:rsidP="00645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4"/>
          <w:szCs w:val="24"/>
        </w:rPr>
      </w:pPr>
    </w:p>
    <w:p w14:paraId="5FE1A9AC" w14:textId="6F371DBF" w:rsidR="00645FBD" w:rsidRDefault="00645FBD" w:rsidP="00645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4"/>
          <w:szCs w:val="24"/>
        </w:rPr>
      </w:pPr>
    </w:p>
    <w:p w14:paraId="5E1D5168" w14:textId="77777777" w:rsidR="00645FBD" w:rsidRPr="00645FBD" w:rsidRDefault="00645FBD" w:rsidP="00645FB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roofErr w:type="spellStart"/>
      <w:r w:rsidRPr="00645FBD">
        <w:rPr>
          <w:rFonts w:ascii="Helvetica" w:eastAsia="Times New Roman" w:hAnsi="Helvetica" w:cs="Helvetica"/>
          <w:color w:val="610B38"/>
          <w:sz w:val="38"/>
          <w:szCs w:val="38"/>
        </w:rPr>
        <w:t>LinkedHashSet</w:t>
      </w:r>
      <w:proofErr w:type="spellEnd"/>
    </w:p>
    <w:p w14:paraId="25C8DB0C" w14:textId="77777777" w:rsidR="00645FBD" w:rsidRPr="00645FBD" w:rsidRDefault="00645FBD" w:rsidP="00645F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645FBD">
        <w:rPr>
          <w:rFonts w:ascii="Segoe UI" w:eastAsia="Times New Roman" w:hAnsi="Segoe UI" w:cs="Segoe UI"/>
          <w:color w:val="333333"/>
          <w:sz w:val="24"/>
          <w:szCs w:val="24"/>
        </w:rPr>
        <w:t>LinkedHashSet</w:t>
      </w:r>
      <w:proofErr w:type="spellEnd"/>
      <w:r w:rsidRPr="00645FBD">
        <w:rPr>
          <w:rFonts w:ascii="Segoe UI" w:eastAsia="Times New Roman" w:hAnsi="Segoe UI" w:cs="Segoe UI"/>
          <w:color w:val="333333"/>
          <w:sz w:val="24"/>
          <w:szCs w:val="24"/>
        </w:rPr>
        <w:t xml:space="preserve"> class represents the LinkedList implementation of Set Interface. It extends the HashSet class and implements Set interface. Like HashSet, </w:t>
      </w:r>
      <w:proofErr w:type="gramStart"/>
      <w:r w:rsidRPr="00645FBD">
        <w:rPr>
          <w:rFonts w:ascii="Segoe UI" w:eastAsia="Times New Roman" w:hAnsi="Segoe UI" w:cs="Segoe UI"/>
          <w:color w:val="333333"/>
          <w:sz w:val="24"/>
          <w:szCs w:val="24"/>
        </w:rPr>
        <w:t>It</w:t>
      </w:r>
      <w:proofErr w:type="gramEnd"/>
      <w:r w:rsidRPr="00645FBD">
        <w:rPr>
          <w:rFonts w:ascii="Segoe UI" w:eastAsia="Times New Roman" w:hAnsi="Segoe UI" w:cs="Segoe UI"/>
          <w:color w:val="333333"/>
          <w:sz w:val="24"/>
          <w:szCs w:val="24"/>
        </w:rPr>
        <w:t xml:space="preserve"> also contains unique elements. It maintains the insertion order and permits null elements.</w:t>
      </w:r>
    </w:p>
    <w:p w14:paraId="25883427" w14:textId="77777777" w:rsidR="00645FBD" w:rsidRPr="00645FBD" w:rsidRDefault="00645FBD" w:rsidP="00645F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45FBD">
        <w:rPr>
          <w:rFonts w:ascii="Segoe UI" w:eastAsia="Times New Roman" w:hAnsi="Segoe UI" w:cs="Segoe UI"/>
          <w:color w:val="333333"/>
          <w:sz w:val="24"/>
          <w:szCs w:val="24"/>
        </w:rPr>
        <w:t>Consider the following example.</w:t>
      </w:r>
    </w:p>
    <w:p w14:paraId="75457902" w14:textId="77777777" w:rsidR="00645FBD" w:rsidRPr="00645FBD" w:rsidRDefault="00645FBD" w:rsidP="00645FBD">
      <w:pPr>
        <w:spacing w:after="0" w:line="240" w:lineRule="auto"/>
        <w:jc w:val="both"/>
        <w:rPr>
          <w:rFonts w:ascii="Times New Roman" w:eastAsia="Times New Roman" w:hAnsi="Times New Roman" w:cs="Times New Roman"/>
          <w:color w:val="008000"/>
          <w:sz w:val="24"/>
          <w:szCs w:val="24"/>
          <w:bdr w:val="none" w:sz="0" w:space="0" w:color="auto" w:frame="1"/>
        </w:rPr>
      </w:pPr>
      <w:r w:rsidRPr="00645FBD">
        <w:rPr>
          <w:rFonts w:ascii="Segoe UI" w:eastAsia="Times New Roman" w:hAnsi="Segoe UI" w:cs="Segoe UI"/>
          <w:color w:val="333333"/>
          <w:sz w:val="24"/>
          <w:szCs w:val="24"/>
        </w:rPr>
        <w:lastRenderedPageBreak/>
        <w:fldChar w:fldCharType="begin"/>
      </w:r>
      <w:r w:rsidRPr="00645FBD">
        <w:rPr>
          <w:rFonts w:ascii="Segoe UI" w:eastAsia="Times New Roman" w:hAnsi="Segoe UI" w:cs="Segoe UI"/>
          <w:color w:val="333333"/>
          <w:sz w:val="24"/>
          <w:szCs w:val="24"/>
        </w:rPr>
        <w:instrText xml:space="preserve"> HYPERLINK "https://www.javatpoint.com/collections-in-java" </w:instrText>
      </w:r>
      <w:r w:rsidRPr="00645FBD">
        <w:rPr>
          <w:rFonts w:ascii="Segoe UI" w:eastAsia="Times New Roman" w:hAnsi="Segoe UI" w:cs="Segoe UI"/>
          <w:color w:val="333333"/>
          <w:sz w:val="24"/>
          <w:szCs w:val="24"/>
        </w:rPr>
        <w:fldChar w:fldCharType="separate"/>
      </w:r>
    </w:p>
    <w:p w14:paraId="05402E74" w14:textId="77777777" w:rsidR="00645FBD" w:rsidRPr="00645FBD" w:rsidRDefault="00645FBD" w:rsidP="00645FBD">
      <w:pPr>
        <w:spacing w:after="0" w:line="240" w:lineRule="auto"/>
        <w:jc w:val="both"/>
        <w:rPr>
          <w:rFonts w:ascii="Segoe UI" w:eastAsia="Times New Roman" w:hAnsi="Segoe UI" w:cs="Segoe UI"/>
          <w:color w:val="008000"/>
          <w:sz w:val="24"/>
          <w:szCs w:val="24"/>
          <w:u w:val="single"/>
          <w:bdr w:val="none" w:sz="0" w:space="0" w:color="auto" w:frame="1"/>
        </w:rPr>
      </w:pPr>
      <w:r w:rsidRPr="00645FBD">
        <w:rPr>
          <w:rFonts w:ascii="Segoe UI" w:eastAsia="Times New Roman" w:hAnsi="Segoe UI" w:cs="Segoe UI"/>
          <w:color w:val="333333"/>
          <w:sz w:val="24"/>
          <w:szCs w:val="24"/>
        </w:rPr>
        <w:fldChar w:fldCharType="end"/>
      </w:r>
      <w:r w:rsidRPr="00645FBD">
        <w:rPr>
          <w:rFonts w:ascii="Segoe UI" w:eastAsia="Times New Roman" w:hAnsi="Segoe UI" w:cs="Segoe UI"/>
          <w:color w:val="333333"/>
          <w:sz w:val="24"/>
          <w:szCs w:val="24"/>
        </w:rPr>
        <w:fldChar w:fldCharType="begin"/>
      </w:r>
      <w:r w:rsidRPr="00645FBD">
        <w:rPr>
          <w:rFonts w:ascii="Segoe UI" w:eastAsia="Times New Roman" w:hAnsi="Segoe UI" w:cs="Segoe UI"/>
          <w:color w:val="333333"/>
          <w:sz w:val="24"/>
          <w:szCs w:val="24"/>
        </w:rPr>
        <w:instrText xml:space="preserve"> HYPERLINK "https://www.javatpoint.com/collections-in-java" </w:instrText>
      </w:r>
      <w:r w:rsidRPr="00645FBD">
        <w:rPr>
          <w:rFonts w:ascii="Segoe UI" w:eastAsia="Times New Roman" w:hAnsi="Segoe UI" w:cs="Segoe UI"/>
          <w:color w:val="333333"/>
          <w:sz w:val="24"/>
          <w:szCs w:val="24"/>
        </w:rPr>
        <w:fldChar w:fldCharType="separate"/>
      </w:r>
    </w:p>
    <w:p w14:paraId="0A42BAD6" w14:textId="77777777" w:rsidR="00645FBD" w:rsidRPr="00645FBD" w:rsidRDefault="00645FBD" w:rsidP="00645FBD">
      <w:pPr>
        <w:spacing w:after="0" w:line="240" w:lineRule="auto"/>
        <w:jc w:val="both"/>
        <w:rPr>
          <w:rFonts w:ascii="Segoe UI" w:eastAsia="Times New Roman" w:hAnsi="Segoe UI" w:cs="Segoe UI"/>
          <w:color w:val="008000"/>
          <w:sz w:val="24"/>
          <w:szCs w:val="24"/>
          <w:u w:val="single"/>
          <w:bdr w:val="none" w:sz="0" w:space="0" w:color="auto" w:frame="1"/>
        </w:rPr>
      </w:pPr>
      <w:r w:rsidRPr="00645FBD">
        <w:rPr>
          <w:rFonts w:ascii="Segoe UI" w:eastAsia="Times New Roman" w:hAnsi="Segoe UI" w:cs="Segoe UI"/>
          <w:color w:val="333333"/>
          <w:sz w:val="24"/>
          <w:szCs w:val="24"/>
        </w:rPr>
        <w:fldChar w:fldCharType="end"/>
      </w:r>
      <w:r w:rsidRPr="00645FBD">
        <w:rPr>
          <w:rFonts w:ascii="Segoe UI" w:eastAsia="Times New Roman" w:hAnsi="Segoe UI" w:cs="Segoe UI"/>
          <w:color w:val="333333"/>
          <w:sz w:val="24"/>
          <w:szCs w:val="24"/>
        </w:rPr>
        <w:fldChar w:fldCharType="begin"/>
      </w:r>
      <w:r w:rsidRPr="00645FBD">
        <w:rPr>
          <w:rFonts w:ascii="Segoe UI" w:eastAsia="Times New Roman" w:hAnsi="Segoe UI" w:cs="Segoe UI"/>
          <w:color w:val="333333"/>
          <w:sz w:val="24"/>
          <w:szCs w:val="24"/>
        </w:rPr>
        <w:instrText xml:space="preserve"> HYPERLINK "https://www.javatpoint.com/collections-in-java" </w:instrText>
      </w:r>
      <w:r w:rsidRPr="00645FBD">
        <w:rPr>
          <w:rFonts w:ascii="Segoe UI" w:eastAsia="Times New Roman" w:hAnsi="Segoe UI" w:cs="Segoe UI"/>
          <w:color w:val="333333"/>
          <w:sz w:val="24"/>
          <w:szCs w:val="24"/>
        </w:rPr>
        <w:fldChar w:fldCharType="separate"/>
      </w:r>
    </w:p>
    <w:p w14:paraId="3D065B0A" w14:textId="77777777" w:rsidR="00645FBD" w:rsidRPr="00645FBD" w:rsidRDefault="00645FBD" w:rsidP="00645FBD">
      <w:pPr>
        <w:spacing w:after="0" w:line="240" w:lineRule="auto"/>
        <w:jc w:val="both"/>
        <w:rPr>
          <w:rFonts w:ascii="Times New Roman" w:eastAsia="Times New Roman" w:hAnsi="Times New Roman" w:cs="Times New Roman"/>
          <w:color w:val="333333"/>
          <w:sz w:val="24"/>
          <w:szCs w:val="24"/>
        </w:rPr>
      </w:pPr>
      <w:r w:rsidRPr="00645FBD">
        <w:rPr>
          <w:rFonts w:ascii="Segoe UI" w:eastAsia="Times New Roman" w:hAnsi="Segoe UI" w:cs="Segoe UI"/>
          <w:color w:val="333333"/>
          <w:sz w:val="24"/>
          <w:szCs w:val="24"/>
        </w:rPr>
        <w:fldChar w:fldCharType="end"/>
      </w:r>
    </w:p>
    <w:p w14:paraId="37DF6A6C" w14:textId="77777777" w:rsidR="00645FBD" w:rsidRPr="00645FBD" w:rsidRDefault="00645FBD" w:rsidP="00645FBD">
      <w:pPr>
        <w:numPr>
          <w:ilvl w:val="0"/>
          <w:numId w:val="4"/>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b/>
          <w:bCs/>
          <w:color w:val="006699"/>
          <w:sz w:val="24"/>
          <w:szCs w:val="24"/>
          <w:bdr w:val="none" w:sz="0" w:space="0" w:color="auto" w:frame="1"/>
        </w:rPr>
        <w:t>import</w:t>
      </w:r>
      <w:r w:rsidRPr="00645FBD">
        <w:rPr>
          <w:rFonts w:ascii="Segoe UI" w:eastAsia="Times New Roman" w:hAnsi="Segoe UI" w:cs="Segoe UI"/>
          <w:color w:val="000000"/>
          <w:sz w:val="24"/>
          <w:szCs w:val="24"/>
          <w:bdr w:val="none" w:sz="0" w:space="0" w:color="auto" w:frame="1"/>
        </w:rPr>
        <w:t> </w:t>
      </w:r>
      <w:proofErr w:type="spellStart"/>
      <w:r w:rsidRPr="00645FBD">
        <w:rPr>
          <w:rFonts w:ascii="Segoe UI" w:eastAsia="Times New Roman" w:hAnsi="Segoe UI" w:cs="Segoe UI"/>
          <w:color w:val="000000"/>
          <w:sz w:val="24"/>
          <w:szCs w:val="24"/>
          <w:bdr w:val="none" w:sz="0" w:space="0" w:color="auto" w:frame="1"/>
        </w:rPr>
        <w:t>java.util</w:t>
      </w:r>
      <w:proofErr w:type="spellEnd"/>
      <w:r w:rsidRPr="00645FBD">
        <w:rPr>
          <w:rFonts w:ascii="Segoe UI" w:eastAsia="Times New Roman" w:hAnsi="Segoe UI" w:cs="Segoe UI"/>
          <w:color w:val="000000"/>
          <w:sz w:val="24"/>
          <w:szCs w:val="24"/>
          <w:bdr w:val="none" w:sz="0" w:space="0" w:color="auto" w:frame="1"/>
        </w:rPr>
        <w:t>.</w:t>
      </w:r>
      <w:proofErr w:type="gramStart"/>
      <w:r w:rsidRPr="00645FBD">
        <w:rPr>
          <w:rFonts w:ascii="Segoe UI" w:eastAsia="Times New Roman" w:hAnsi="Segoe UI" w:cs="Segoe UI"/>
          <w:color w:val="000000"/>
          <w:sz w:val="24"/>
          <w:szCs w:val="24"/>
          <w:bdr w:val="none" w:sz="0" w:space="0" w:color="auto" w:frame="1"/>
        </w:rPr>
        <w:t>*;</w:t>
      </w:r>
      <w:proofErr w:type="gramEnd"/>
      <w:r w:rsidRPr="00645FBD">
        <w:rPr>
          <w:rFonts w:ascii="Segoe UI" w:eastAsia="Times New Roman" w:hAnsi="Segoe UI" w:cs="Segoe UI"/>
          <w:color w:val="000000"/>
          <w:sz w:val="24"/>
          <w:szCs w:val="24"/>
          <w:bdr w:val="none" w:sz="0" w:space="0" w:color="auto" w:frame="1"/>
        </w:rPr>
        <w:t>  </w:t>
      </w:r>
    </w:p>
    <w:p w14:paraId="11027845" w14:textId="77777777" w:rsidR="00645FBD" w:rsidRPr="00645FBD" w:rsidRDefault="00645FBD" w:rsidP="00645FBD">
      <w:pPr>
        <w:numPr>
          <w:ilvl w:val="0"/>
          <w:numId w:val="4"/>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b/>
          <w:bCs/>
          <w:color w:val="006699"/>
          <w:sz w:val="24"/>
          <w:szCs w:val="24"/>
          <w:bdr w:val="none" w:sz="0" w:space="0" w:color="auto" w:frame="1"/>
        </w:rPr>
        <w:t>public</w:t>
      </w:r>
      <w:r w:rsidRPr="00645FBD">
        <w:rPr>
          <w:rFonts w:ascii="Segoe UI" w:eastAsia="Times New Roman" w:hAnsi="Segoe UI" w:cs="Segoe UI"/>
          <w:color w:val="000000"/>
          <w:sz w:val="24"/>
          <w:szCs w:val="24"/>
          <w:bdr w:val="none" w:sz="0" w:space="0" w:color="auto" w:frame="1"/>
        </w:rPr>
        <w:t> </w:t>
      </w:r>
      <w:r w:rsidRPr="00645FBD">
        <w:rPr>
          <w:rFonts w:ascii="Segoe UI" w:eastAsia="Times New Roman" w:hAnsi="Segoe UI" w:cs="Segoe UI"/>
          <w:b/>
          <w:bCs/>
          <w:color w:val="006699"/>
          <w:sz w:val="24"/>
          <w:szCs w:val="24"/>
          <w:bdr w:val="none" w:sz="0" w:space="0" w:color="auto" w:frame="1"/>
        </w:rPr>
        <w:t>class</w:t>
      </w:r>
      <w:r w:rsidRPr="00645FBD">
        <w:rPr>
          <w:rFonts w:ascii="Segoe UI" w:eastAsia="Times New Roman" w:hAnsi="Segoe UI" w:cs="Segoe UI"/>
          <w:color w:val="000000"/>
          <w:sz w:val="24"/>
          <w:szCs w:val="24"/>
          <w:bdr w:val="none" w:sz="0" w:space="0" w:color="auto" w:frame="1"/>
        </w:rPr>
        <w:t> TestJavaCollection8{  </w:t>
      </w:r>
    </w:p>
    <w:p w14:paraId="26CCAA09" w14:textId="77777777" w:rsidR="00645FBD" w:rsidRPr="00645FBD" w:rsidRDefault="00645FBD" w:rsidP="00645FBD">
      <w:pPr>
        <w:numPr>
          <w:ilvl w:val="0"/>
          <w:numId w:val="4"/>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b/>
          <w:bCs/>
          <w:color w:val="006699"/>
          <w:sz w:val="24"/>
          <w:szCs w:val="24"/>
          <w:bdr w:val="none" w:sz="0" w:space="0" w:color="auto" w:frame="1"/>
        </w:rPr>
        <w:t>public</w:t>
      </w:r>
      <w:r w:rsidRPr="00645FBD">
        <w:rPr>
          <w:rFonts w:ascii="Segoe UI" w:eastAsia="Times New Roman" w:hAnsi="Segoe UI" w:cs="Segoe UI"/>
          <w:color w:val="000000"/>
          <w:sz w:val="24"/>
          <w:szCs w:val="24"/>
          <w:bdr w:val="none" w:sz="0" w:space="0" w:color="auto" w:frame="1"/>
        </w:rPr>
        <w:t> </w:t>
      </w:r>
      <w:r w:rsidRPr="00645FBD">
        <w:rPr>
          <w:rFonts w:ascii="Segoe UI" w:eastAsia="Times New Roman" w:hAnsi="Segoe UI" w:cs="Segoe UI"/>
          <w:b/>
          <w:bCs/>
          <w:color w:val="006699"/>
          <w:sz w:val="24"/>
          <w:szCs w:val="24"/>
          <w:bdr w:val="none" w:sz="0" w:space="0" w:color="auto" w:frame="1"/>
        </w:rPr>
        <w:t>static</w:t>
      </w:r>
      <w:r w:rsidRPr="00645FBD">
        <w:rPr>
          <w:rFonts w:ascii="Segoe UI" w:eastAsia="Times New Roman" w:hAnsi="Segoe UI" w:cs="Segoe UI"/>
          <w:color w:val="000000"/>
          <w:sz w:val="24"/>
          <w:szCs w:val="24"/>
          <w:bdr w:val="none" w:sz="0" w:space="0" w:color="auto" w:frame="1"/>
        </w:rPr>
        <w:t> </w:t>
      </w:r>
      <w:r w:rsidRPr="00645FBD">
        <w:rPr>
          <w:rFonts w:ascii="Segoe UI" w:eastAsia="Times New Roman" w:hAnsi="Segoe UI" w:cs="Segoe UI"/>
          <w:b/>
          <w:bCs/>
          <w:color w:val="006699"/>
          <w:sz w:val="24"/>
          <w:szCs w:val="24"/>
          <w:bdr w:val="none" w:sz="0" w:space="0" w:color="auto" w:frame="1"/>
        </w:rPr>
        <w:t>void</w:t>
      </w:r>
      <w:r w:rsidRPr="00645FBD">
        <w:rPr>
          <w:rFonts w:ascii="Segoe UI" w:eastAsia="Times New Roman" w:hAnsi="Segoe UI" w:cs="Segoe UI"/>
          <w:color w:val="000000"/>
          <w:sz w:val="24"/>
          <w:szCs w:val="24"/>
          <w:bdr w:val="none" w:sz="0" w:space="0" w:color="auto" w:frame="1"/>
        </w:rPr>
        <w:t> </w:t>
      </w:r>
      <w:proofErr w:type="gramStart"/>
      <w:r w:rsidRPr="00645FBD">
        <w:rPr>
          <w:rFonts w:ascii="Segoe UI" w:eastAsia="Times New Roman" w:hAnsi="Segoe UI" w:cs="Segoe UI"/>
          <w:color w:val="000000"/>
          <w:sz w:val="24"/>
          <w:szCs w:val="24"/>
          <w:bdr w:val="none" w:sz="0" w:space="0" w:color="auto" w:frame="1"/>
        </w:rPr>
        <w:t>main(</w:t>
      </w:r>
      <w:proofErr w:type="gramEnd"/>
      <w:r w:rsidRPr="00645FBD">
        <w:rPr>
          <w:rFonts w:ascii="Segoe UI" w:eastAsia="Times New Roman" w:hAnsi="Segoe UI" w:cs="Segoe UI"/>
          <w:color w:val="000000"/>
          <w:sz w:val="24"/>
          <w:szCs w:val="24"/>
          <w:bdr w:val="none" w:sz="0" w:space="0" w:color="auto" w:frame="1"/>
        </w:rPr>
        <w:t>String </w:t>
      </w:r>
      <w:proofErr w:type="spellStart"/>
      <w:r w:rsidRPr="00645FBD">
        <w:rPr>
          <w:rFonts w:ascii="Segoe UI" w:eastAsia="Times New Roman" w:hAnsi="Segoe UI" w:cs="Segoe UI"/>
          <w:color w:val="000000"/>
          <w:sz w:val="24"/>
          <w:szCs w:val="24"/>
          <w:bdr w:val="none" w:sz="0" w:space="0" w:color="auto" w:frame="1"/>
        </w:rPr>
        <w:t>args</w:t>
      </w:r>
      <w:proofErr w:type="spellEnd"/>
      <w:r w:rsidRPr="00645FBD">
        <w:rPr>
          <w:rFonts w:ascii="Segoe UI" w:eastAsia="Times New Roman" w:hAnsi="Segoe UI" w:cs="Segoe UI"/>
          <w:color w:val="000000"/>
          <w:sz w:val="24"/>
          <w:szCs w:val="24"/>
          <w:bdr w:val="none" w:sz="0" w:space="0" w:color="auto" w:frame="1"/>
        </w:rPr>
        <w:t>[]){  </w:t>
      </w:r>
    </w:p>
    <w:p w14:paraId="14A3F33D" w14:textId="77777777" w:rsidR="00645FBD" w:rsidRPr="00645FBD" w:rsidRDefault="00645FBD" w:rsidP="00645FBD">
      <w:pPr>
        <w:numPr>
          <w:ilvl w:val="0"/>
          <w:numId w:val="4"/>
        </w:numPr>
        <w:spacing w:after="0" w:line="375" w:lineRule="atLeast"/>
        <w:jc w:val="both"/>
        <w:rPr>
          <w:rFonts w:ascii="Segoe UI" w:eastAsia="Times New Roman" w:hAnsi="Segoe UI" w:cs="Segoe UI"/>
          <w:color w:val="000000"/>
          <w:sz w:val="24"/>
          <w:szCs w:val="24"/>
        </w:rPr>
      </w:pPr>
      <w:proofErr w:type="spellStart"/>
      <w:r w:rsidRPr="00645FBD">
        <w:rPr>
          <w:rFonts w:ascii="Segoe UI" w:eastAsia="Times New Roman" w:hAnsi="Segoe UI" w:cs="Segoe UI"/>
          <w:color w:val="000000"/>
          <w:sz w:val="24"/>
          <w:szCs w:val="24"/>
          <w:bdr w:val="none" w:sz="0" w:space="0" w:color="auto" w:frame="1"/>
        </w:rPr>
        <w:t>LinkedHashSet</w:t>
      </w:r>
      <w:proofErr w:type="spellEnd"/>
      <w:r w:rsidRPr="00645FBD">
        <w:rPr>
          <w:rFonts w:ascii="Segoe UI" w:eastAsia="Times New Roman" w:hAnsi="Segoe UI" w:cs="Segoe UI"/>
          <w:color w:val="000000"/>
          <w:sz w:val="24"/>
          <w:szCs w:val="24"/>
          <w:bdr w:val="none" w:sz="0" w:space="0" w:color="auto" w:frame="1"/>
        </w:rPr>
        <w:t>&lt;String&gt; set=</w:t>
      </w:r>
      <w:r w:rsidRPr="00645FBD">
        <w:rPr>
          <w:rFonts w:ascii="Segoe UI" w:eastAsia="Times New Roman" w:hAnsi="Segoe UI" w:cs="Segoe UI"/>
          <w:b/>
          <w:bCs/>
          <w:color w:val="006699"/>
          <w:sz w:val="24"/>
          <w:szCs w:val="24"/>
          <w:bdr w:val="none" w:sz="0" w:space="0" w:color="auto" w:frame="1"/>
        </w:rPr>
        <w:t>new</w:t>
      </w:r>
      <w:r w:rsidRPr="00645FBD">
        <w:rPr>
          <w:rFonts w:ascii="Segoe UI" w:eastAsia="Times New Roman" w:hAnsi="Segoe UI" w:cs="Segoe UI"/>
          <w:color w:val="000000"/>
          <w:sz w:val="24"/>
          <w:szCs w:val="24"/>
          <w:bdr w:val="none" w:sz="0" w:space="0" w:color="auto" w:frame="1"/>
        </w:rPr>
        <w:t> </w:t>
      </w:r>
      <w:proofErr w:type="spellStart"/>
      <w:r w:rsidRPr="00645FBD">
        <w:rPr>
          <w:rFonts w:ascii="Segoe UI" w:eastAsia="Times New Roman" w:hAnsi="Segoe UI" w:cs="Segoe UI"/>
          <w:color w:val="000000"/>
          <w:sz w:val="24"/>
          <w:szCs w:val="24"/>
          <w:bdr w:val="none" w:sz="0" w:space="0" w:color="auto" w:frame="1"/>
        </w:rPr>
        <w:t>LinkedHashSet</w:t>
      </w:r>
      <w:proofErr w:type="spellEnd"/>
      <w:r w:rsidRPr="00645FBD">
        <w:rPr>
          <w:rFonts w:ascii="Segoe UI" w:eastAsia="Times New Roman" w:hAnsi="Segoe UI" w:cs="Segoe UI"/>
          <w:color w:val="000000"/>
          <w:sz w:val="24"/>
          <w:szCs w:val="24"/>
          <w:bdr w:val="none" w:sz="0" w:space="0" w:color="auto" w:frame="1"/>
        </w:rPr>
        <w:t>&lt;String</w:t>
      </w:r>
      <w:proofErr w:type="gramStart"/>
      <w:r w:rsidRPr="00645FBD">
        <w:rPr>
          <w:rFonts w:ascii="Segoe UI" w:eastAsia="Times New Roman" w:hAnsi="Segoe UI" w:cs="Segoe UI"/>
          <w:color w:val="000000"/>
          <w:sz w:val="24"/>
          <w:szCs w:val="24"/>
          <w:bdr w:val="none" w:sz="0" w:space="0" w:color="auto" w:frame="1"/>
        </w:rPr>
        <w:t>&gt;(</w:t>
      </w:r>
      <w:proofErr w:type="gramEnd"/>
      <w:r w:rsidRPr="00645FBD">
        <w:rPr>
          <w:rFonts w:ascii="Segoe UI" w:eastAsia="Times New Roman" w:hAnsi="Segoe UI" w:cs="Segoe UI"/>
          <w:color w:val="000000"/>
          <w:sz w:val="24"/>
          <w:szCs w:val="24"/>
          <w:bdr w:val="none" w:sz="0" w:space="0" w:color="auto" w:frame="1"/>
        </w:rPr>
        <w:t>);  </w:t>
      </w:r>
    </w:p>
    <w:p w14:paraId="70B72813" w14:textId="77777777" w:rsidR="00645FBD" w:rsidRPr="00645FBD" w:rsidRDefault="00645FBD" w:rsidP="00645FBD">
      <w:pPr>
        <w:numPr>
          <w:ilvl w:val="0"/>
          <w:numId w:val="4"/>
        </w:numPr>
        <w:spacing w:after="0" w:line="375" w:lineRule="atLeast"/>
        <w:jc w:val="both"/>
        <w:rPr>
          <w:rFonts w:ascii="Segoe UI" w:eastAsia="Times New Roman" w:hAnsi="Segoe UI" w:cs="Segoe UI"/>
          <w:color w:val="000000"/>
          <w:sz w:val="24"/>
          <w:szCs w:val="24"/>
        </w:rPr>
      </w:pPr>
      <w:proofErr w:type="spellStart"/>
      <w:r w:rsidRPr="00645FBD">
        <w:rPr>
          <w:rFonts w:ascii="Segoe UI" w:eastAsia="Times New Roman" w:hAnsi="Segoe UI" w:cs="Segoe UI"/>
          <w:color w:val="000000"/>
          <w:sz w:val="24"/>
          <w:szCs w:val="24"/>
          <w:bdr w:val="none" w:sz="0" w:space="0" w:color="auto" w:frame="1"/>
        </w:rPr>
        <w:t>set.add</w:t>
      </w:r>
      <w:proofErr w:type="spellEnd"/>
      <w:r w:rsidRPr="00645FBD">
        <w:rPr>
          <w:rFonts w:ascii="Segoe UI" w:eastAsia="Times New Roman" w:hAnsi="Segoe UI" w:cs="Segoe UI"/>
          <w:color w:val="000000"/>
          <w:sz w:val="24"/>
          <w:szCs w:val="24"/>
          <w:bdr w:val="none" w:sz="0" w:space="0" w:color="auto" w:frame="1"/>
        </w:rPr>
        <w:t>(</w:t>
      </w:r>
      <w:r w:rsidRPr="00645FBD">
        <w:rPr>
          <w:rFonts w:ascii="Segoe UI" w:eastAsia="Times New Roman" w:hAnsi="Segoe UI" w:cs="Segoe UI"/>
          <w:color w:val="0000FF"/>
          <w:sz w:val="24"/>
          <w:szCs w:val="24"/>
          <w:bdr w:val="none" w:sz="0" w:space="0" w:color="auto" w:frame="1"/>
        </w:rPr>
        <w:t>"Ravi"</w:t>
      </w:r>
      <w:proofErr w:type="gramStart"/>
      <w:r w:rsidRPr="00645FBD">
        <w:rPr>
          <w:rFonts w:ascii="Segoe UI" w:eastAsia="Times New Roman" w:hAnsi="Segoe UI" w:cs="Segoe UI"/>
          <w:color w:val="000000"/>
          <w:sz w:val="24"/>
          <w:szCs w:val="24"/>
          <w:bdr w:val="none" w:sz="0" w:space="0" w:color="auto" w:frame="1"/>
        </w:rPr>
        <w:t>);</w:t>
      </w:r>
      <w:proofErr w:type="gramEnd"/>
      <w:r w:rsidRPr="00645FBD">
        <w:rPr>
          <w:rFonts w:ascii="Segoe UI" w:eastAsia="Times New Roman" w:hAnsi="Segoe UI" w:cs="Segoe UI"/>
          <w:color w:val="000000"/>
          <w:sz w:val="24"/>
          <w:szCs w:val="24"/>
          <w:bdr w:val="none" w:sz="0" w:space="0" w:color="auto" w:frame="1"/>
        </w:rPr>
        <w:t>  </w:t>
      </w:r>
    </w:p>
    <w:p w14:paraId="3D895498" w14:textId="77777777" w:rsidR="00645FBD" w:rsidRPr="00645FBD" w:rsidRDefault="00645FBD" w:rsidP="00645FBD">
      <w:pPr>
        <w:numPr>
          <w:ilvl w:val="0"/>
          <w:numId w:val="4"/>
        </w:numPr>
        <w:spacing w:after="0" w:line="375" w:lineRule="atLeast"/>
        <w:jc w:val="both"/>
        <w:rPr>
          <w:rFonts w:ascii="Segoe UI" w:eastAsia="Times New Roman" w:hAnsi="Segoe UI" w:cs="Segoe UI"/>
          <w:color w:val="000000"/>
          <w:sz w:val="24"/>
          <w:szCs w:val="24"/>
        </w:rPr>
      </w:pPr>
      <w:proofErr w:type="spellStart"/>
      <w:r w:rsidRPr="00645FBD">
        <w:rPr>
          <w:rFonts w:ascii="Segoe UI" w:eastAsia="Times New Roman" w:hAnsi="Segoe UI" w:cs="Segoe UI"/>
          <w:color w:val="000000"/>
          <w:sz w:val="24"/>
          <w:szCs w:val="24"/>
          <w:bdr w:val="none" w:sz="0" w:space="0" w:color="auto" w:frame="1"/>
        </w:rPr>
        <w:t>set.add</w:t>
      </w:r>
      <w:proofErr w:type="spellEnd"/>
      <w:r w:rsidRPr="00645FBD">
        <w:rPr>
          <w:rFonts w:ascii="Segoe UI" w:eastAsia="Times New Roman" w:hAnsi="Segoe UI" w:cs="Segoe UI"/>
          <w:color w:val="000000"/>
          <w:sz w:val="24"/>
          <w:szCs w:val="24"/>
          <w:bdr w:val="none" w:sz="0" w:space="0" w:color="auto" w:frame="1"/>
        </w:rPr>
        <w:t>(</w:t>
      </w:r>
      <w:r w:rsidRPr="00645FBD">
        <w:rPr>
          <w:rFonts w:ascii="Segoe UI" w:eastAsia="Times New Roman" w:hAnsi="Segoe UI" w:cs="Segoe UI"/>
          <w:color w:val="0000FF"/>
          <w:sz w:val="24"/>
          <w:szCs w:val="24"/>
          <w:bdr w:val="none" w:sz="0" w:space="0" w:color="auto" w:frame="1"/>
        </w:rPr>
        <w:t>"Vijay"</w:t>
      </w:r>
      <w:proofErr w:type="gramStart"/>
      <w:r w:rsidRPr="00645FBD">
        <w:rPr>
          <w:rFonts w:ascii="Segoe UI" w:eastAsia="Times New Roman" w:hAnsi="Segoe UI" w:cs="Segoe UI"/>
          <w:color w:val="000000"/>
          <w:sz w:val="24"/>
          <w:szCs w:val="24"/>
          <w:bdr w:val="none" w:sz="0" w:space="0" w:color="auto" w:frame="1"/>
        </w:rPr>
        <w:t>);</w:t>
      </w:r>
      <w:proofErr w:type="gramEnd"/>
      <w:r w:rsidRPr="00645FBD">
        <w:rPr>
          <w:rFonts w:ascii="Segoe UI" w:eastAsia="Times New Roman" w:hAnsi="Segoe UI" w:cs="Segoe UI"/>
          <w:color w:val="000000"/>
          <w:sz w:val="24"/>
          <w:szCs w:val="24"/>
          <w:bdr w:val="none" w:sz="0" w:space="0" w:color="auto" w:frame="1"/>
        </w:rPr>
        <w:t>  </w:t>
      </w:r>
    </w:p>
    <w:p w14:paraId="587F1014" w14:textId="77777777" w:rsidR="00645FBD" w:rsidRPr="00645FBD" w:rsidRDefault="00645FBD" w:rsidP="00645FBD">
      <w:pPr>
        <w:numPr>
          <w:ilvl w:val="0"/>
          <w:numId w:val="4"/>
        </w:numPr>
        <w:spacing w:after="0" w:line="375" w:lineRule="atLeast"/>
        <w:jc w:val="both"/>
        <w:rPr>
          <w:rFonts w:ascii="Segoe UI" w:eastAsia="Times New Roman" w:hAnsi="Segoe UI" w:cs="Segoe UI"/>
          <w:color w:val="000000"/>
          <w:sz w:val="24"/>
          <w:szCs w:val="24"/>
        </w:rPr>
      </w:pPr>
      <w:proofErr w:type="spellStart"/>
      <w:r w:rsidRPr="00645FBD">
        <w:rPr>
          <w:rFonts w:ascii="Segoe UI" w:eastAsia="Times New Roman" w:hAnsi="Segoe UI" w:cs="Segoe UI"/>
          <w:color w:val="000000"/>
          <w:sz w:val="24"/>
          <w:szCs w:val="24"/>
          <w:bdr w:val="none" w:sz="0" w:space="0" w:color="auto" w:frame="1"/>
        </w:rPr>
        <w:t>set.add</w:t>
      </w:r>
      <w:proofErr w:type="spellEnd"/>
      <w:r w:rsidRPr="00645FBD">
        <w:rPr>
          <w:rFonts w:ascii="Segoe UI" w:eastAsia="Times New Roman" w:hAnsi="Segoe UI" w:cs="Segoe UI"/>
          <w:color w:val="000000"/>
          <w:sz w:val="24"/>
          <w:szCs w:val="24"/>
          <w:bdr w:val="none" w:sz="0" w:space="0" w:color="auto" w:frame="1"/>
        </w:rPr>
        <w:t>(</w:t>
      </w:r>
      <w:r w:rsidRPr="00645FBD">
        <w:rPr>
          <w:rFonts w:ascii="Segoe UI" w:eastAsia="Times New Roman" w:hAnsi="Segoe UI" w:cs="Segoe UI"/>
          <w:color w:val="0000FF"/>
          <w:sz w:val="24"/>
          <w:szCs w:val="24"/>
          <w:bdr w:val="none" w:sz="0" w:space="0" w:color="auto" w:frame="1"/>
        </w:rPr>
        <w:t>"Ravi"</w:t>
      </w:r>
      <w:proofErr w:type="gramStart"/>
      <w:r w:rsidRPr="00645FBD">
        <w:rPr>
          <w:rFonts w:ascii="Segoe UI" w:eastAsia="Times New Roman" w:hAnsi="Segoe UI" w:cs="Segoe UI"/>
          <w:color w:val="000000"/>
          <w:sz w:val="24"/>
          <w:szCs w:val="24"/>
          <w:bdr w:val="none" w:sz="0" w:space="0" w:color="auto" w:frame="1"/>
        </w:rPr>
        <w:t>);</w:t>
      </w:r>
      <w:proofErr w:type="gramEnd"/>
      <w:r w:rsidRPr="00645FBD">
        <w:rPr>
          <w:rFonts w:ascii="Segoe UI" w:eastAsia="Times New Roman" w:hAnsi="Segoe UI" w:cs="Segoe UI"/>
          <w:color w:val="000000"/>
          <w:sz w:val="24"/>
          <w:szCs w:val="24"/>
          <w:bdr w:val="none" w:sz="0" w:space="0" w:color="auto" w:frame="1"/>
        </w:rPr>
        <w:t>  </w:t>
      </w:r>
    </w:p>
    <w:p w14:paraId="1D98A656" w14:textId="77777777" w:rsidR="00645FBD" w:rsidRPr="00645FBD" w:rsidRDefault="00645FBD" w:rsidP="00645FBD">
      <w:pPr>
        <w:numPr>
          <w:ilvl w:val="0"/>
          <w:numId w:val="4"/>
        </w:numPr>
        <w:spacing w:after="0" w:line="375" w:lineRule="atLeast"/>
        <w:jc w:val="both"/>
        <w:rPr>
          <w:rFonts w:ascii="Segoe UI" w:eastAsia="Times New Roman" w:hAnsi="Segoe UI" w:cs="Segoe UI"/>
          <w:color w:val="000000"/>
          <w:sz w:val="24"/>
          <w:szCs w:val="24"/>
        </w:rPr>
      </w:pPr>
      <w:proofErr w:type="spellStart"/>
      <w:r w:rsidRPr="00645FBD">
        <w:rPr>
          <w:rFonts w:ascii="Segoe UI" w:eastAsia="Times New Roman" w:hAnsi="Segoe UI" w:cs="Segoe UI"/>
          <w:color w:val="000000"/>
          <w:sz w:val="24"/>
          <w:szCs w:val="24"/>
          <w:bdr w:val="none" w:sz="0" w:space="0" w:color="auto" w:frame="1"/>
        </w:rPr>
        <w:t>set.add</w:t>
      </w:r>
      <w:proofErr w:type="spellEnd"/>
      <w:r w:rsidRPr="00645FBD">
        <w:rPr>
          <w:rFonts w:ascii="Segoe UI" w:eastAsia="Times New Roman" w:hAnsi="Segoe UI" w:cs="Segoe UI"/>
          <w:color w:val="000000"/>
          <w:sz w:val="24"/>
          <w:szCs w:val="24"/>
          <w:bdr w:val="none" w:sz="0" w:space="0" w:color="auto" w:frame="1"/>
        </w:rPr>
        <w:t>(</w:t>
      </w:r>
      <w:r w:rsidRPr="00645FBD">
        <w:rPr>
          <w:rFonts w:ascii="Segoe UI" w:eastAsia="Times New Roman" w:hAnsi="Segoe UI" w:cs="Segoe UI"/>
          <w:color w:val="0000FF"/>
          <w:sz w:val="24"/>
          <w:szCs w:val="24"/>
          <w:bdr w:val="none" w:sz="0" w:space="0" w:color="auto" w:frame="1"/>
        </w:rPr>
        <w:t>"Ajay"</w:t>
      </w:r>
      <w:proofErr w:type="gramStart"/>
      <w:r w:rsidRPr="00645FBD">
        <w:rPr>
          <w:rFonts w:ascii="Segoe UI" w:eastAsia="Times New Roman" w:hAnsi="Segoe UI" w:cs="Segoe UI"/>
          <w:color w:val="000000"/>
          <w:sz w:val="24"/>
          <w:szCs w:val="24"/>
          <w:bdr w:val="none" w:sz="0" w:space="0" w:color="auto" w:frame="1"/>
        </w:rPr>
        <w:t>);</w:t>
      </w:r>
      <w:proofErr w:type="gramEnd"/>
      <w:r w:rsidRPr="00645FBD">
        <w:rPr>
          <w:rFonts w:ascii="Segoe UI" w:eastAsia="Times New Roman" w:hAnsi="Segoe UI" w:cs="Segoe UI"/>
          <w:color w:val="000000"/>
          <w:sz w:val="24"/>
          <w:szCs w:val="24"/>
          <w:bdr w:val="none" w:sz="0" w:space="0" w:color="auto" w:frame="1"/>
        </w:rPr>
        <w:t>  </w:t>
      </w:r>
    </w:p>
    <w:p w14:paraId="0431E745" w14:textId="77777777" w:rsidR="00645FBD" w:rsidRPr="00645FBD" w:rsidRDefault="00645FBD" w:rsidP="00645FBD">
      <w:pPr>
        <w:numPr>
          <w:ilvl w:val="0"/>
          <w:numId w:val="4"/>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color w:val="000000"/>
          <w:sz w:val="24"/>
          <w:szCs w:val="24"/>
          <w:bdr w:val="none" w:sz="0" w:space="0" w:color="auto" w:frame="1"/>
        </w:rPr>
        <w:t>Iterator&lt;String&gt; </w:t>
      </w:r>
      <w:proofErr w:type="spellStart"/>
      <w:r w:rsidRPr="00645FBD">
        <w:rPr>
          <w:rFonts w:ascii="Segoe UI" w:eastAsia="Times New Roman" w:hAnsi="Segoe UI" w:cs="Segoe UI"/>
          <w:color w:val="000000"/>
          <w:sz w:val="24"/>
          <w:szCs w:val="24"/>
          <w:bdr w:val="none" w:sz="0" w:space="0" w:color="auto" w:frame="1"/>
        </w:rPr>
        <w:t>itr</w:t>
      </w:r>
      <w:proofErr w:type="spellEnd"/>
      <w:r w:rsidRPr="00645FBD">
        <w:rPr>
          <w:rFonts w:ascii="Segoe UI" w:eastAsia="Times New Roman" w:hAnsi="Segoe UI" w:cs="Segoe UI"/>
          <w:color w:val="000000"/>
          <w:sz w:val="24"/>
          <w:szCs w:val="24"/>
          <w:bdr w:val="none" w:sz="0" w:space="0" w:color="auto" w:frame="1"/>
        </w:rPr>
        <w:t>=</w:t>
      </w:r>
      <w:proofErr w:type="spellStart"/>
      <w:proofErr w:type="gramStart"/>
      <w:r w:rsidRPr="00645FBD">
        <w:rPr>
          <w:rFonts w:ascii="Segoe UI" w:eastAsia="Times New Roman" w:hAnsi="Segoe UI" w:cs="Segoe UI"/>
          <w:color w:val="000000"/>
          <w:sz w:val="24"/>
          <w:szCs w:val="24"/>
          <w:bdr w:val="none" w:sz="0" w:space="0" w:color="auto" w:frame="1"/>
        </w:rPr>
        <w:t>set.iterator</w:t>
      </w:r>
      <w:proofErr w:type="spellEnd"/>
      <w:proofErr w:type="gramEnd"/>
      <w:r w:rsidRPr="00645FBD">
        <w:rPr>
          <w:rFonts w:ascii="Segoe UI" w:eastAsia="Times New Roman" w:hAnsi="Segoe UI" w:cs="Segoe UI"/>
          <w:color w:val="000000"/>
          <w:sz w:val="24"/>
          <w:szCs w:val="24"/>
          <w:bdr w:val="none" w:sz="0" w:space="0" w:color="auto" w:frame="1"/>
        </w:rPr>
        <w:t>();  </w:t>
      </w:r>
    </w:p>
    <w:p w14:paraId="0981F41F" w14:textId="77777777" w:rsidR="00645FBD" w:rsidRPr="00645FBD" w:rsidRDefault="00645FBD" w:rsidP="00645FBD">
      <w:pPr>
        <w:numPr>
          <w:ilvl w:val="0"/>
          <w:numId w:val="4"/>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b/>
          <w:bCs/>
          <w:color w:val="006699"/>
          <w:sz w:val="24"/>
          <w:szCs w:val="24"/>
          <w:bdr w:val="none" w:sz="0" w:space="0" w:color="auto" w:frame="1"/>
        </w:rPr>
        <w:t>while</w:t>
      </w:r>
      <w:r w:rsidRPr="00645FBD">
        <w:rPr>
          <w:rFonts w:ascii="Segoe UI" w:eastAsia="Times New Roman" w:hAnsi="Segoe UI" w:cs="Segoe UI"/>
          <w:color w:val="000000"/>
          <w:sz w:val="24"/>
          <w:szCs w:val="24"/>
          <w:bdr w:val="none" w:sz="0" w:space="0" w:color="auto" w:frame="1"/>
        </w:rPr>
        <w:t>(</w:t>
      </w:r>
      <w:proofErr w:type="spellStart"/>
      <w:proofErr w:type="gramStart"/>
      <w:r w:rsidRPr="00645FBD">
        <w:rPr>
          <w:rFonts w:ascii="Segoe UI" w:eastAsia="Times New Roman" w:hAnsi="Segoe UI" w:cs="Segoe UI"/>
          <w:color w:val="000000"/>
          <w:sz w:val="24"/>
          <w:szCs w:val="24"/>
          <w:bdr w:val="none" w:sz="0" w:space="0" w:color="auto" w:frame="1"/>
        </w:rPr>
        <w:t>itr.hasNext</w:t>
      </w:r>
      <w:proofErr w:type="spellEnd"/>
      <w:proofErr w:type="gramEnd"/>
      <w:r w:rsidRPr="00645FBD">
        <w:rPr>
          <w:rFonts w:ascii="Segoe UI" w:eastAsia="Times New Roman" w:hAnsi="Segoe UI" w:cs="Segoe UI"/>
          <w:color w:val="000000"/>
          <w:sz w:val="24"/>
          <w:szCs w:val="24"/>
          <w:bdr w:val="none" w:sz="0" w:space="0" w:color="auto" w:frame="1"/>
        </w:rPr>
        <w:t>()){  </w:t>
      </w:r>
    </w:p>
    <w:p w14:paraId="597F09A0" w14:textId="77777777" w:rsidR="00645FBD" w:rsidRPr="00645FBD" w:rsidRDefault="00645FBD" w:rsidP="00645FBD">
      <w:pPr>
        <w:numPr>
          <w:ilvl w:val="0"/>
          <w:numId w:val="4"/>
        </w:numPr>
        <w:spacing w:after="0" w:line="375" w:lineRule="atLeast"/>
        <w:jc w:val="both"/>
        <w:rPr>
          <w:rFonts w:ascii="Segoe UI" w:eastAsia="Times New Roman" w:hAnsi="Segoe UI" w:cs="Segoe UI"/>
          <w:color w:val="000000"/>
          <w:sz w:val="24"/>
          <w:szCs w:val="24"/>
        </w:rPr>
      </w:pPr>
      <w:proofErr w:type="spellStart"/>
      <w:r w:rsidRPr="00645FBD">
        <w:rPr>
          <w:rFonts w:ascii="Segoe UI" w:eastAsia="Times New Roman" w:hAnsi="Segoe UI" w:cs="Segoe UI"/>
          <w:color w:val="000000"/>
          <w:sz w:val="24"/>
          <w:szCs w:val="24"/>
          <w:bdr w:val="none" w:sz="0" w:space="0" w:color="auto" w:frame="1"/>
        </w:rPr>
        <w:t>System.out.println</w:t>
      </w:r>
      <w:proofErr w:type="spellEnd"/>
      <w:r w:rsidRPr="00645FBD">
        <w:rPr>
          <w:rFonts w:ascii="Segoe UI" w:eastAsia="Times New Roman" w:hAnsi="Segoe UI" w:cs="Segoe UI"/>
          <w:color w:val="000000"/>
          <w:sz w:val="24"/>
          <w:szCs w:val="24"/>
          <w:bdr w:val="none" w:sz="0" w:space="0" w:color="auto" w:frame="1"/>
        </w:rPr>
        <w:t>(</w:t>
      </w:r>
      <w:proofErr w:type="spellStart"/>
      <w:proofErr w:type="gramStart"/>
      <w:r w:rsidRPr="00645FBD">
        <w:rPr>
          <w:rFonts w:ascii="Segoe UI" w:eastAsia="Times New Roman" w:hAnsi="Segoe UI" w:cs="Segoe UI"/>
          <w:color w:val="000000"/>
          <w:sz w:val="24"/>
          <w:szCs w:val="24"/>
          <w:bdr w:val="none" w:sz="0" w:space="0" w:color="auto" w:frame="1"/>
        </w:rPr>
        <w:t>itr.next</w:t>
      </w:r>
      <w:proofErr w:type="spellEnd"/>
      <w:proofErr w:type="gramEnd"/>
      <w:r w:rsidRPr="00645FBD">
        <w:rPr>
          <w:rFonts w:ascii="Segoe UI" w:eastAsia="Times New Roman" w:hAnsi="Segoe UI" w:cs="Segoe UI"/>
          <w:color w:val="000000"/>
          <w:sz w:val="24"/>
          <w:szCs w:val="24"/>
          <w:bdr w:val="none" w:sz="0" w:space="0" w:color="auto" w:frame="1"/>
        </w:rPr>
        <w:t>());  </w:t>
      </w:r>
    </w:p>
    <w:p w14:paraId="79A11A16" w14:textId="77777777" w:rsidR="00645FBD" w:rsidRPr="00645FBD" w:rsidRDefault="00645FBD" w:rsidP="00645FBD">
      <w:pPr>
        <w:numPr>
          <w:ilvl w:val="0"/>
          <w:numId w:val="4"/>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color w:val="000000"/>
          <w:sz w:val="24"/>
          <w:szCs w:val="24"/>
          <w:bdr w:val="none" w:sz="0" w:space="0" w:color="auto" w:frame="1"/>
        </w:rPr>
        <w:t>}  </w:t>
      </w:r>
    </w:p>
    <w:p w14:paraId="3472AB77" w14:textId="77777777" w:rsidR="00645FBD" w:rsidRPr="00645FBD" w:rsidRDefault="00645FBD" w:rsidP="00645FBD">
      <w:pPr>
        <w:numPr>
          <w:ilvl w:val="0"/>
          <w:numId w:val="4"/>
        </w:numPr>
        <w:spacing w:after="0" w:line="375" w:lineRule="atLeast"/>
        <w:jc w:val="both"/>
        <w:rPr>
          <w:rFonts w:ascii="Segoe UI" w:eastAsia="Times New Roman" w:hAnsi="Segoe UI" w:cs="Segoe UI"/>
          <w:color w:val="000000"/>
          <w:sz w:val="24"/>
          <w:szCs w:val="24"/>
        </w:rPr>
      </w:pPr>
      <w:r w:rsidRPr="00645FBD">
        <w:rPr>
          <w:rFonts w:ascii="Segoe UI" w:eastAsia="Times New Roman" w:hAnsi="Segoe UI" w:cs="Segoe UI"/>
          <w:color w:val="000000"/>
          <w:sz w:val="24"/>
          <w:szCs w:val="24"/>
          <w:bdr w:val="none" w:sz="0" w:space="0" w:color="auto" w:frame="1"/>
        </w:rPr>
        <w:t>}  </w:t>
      </w:r>
    </w:p>
    <w:p w14:paraId="2E28B63E" w14:textId="77777777" w:rsidR="00645FBD" w:rsidRPr="00645FBD" w:rsidRDefault="00645FBD" w:rsidP="00645FBD">
      <w:pPr>
        <w:numPr>
          <w:ilvl w:val="0"/>
          <w:numId w:val="4"/>
        </w:numPr>
        <w:spacing w:after="120" w:line="375" w:lineRule="atLeast"/>
        <w:jc w:val="both"/>
        <w:rPr>
          <w:rFonts w:ascii="Segoe UI" w:eastAsia="Times New Roman" w:hAnsi="Segoe UI" w:cs="Segoe UI"/>
          <w:color w:val="000000"/>
          <w:sz w:val="24"/>
          <w:szCs w:val="24"/>
        </w:rPr>
      </w:pPr>
      <w:r w:rsidRPr="00645FBD">
        <w:rPr>
          <w:rFonts w:ascii="Segoe UI" w:eastAsia="Times New Roman" w:hAnsi="Segoe UI" w:cs="Segoe UI"/>
          <w:color w:val="000000"/>
          <w:sz w:val="24"/>
          <w:szCs w:val="24"/>
          <w:bdr w:val="none" w:sz="0" w:space="0" w:color="auto" w:frame="1"/>
        </w:rPr>
        <w:t>}  </w:t>
      </w:r>
    </w:p>
    <w:p w14:paraId="6AE44356" w14:textId="77777777" w:rsidR="00645FBD" w:rsidRPr="00645FBD" w:rsidRDefault="00645FBD" w:rsidP="00645F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45FBD">
        <w:rPr>
          <w:rFonts w:ascii="Segoe UI" w:eastAsia="Times New Roman" w:hAnsi="Segoe UI" w:cs="Segoe UI"/>
          <w:color w:val="333333"/>
          <w:sz w:val="24"/>
          <w:szCs w:val="24"/>
        </w:rPr>
        <w:t>Output:</w:t>
      </w:r>
    </w:p>
    <w:p w14:paraId="51F819C6" w14:textId="77777777" w:rsidR="00645FBD" w:rsidRPr="00645FBD" w:rsidRDefault="00645FBD" w:rsidP="00645FB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45FBD">
        <w:rPr>
          <w:rFonts w:ascii="Courier New" w:eastAsia="Times New Roman" w:hAnsi="Courier New" w:cs="Courier New"/>
          <w:color w:val="F9F9F9"/>
          <w:sz w:val="20"/>
          <w:szCs w:val="20"/>
        </w:rPr>
        <w:t>Ravi</w:t>
      </w:r>
    </w:p>
    <w:p w14:paraId="3601B18C" w14:textId="77777777" w:rsidR="00645FBD" w:rsidRPr="00645FBD" w:rsidRDefault="00645FBD" w:rsidP="00645FB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45FBD">
        <w:rPr>
          <w:rFonts w:ascii="Courier New" w:eastAsia="Times New Roman" w:hAnsi="Courier New" w:cs="Courier New"/>
          <w:color w:val="F9F9F9"/>
          <w:sz w:val="20"/>
          <w:szCs w:val="20"/>
        </w:rPr>
        <w:t>Vijay</w:t>
      </w:r>
    </w:p>
    <w:p w14:paraId="7A0521EC" w14:textId="77777777" w:rsidR="00645FBD" w:rsidRPr="00645FBD" w:rsidRDefault="00645FBD" w:rsidP="00645FB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45FBD">
        <w:rPr>
          <w:rFonts w:ascii="Courier New" w:eastAsia="Times New Roman" w:hAnsi="Courier New" w:cs="Courier New"/>
          <w:color w:val="F9F9F9"/>
          <w:sz w:val="20"/>
          <w:szCs w:val="20"/>
        </w:rPr>
        <w:t>Ajay</w:t>
      </w:r>
    </w:p>
    <w:p w14:paraId="307D28AA" w14:textId="6C4C56ED" w:rsidR="00645FBD" w:rsidRDefault="00645FBD" w:rsidP="00645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4"/>
          <w:szCs w:val="24"/>
        </w:rPr>
      </w:pPr>
    </w:p>
    <w:p w14:paraId="47AFA1EE" w14:textId="37E40D97" w:rsidR="0097190B" w:rsidRDefault="0097190B" w:rsidP="00645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4"/>
          <w:szCs w:val="24"/>
        </w:rPr>
      </w:pPr>
    </w:p>
    <w:p w14:paraId="42EA236F" w14:textId="2B5E4167" w:rsidR="0097190B" w:rsidRDefault="0097190B" w:rsidP="00645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4"/>
          <w:szCs w:val="24"/>
        </w:rPr>
      </w:pPr>
    </w:p>
    <w:p w14:paraId="1C7FDDF4" w14:textId="77777777" w:rsidR="0097190B" w:rsidRPr="0097190B" w:rsidRDefault="0097190B" w:rsidP="0097190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roofErr w:type="spellStart"/>
      <w:r w:rsidRPr="0097190B">
        <w:rPr>
          <w:rFonts w:ascii="Helvetica" w:eastAsia="Times New Roman" w:hAnsi="Helvetica" w:cs="Helvetica"/>
          <w:color w:val="610B38"/>
          <w:sz w:val="38"/>
          <w:szCs w:val="38"/>
        </w:rPr>
        <w:t>TreeSet</w:t>
      </w:r>
      <w:proofErr w:type="spellEnd"/>
    </w:p>
    <w:p w14:paraId="70728CF7" w14:textId="77777777" w:rsidR="0097190B" w:rsidRPr="0097190B" w:rsidRDefault="0097190B" w:rsidP="0097190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7190B">
        <w:rPr>
          <w:rFonts w:ascii="Segoe UI" w:eastAsia="Times New Roman" w:hAnsi="Segoe UI" w:cs="Segoe UI"/>
          <w:color w:val="333333"/>
          <w:sz w:val="24"/>
          <w:szCs w:val="24"/>
        </w:rPr>
        <w:t xml:space="preserve">Java </w:t>
      </w:r>
      <w:proofErr w:type="spellStart"/>
      <w:r w:rsidRPr="0097190B">
        <w:rPr>
          <w:rFonts w:ascii="Segoe UI" w:eastAsia="Times New Roman" w:hAnsi="Segoe UI" w:cs="Segoe UI"/>
          <w:color w:val="333333"/>
          <w:sz w:val="24"/>
          <w:szCs w:val="24"/>
        </w:rPr>
        <w:t>TreeSet</w:t>
      </w:r>
      <w:proofErr w:type="spellEnd"/>
      <w:r w:rsidRPr="0097190B">
        <w:rPr>
          <w:rFonts w:ascii="Segoe UI" w:eastAsia="Times New Roman" w:hAnsi="Segoe UI" w:cs="Segoe UI"/>
          <w:color w:val="333333"/>
          <w:sz w:val="24"/>
          <w:szCs w:val="24"/>
        </w:rPr>
        <w:t xml:space="preserve"> class implements the Set interface that uses a tree for storage. Like HashSet, </w:t>
      </w:r>
      <w:proofErr w:type="spellStart"/>
      <w:r w:rsidRPr="0097190B">
        <w:rPr>
          <w:rFonts w:ascii="Segoe UI" w:eastAsia="Times New Roman" w:hAnsi="Segoe UI" w:cs="Segoe UI"/>
          <w:color w:val="333333"/>
          <w:sz w:val="24"/>
          <w:szCs w:val="24"/>
        </w:rPr>
        <w:t>TreeSet</w:t>
      </w:r>
      <w:proofErr w:type="spellEnd"/>
      <w:r w:rsidRPr="0097190B">
        <w:rPr>
          <w:rFonts w:ascii="Segoe UI" w:eastAsia="Times New Roman" w:hAnsi="Segoe UI" w:cs="Segoe UI"/>
          <w:color w:val="333333"/>
          <w:sz w:val="24"/>
          <w:szCs w:val="24"/>
        </w:rPr>
        <w:t xml:space="preserve"> also contains unique elements. However, the access and retrieval time of </w:t>
      </w:r>
      <w:proofErr w:type="spellStart"/>
      <w:r w:rsidRPr="0097190B">
        <w:rPr>
          <w:rFonts w:ascii="Segoe UI" w:eastAsia="Times New Roman" w:hAnsi="Segoe UI" w:cs="Segoe UI"/>
          <w:color w:val="333333"/>
          <w:sz w:val="24"/>
          <w:szCs w:val="24"/>
        </w:rPr>
        <w:t>TreeSet</w:t>
      </w:r>
      <w:proofErr w:type="spellEnd"/>
      <w:r w:rsidRPr="0097190B">
        <w:rPr>
          <w:rFonts w:ascii="Segoe UI" w:eastAsia="Times New Roman" w:hAnsi="Segoe UI" w:cs="Segoe UI"/>
          <w:color w:val="333333"/>
          <w:sz w:val="24"/>
          <w:szCs w:val="24"/>
        </w:rPr>
        <w:t xml:space="preserve"> is quite fast. The elements in </w:t>
      </w:r>
      <w:proofErr w:type="spellStart"/>
      <w:r w:rsidRPr="0097190B">
        <w:rPr>
          <w:rFonts w:ascii="Segoe UI" w:eastAsia="Times New Roman" w:hAnsi="Segoe UI" w:cs="Segoe UI"/>
          <w:color w:val="333333"/>
          <w:sz w:val="24"/>
          <w:szCs w:val="24"/>
        </w:rPr>
        <w:t>TreeSet</w:t>
      </w:r>
      <w:proofErr w:type="spellEnd"/>
      <w:r w:rsidRPr="0097190B">
        <w:rPr>
          <w:rFonts w:ascii="Segoe UI" w:eastAsia="Times New Roman" w:hAnsi="Segoe UI" w:cs="Segoe UI"/>
          <w:color w:val="333333"/>
          <w:sz w:val="24"/>
          <w:szCs w:val="24"/>
        </w:rPr>
        <w:t xml:space="preserve"> stored in ascending order.</w:t>
      </w:r>
    </w:p>
    <w:p w14:paraId="7596C9D3" w14:textId="77777777" w:rsidR="0097190B" w:rsidRPr="0097190B" w:rsidRDefault="0097190B" w:rsidP="0097190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7190B">
        <w:rPr>
          <w:rFonts w:ascii="Segoe UI" w:eastAsia="Times New Roman" w:hAnsi="Segoe UI" w:cs="Segoe UI"/>
          <w:color w:val="333333"/>
          <w:sz w:val="24"/>
          <w:szCs w:val="24"/>
        </w:rPr>
        <w:t>Consider the following example:</w:t>
      </w:r>
    </w:p>
    <w:p w14:paraId="34C9ABA6" w14:textId="77777777" w:rsidR="0097190B" w:rsidRPr="0097190B" w:rsidRDefault="0097190B" w:rsidP="0097190B">
      <w:pPr>
        <w:spacing w:after="0" w:line="240" w:lineRule="auto"/>
        <w:jc w:val="both"/>
        <w:rPr>
          <w:rFonts w:ascii="Times New Roman" w:eastAsia="Times New Roman" w:hAnsi="Times New Roman" w:cs="Times New Roman"/>
          <w:color w:val="008000"/>
          <w:sz w:val="24"/>
          <w:szCs w:val="24"/>
          <w:bdr w:val="none" w:sz="0" w:space="0" w:color="auto" w:frame="1"/>
        </w:rPr>
      </w:pPr>
      <w:r w:rsidRPr="0097190B">
        <w:rPr>
          <w:rFonts w:ascii="Segoe UI" w:eastAsia="Times New Roman" w:hAnsi="Segoe UI" w:cs="Segoe UI"/>
          <w:color w:val="333333"/>
          <w:sz w:val="24"/>
          <w:szCs w:val="24"/>
        </w:rPr>
        <w:fldChar w:fldCharType="begin"/>
      </w:r>
      <w:r w:rsidRPr="0097190B">
        <w:rPr>
          <w:rFonts w:ascii="Segoe UI" w:eastAsia="Times New Roman" w:hAnsi="Segoe UI" w:cs="Segoe UI"/>
          <w:color w:val="333333"/>
          <w:sz w:val="24"/>
          <w:szCs w:val="24"/>
        </w:rPr>
        <w:instrText xml:space="preserve"> HYPERLINK "https://www.javatpoint.com/collections-in-java" </w:instrText>
      </w:r>
      <w:r w:rsidRPr="0097190B">
        <w:rPr>
          <w:rFonts w:ascii="Segoe UI" w:eastAsia="Times New Roman" w:hAnsi="Segoe UI" w:cs="Segoe UI"/>
          <w:color w:val="333333"/>
          <w:sz w:val="24"/>
          <w:szCs w:val="24"/>
        </w:rPr>
        <w:fldChar w:fldCharType="separate"/>
      </w:r>
    </w:p>
    <w:p w14:paraId="37CACCDB" w14:textId="77777777" w:rsidR="0097190B" w:rsidRPr="0097190B" w:rsidRDefault="0097190B" w:rsidP="0097190B">
      <w:pPr>
        <w:spacing w:after="0" w:line="240" w:lineRule="auto"/>
        <w:jc w:val="both"/>
        <w:rPr>
          <w:rFonts w:ascii="Segoe UI" w:eastAsia="Times New Roman" w:hAnsi="Segoe UI" w:cs="Segoe UI"/>
          <w:color w:val="008000"/>
          <w:sz w:val="24"/>
          <w:szCs w:val="24"/>
          <w:u w:val="single"/>
          <w:bdr w:val="none" w:sz="0" w:space="0" w:color="auto" w:frame="1"/>
        </w:rPr>
      </w:pPr>
      <w:r w:rsidRPr="0097190B">
        <w:rPr>
          <w:rFonts w:ascii="Segoe UI" w:eastAsia="Times New Roman" w:hAnsi="Segoe UI" w:cs="Segoe UI"/>
          <w:color w:val="333333"/>
          <w:sz w:val="24"/>
          <w:szCs w:val="24"/>
        </w:rPr>
        <w:fldChar w:fldCharType="end"/>
      </w:r>
      <w:r w:rsidRPr="0097190B">
        <w:rPr>
          <w:rFonts w:ascii="Segoe UI" w:eastAsia="Times New Roman" w:hAnsi="Segoe UI" w:cs="Segoe UI"/>
          <w:color w:val="333333"/>
          <w:sz w:val="24"/>
          <w:szCs w:val="24"/>
        </w:rPr>
        <w:fldChar w:fldCharType="begin"/>
      </w:r>
      <w:r w:rsidRPr="0097190B">
        <w:rPr>
          <w:rFonts w:ascii="Segoe UI" w:eastAsia="Times New Roman" w:hAnsi="Segoe UI" w:cs="Segoe UI"/>
          <w:color w:val="333333"/>
          <w:sz w:val="24"/>
          <w:szCs w:val="24"/>
        </w:rPr>
        <w:instrText xml:space="preserve"> HYPERLINK "https://www.javatpoint.com/collections-in-java" </w:instrText>
      </w:r>
      <w:r w:rsidRPr="0097190B">
        <w:rPr>
          <w:rFonts w:ascii="Segoe UI" w:eastAsia="Times New Roman" w:hAnsi="Segoe UI" w:cs="Segoe UI"/>
          <w:color w:val="333333"/>
          <w:sz w:val="24"/>
          <w:szCs w:val="24"/>
        </w:rPr>
        <w:fldChar w:fldCharType="separate"/>
      </w:r>
    </w:p>
    <w:p w14:paraId="7A21C752" w14:textId="77777777" w:rsidR="0097190B" w:rsidRPr="0097190B" w:rsidRDefault="0097190B" w:rsidP="0097190B">
      <w:pPr>
        <w:spacing w:after="0" w:line="240" w:lineRule="auto"/>
        <w:jc w:val="both"/>
        <w:rPr>
          <w:rFonts w:ascii="Segoe UI" w:eastAsia="Times New Roman" w:hAnsi="Segoe UI" w:cs="Segoe UI"/>
          <w:color w:val="008000"/>
          <w:sz w:val="24"/>
          <w:szCs w:val="24"/>
          <w:u w:val="single"/>
          <w:bdr w:val="none" w:sz="0" w:space="0" w:color="auto" w:frame="1"/>
        </w:rPr>
      </w:pPr>
      <w:r w:rsidRPr="0097190B">
        <w:rPr>
          <w:rFonts w:ascii="Segoe UI" w:eastAsia="Times New Roman" w:hAnsi="Segoe UI" w:cs="Segoe UI"/>
          <w:color w:val="333333"/>
          <w:sz w:val="24"/>
          <w:szCs w:val="24"/>
        </w:rPr>
        <w:fldChar w:fldCharType="end"/>
      </w:r>
      <w:r w:rsidRPr="0097190B">
        <w:rPr>
          <w:rFonts w:ascii="Segoe UI" w:eastAsia="Times New Roman" w:hAnsi="Segoe UI" w:cs="Segoe UI"/>
          <w:color w:val="333333"/>
          <w:sz w:val="24"/>
          <w:szCs w:val="24"/>
        </w:rPr>
        <w:fldChar w:fldCharType="begin"/>
      </w:r>
      <w:r w:rsidRPr="0097190B">
        <w:rPr>
          <w:rFonts w:ascii="Segoe UI" w:eastAsia="Times New Roman" w:hAnsi="Segoe UI" w:cs="Segoe UI"/>
          <w:color w:val="333333"/>
          <w:sz w:val="24"/>
          <w:szCs w:val="24"/>
        </w:rPr>
        <w:instrText xml:space="preserve"> HYPERLINK "https://www.javatpoint.com/collections-in-java" </w:instrText>
      </w:r>
      <w:r w:rsidRPr="0097190B">
        <w:rPr>
          <w:rFonts w:ascii="Segoe UI" w:eastAsia="Times New Roman" w:hAnsi="Segoe UI" w:cs="Segoe UI"/>
          <w:color w:val="333333"/>
          <w:sz w:val="24"/>
          <w:szCs w:val="24"/>
        </w:rPr>
        <w:fldChar w:fldCharType="separate"/>
      </w:r>
    </w:p>
    <w:p w14:paraId="7CE885DA" w14:textId="77777777" w:rsidR="0097190B" w:rsidRPr="0097190B" w:rsidRDefault="0097190B" w:rsidP="0097190B">
      <w:pPr>
        <w:spacing w:after="0" w:line="240" w:lineRule="auto"/>
        <w:jc w:val="both"/>
        <w:rPr>
          <w:rFonts w:ascii="Times New Roman" w:eastAsia="Times New Roman" w:hAnsi="Times New Roman" w:cs="Times New Roman"/>
          <w:color w:val="333333"/>
          <w:sz w:val="24"/>
          <w:szCs w:val="24"/>
        </w:rPr>
      </w:pPr>
      <w:r w:rsidRPr="0097190B">
        <w:rPr>
          <w:rFonts w:ascii="Segoe UI" w:eastAsia="Times New Roman" w:hAnsi="Segoe UI" w:cs="Segoe UI"/>
          <w:color w:val="333333"/>
          <w:sz w:val="24"/>
          <w:szCs w:val="24"/>
        </w:rPr>
        <w:fldChar w:fldCharType="end"/>
      </w:r>
    </w:p>
    <w:p w14:paraId="7F640024" w14:textId="77777777" w:rsidR="0097190B" w:rsidRPr="0097190B" w:rsidRDefault="0097190B" w:rsidP="0097190B">
      <w:pPr>
        <w:numPr>
          <w:ilvl w:val="0"/>
          <w:numId w:val="5"/>
        </w:numPr>
        <w:spacing w:after="0" w:line="375" w:lineRule="atLeast"/>
        <w:jc w:val="both"/>
        <w:rPr>
          <w:rFonts w:ascii="Segoe UI" w:eastAsia="Times New Roman" w:hAnsi="Segoe UI" w:cs="Segoe UI"/>
          <w:color w:val="000000"/>
          <w:sz w:val="24"/>
          <w:szCs w:val="24"/>
        </w:rPr>
      </w:pPr>
      <w:r w:rsidRPr="0097190B">
        <w:rPr>
          <w:rFonts w:ascii="Segoe UI" w:eastAsia="Times New Roman" w:hAnsi="Segoe UI" w:cs="Segoe UI"/>
          <w:b/>
          <w:bCs/>
          <w:color w:val="006699"/>
          <w:sz w:val="24"/>
          <w:szCs w:val="24"/>
          <w:bdr w:val="none" w:sz="0" w:space="0" w:color="auto" w:frame="1"/>
        </w:rPr>
        <w:lastRenderedPageBreak/>
        <w:t>import</w:t>
      </w:r>
      <w:r w:rsidRPr="0097190B">
        <w:rPr>
          <w:rFonts w:ascii="Segoe UI" w:eastAsia="Times New Roman" w:hAnsi="Segoe UI" w:cs="Segoe UI"/>
          <w:color w:val="000000"/>
          <w:sz w:val="24"/>
          <w:szCs w:val="24"/>
          <w:bdr w:val="none" w:sz="0" w:space="0" w:color="auto" w:frame="1"/>
        </w:rPr>
        <w:t> </w:t>
      </w:r>
      <w:proofErr w:type="spellStart"/>
      <w:r w:rsidRPr="0097190B">
        <w:rPr>
          <w:rFonts w:ascii="Segoe UI" w:eastAsia="Times New Roman" w:hAnsi="Segoe UI" w:cs="Segoe UI"/>
          <w:color w:val="000000"/>
          <w:sz w:val="24"/>
          <w:szCs w:val="24"/>
          <w:bdr w:val="none" w:sz="0" w:space="0" w:color="auto" w:frame="1"/>
        </w:rPr>
        <w:t>java.util</w:t>
      </w:r>
      <w:proofErr w:type="spellEnd"/>
      <w:r w:rsidRPr="0097190B">
        <w:rPr>
          <w:rFonts w:ascii="Segoe UI" w:eastAsia="Times New Roman" w:hAnsi="Segoe UI" w:cs="Segoe UI"/>
          <w:color w:val="000000"/>
          <w:sz w:val="24"/>
          <w:szCs w:val="24"/>
          <w:bdr w:val="none" w:sz="0" w:space="0" w:color="auto" w:frame="1"/>
        </w:rPr>
        <w:t>.</w:t>
      </w:r>
      <w:proofErr w:type="gramStart"/>
      <w:r w:rsidRPr="0097190B">
        <w:rPr>
          <w:rFonts w:ascii="Segoe UI" w:eastAsia="Times New Roman" w:hAnsi="Segoe UI" w:cs="Segoe UI"/>
          <w:color w:val="000000"/>
          <w:sz w:val="24"/>
          <w:szCs w:val="24"/>
          <w:bdr w:val="none" w:sz="0" w:space="0" w:color="auto" w:frame="1"/>
        </w:rPr>
        <w:t>*;</w:t>
      </w:r>
      <w:proofErr w:type="gramEnd"/>
      <w:r w:rsidRPr="0097190B">
        <w:rPr>
          <w:rFonts w:ascii="Segoe UI" w:eastAsia="Times New Roman" w:hAnsi="Segoe UI" w:cs="Segoe UI"/>
          <w:color w:val="000000"/>
          <w:sz w:val="24"/>
          <w:szCs w:val="24"/>
          <w:bdr w:val="none" w:sz="0" w:space="0" w:color="auto" w:frame="1"/>
        </w:rPr>
        <w:t>  </w:t>
      </w:r>
    </w:p>
    <w:p w14:paraId="3A666056" w14:textId="77777777" w:rsidR="0097190B" w:rsidRPr="0097190B" w:rsidRDefault="0097190B" w:rsidP="0097190B">
      <w:pPr>
        <w:numPr>
          <w:ilvl w:val="0"/>
          <w:numId w:val="5"/>
        </w:numPr>
        <w:spacing w:after="0" w:line="375" w:lineRule="atLeast"/>
        <w:jc w:val="both"/>
        <w:rPr>
          <w:rFonts w:ascii="Segoe UI" w:eastAsia="Times New Roman" w:hAnsi="Segoe UI" w:cs="Segoe UI"/>
          <w:color w:val="000000"/>
          <w:sz w:val="24"/>
          <w:szCs w:val="24"/>
        </w:rPr>
      </w:pPr>
      <w:r w:rsidRPr="0097190B">
        <w:rPr>
          <w:rFonts w:ascii="Segoe UI" w:eastAsia="Times New Roman" w:hAnsi="Segoe UI" w:cs="Segoe UI"/>
          <w:b/>
          <w:bCs/>
          <w:color w:val="006699"/>
          <w:sz w:val="24"/>
          <w:szCs w:val="24"/>
          <w:bdr w:val="none" w:sz="0" w:space="0" w:color="auto" w:frame="1"/>
        </w:rPr>
        <w:t>public</w:t>
      </w:r>
      <w:r w:rsidRPr="0097190B">
        <w:rPr>
          <w:rFonts w:ascii="Segoe UI" w:eastAsia="Times New Roman" w:hAnsi="Segoe UI" w:cs="Segoe UI"/>
          <w:color w:val="000000"/>
          <w:sz w:val="24"/>
          <w:szCs w:val="24"/>
          <w:bdr w:val="none" w:sz="0" w:space="0" w:color="auto" w:frame="1"/>
        </w:rPr>
        <w:t> </w:t>
      </w:r>
      <w:r w:rsidRPr="0097190B">
        <w:rPr>
          <w:rFonts w:ascii="Segoe UI" w:eastAsia="Times New Roman" w:hAnsi="Segoe UI" w:cs="Segoe UI"/>
          <w:b/>
          <w:bCs/>
          <w:color w:val="006699"/>
          <w:sz w:val="24"/>
          <w:szCs w:val="24"/>
          <w:bdr w:val="none" w:sz="0" w:space="0" w:color="auto" w:frame="1"/>
        </w:rPr>
        <w:t>class</w:t>
      </w:r>
      <w:r w:rsidRPr="0097190B">
        <w:rPr>
          <w:rFonts w:ascii="Segoe UI" w:eastAsia="Times New Roman" w:hAnsi="Segoe UI" w:cs="Segoe UI"/>
          <w:color w:val="000000"/>
          <w:sz w:val="24"/>
          <w:szCs w:val="24"/>
          <w:bdr w:val="none" w:sz="0" w:space="0" w:color="auto" w:frame="1"/>
        </w:rPr>
        <w:t> TestJavaCollection9{  </w:t>
      </w:r>
    </w:p>
    <w:p w14:paraId="048A9571" w14:textId="77777777" w:rsidR="0097190B" w:rsidRPr="0097190B" w:rsidRDefault="0097190B" w:rsidP="0097190B">
      <w:pPr>
        <w:numPr>
          <w:ilvl w:val="0"/>
          <w:numId w:val="5"/>
        </w:numPr>
        <w:spacing w:after="0" w:line="375" w:lineRule="atLeast"/>
        <w:jc w:val="both"/>
        <w:rPr>
          <w:rFonts w:ascii="Segoe UI" w:eastAsia="Times New Roman" w:hAnsi="Segoe UI" w:cs="Segoe UI"/>
          <w:color w:val="000000"/>
          <w:sz w:val="24"/>
          <w:szCs w:val="24"/>
        </w:rPr>
      </w:pPr>
      <w:r w:rsidRPr="0097190B">
        <w:rPr>
          <w:rFonts w:ascii="Segoe UI" w:eastAsia="Times New Roman" w:hAnsi="Segoe UI" w:cs="Segoe UI"/>
          <w:b/>
          <w:bCs/>
          <w:color w:val="006699"/>
          <w:sz w:val="24"/>
          <w:szCs w:val="24"/>
          <w:bdr w:val="none" w:sz="0" w:space="0" w:color="auto" w:frame="1"/>
        </w:rPr>
        <w:t>public</w:t>
      </w:r>
      <w:r w:rsidRPr="0097190B">
        <w:rPr>
          <w:rFonts w:ascii="Segoe UI" w:eastAsia="Times New Roman" w:hAnsi="Segoe UI" w:cs="Segoe UI"/>
          <w:color w:val="000000"/>
          <w:sz w:val="24"/>
          <w:szCs w:val="24"/>
          <w:bdr w:val="none" w:sz="0" w:space="0" w:color="auto" w:frame="1"/>
        </w:rPr>
        <w:t> </w:t>
      </w:r>
      <w:r w:rsidRPr="0097190B">
        <w:rPr>
          <w:rFonts w:ascii="Segoe UI" w:eastAsia="Times New Roman" w:hAnsi="Segoe UI" w:cs="Segoe UI"/>
          <w:b/>
          <w:bCs/>
          <w:color w:val="006699"/>
          <w:sz w:val="24"/>
          <w:szCs w:val="24"/>
          <w:bdr w:val="none" w:sz="0" w:space="0" w:color="auto" w:frame="1"/>
        </w:rPr>
        <w:t>static</w:t>
      </w:r>
      <w:r w:rsidRPr="0097190B">
        <w:rPr>
          <w:rFonts w:ascii="Segoe UI" w:eastAsia="Times New Roman" w:hAnsi="Segoe UI" w:cs="Segoe UI"/>
          <w:color w:val="000000"/>
          <w:sz w:val="24"/>
          <w:szCs w:val="24"/>
          <w:bdr w:val="none" w:sz="0" w:space="0" w:color="auto" w:frame="1"/>
        </w:rPr>
        <w:t> </w:t>
      </w:r>
      <w:r w:rsidRPr="0097190B">
        <w:rPr>
          <w:rFonts w:ascii="Segoe UI" w:eastAsia="Times New Roman" w:hAnsi="Segoe UI" w:cs="Segoe UI"/>
          <w:b/>
          <w:bCs/>
          <w:color w:val="006699"/>
          <w:sz w:val="24"/>
          <w:szCs w:val="24"/>
          <w:bdr w:val="none" w:sz="0" w:space="0" w:color="auto" w:frame="1"/>
        </w:rPr>
        <w:t>void</w:t>
      </w:r>
      <w:r w:rsidRPr="0097190B">
        <w:rPr>
          <w:rFonts w:ascii="Segoe UI" w:eastAsia="Times New Roman" w:hAnsi="Segoe UI" w:cs="Segoe UI"/>
          <w:color w:val="000000"/>
          <w:sz w:val="24"/>
          <w:szCs w:val="24"/>
          <w:bdr w:val="none" w:sz="0" w:space="0" w:color="auto" w:frame="1"/>
        </w:rPr>
        <w:t> </w:t>
      </w:r>
      <w:proofErr w:type="gramStart"/>
      <w:r w:rsidRPr="0097190B">
        <w:rPr>
          <w:rFonts w:ascii="Segoe UI" w:eastAsia="Times New Roman" w:hAnsi="Segoe UI" w:cs="Segoe UI"/>
          <w:color w:val="000000"/>
          <w:sz w:val="24"/>
          <w:szCs w:val="24"/>
          <w:bdr w:val="none" w:sz="0" w:space="0" w:color="auto" w:frame="1"/>
        </w:rPr>
        <w:t>main(</w:t>
      </w:r>
      <w:proofErr w:type="gramEnd"/>
      <w:r w:rsidRPr="0097190B">
        <w:rPr>
          <w:rFonts w:ascii="Segoe UI" w:eastAsia="Times New Roman" w:hAnsi="Segoe UI" w:cs="Segoe UI"/>
          <w:color w:val="000000"/>
          <w:sz w:val="24"/>
          <w:szCs w:val="24"/>
          <w:bdr w:val="none" w:sz="0" w:space="0" w:color="auto" w:frame="1"/>
        </w:rPr>
        <w:t>String </w:t>
      </w:r>
      <w:proofErr w:type="spellStart"/>
      <w:r w:rsidRPr="0097190B">
        <w:rPr>
          <w:rFonts w:ascii="Segoe UI" w:eastAsia="Times New Roman" w:hAnsi="Segoe UI" w:cs="Segoe UI"/>
          <w:color w:val="000000"/>
          <w:sz w:val="24"/>
          <w:szCs w:val="24"/>
          <w:bdr w:val="none" w:sz="0" w:space="0" w:color="auto" w:frame="1"/>
        </w:rPr>
        <w:t>args</w:t>
      </w:r>
      <w:proofErr w:type="spellEnd"/>
      <w:r w:rsidRPr="0097190B">
        <w:rPr>
          <w:rFonts w:ascii="Segoe UI" w:eastAsia="Times New Roman" w:hAnsi="Segoe UI" w:cs="Segoe UI"/>
          <w:color w:val="000000"/>
          <w:sz w:val="24"/>
          <w:szCs w:val="24"/>
          <w:bdr w:val="none" w:sz="0" w:space="0" w:color="auto" w:frame="1"/>
        </w:rPr>
        <w:t>[]){  </w:t>
      </w:r>
    </w:p>
    <w:p w14:paraId="5393CD7E" w14:textId="77777777" w:rsidR="0097190B" w:rsidRPr="0097190B" w:rsidRDefault="0097190B" w:rsidP="0097190B">
      <w:pPr>
        <w:numPr>
          <w:ilvl w:val="0"/>
          <w:numId w:val="5"/>
        </w:numPr>
        <w:spacing w:after="0" w:line="375" w:lineRule="atLeast"/>
        <w:jc w:val="both"/>
        <w:rPr>
          <w:rFonts w:ascii="Segoe UI" w:eastAsia="Times New Roman" w:hAnsi="Segoe UI" w:cs="Segoe UI"/>
          <w:color w:val="000000"/>
          <w:sz w:val="24"/>
          <w:szCs w:val="24"/>
        </w:rPr>
      </w:pPr>
      <w:r w:rsidRPr="0097190B">
        <w:rPr>
          <w:rFonts w:ascii="Segoe UI" w:eastAsia="Times New Roman" w:hAnsi="Segoe UI" w:cs="Segoe UI"/>
          <w:color w:val="008200"/>
          <w:sz w:val="24"/>
          <w:szCs w:val="24"/>
          <w:bdr w:val="none" w:sz="0" w:space="0" w:color="auto" w:frame="1"/>
        </w:rPr>
        <w:t>//Creating and adding elements</w:t>
      </w:r>
      <w:r w:rsidRPr="0097190B">
        <w:rPr>
          <w:rFonts w:ascii="Segoe UI" w:eastAsia="Times New Roman" w:hAnsi="Segoe UI" w:cs="Segoe UI"/>
          <w:color w:val="000000"/>
          <w:sz w:val="24"/>
          <w:szCs w:val="24"/>
          <w:bdr w:val="none" w:sz="0" w:space="0" w:color="auto" w:frame="1"/>
        </w:rPr>
        <w:t>  </w:t>
      </w:r>
    </w:p>
    <w:p w14:paraId="683F3283" w14:textId="77777777" w:rsidR="0097190B" w:rsidRPr="0097190B" w:rsidRDefault="0097190B" w:rsidP="0097190B">
      <w:pPr>
        <w:numPr>
          <w:ilvl w:val="0"/>
          <w:numId w:val="5"/>
        </w:numPr>
        <w:spacing w:after="0" w:line="375" w:lineRule="atLeast"/>
        <w:jc w:val="both"/>
        <w:rPr>
          <w:rFonts w:ascii="Segoe UI" w:eastAsia="Times New Roman" w:hAnsi="Segoe UI" w:cs="Segoe UI"/>
          <w:color w:val="000000"/>
          <w:sz w:val="24"/>
          <w:szCs w:val="24"/>
        </w:rPr>
      </w:pPr>
      <w:proofErr w:type="spellStart"/>
      <w:r w:rsidRPr="0097190B">
        <w:rPr>
          <w:rFonts w:ascii="Segoe UI" w:eastAsia="Times New Roman" w:hAnsi="Segoe UI" w:cs="Segoe UI"/>
          <w:color w:val="000000"/>
          <w:sz w:val="24"/>
          <w:szCs w:val="24"/>
          <w:bdr w:val="none" w:sz="0" w:space="0" w:color="auto" w:frame="1"/>
        </w:rPr>
        <w:t>TreeSet</w:t>
      </w:r>
      <w:proofErr w:type="spellEnd"/>
      <w:r w:rsidRPr="0097190B">
        <w:rPr>
          <w:rFonts w:ascii="Segoe UI" w:eastAsia="Times New Roman" w:hAnsi="Segoe UI" w:cs="Segoe UI"/>
          <w:color w:val="000000"/>
          <w:sz w:val="24"/>
          <w:szCs w:val="24"/>
          <w:bdr w:val="none" w:sz="0" w:space="0" w:color="auto" w:frame="1"/>
        </w:rPr>
        <w:t>&lt;String&gt; set=</w:t>
      </w:r>
      <w:r w:rsidRPr="0097190B">
        <w:rPr>
          <w:rFonts w:ascii="Segoe UI" w:eastAsia="Times New Roman" w:hAnsi="Segoe UI" w:cs="Segoe UI"/>
          <w:b/>
          <w:bCs/>
          <w:color w:val="006699"/>
          <w:sz w:val="24"/>
          <w:szCs w:val="24"/>
          <w:bdr w:val="none" w:sz="0" w:space="0" w:color="auto" w:frame="1"/>
        </w:rPr>
        <w:t>new</w:t>
      </w:r>
      <w:r w:rsidRPr="0097190B">
        <w:rPr>
          <w:rFonts w:ascii="Segoe UI" w:eastAsia="Times New Roman" w:hAnsi="Segoe UI" w:cs="Segoe UI"/>
          <w:color w:val="000000"/>
          <w:sz w:val="24"/>
          <w:szCs w:val="24"/>
          <w:bdr w:val="none" w:sz="0" w:space="0" w:color="auto" w:frame="1"/>
        </w:rPr>
        <w:t> </w:t>
      </w:r>
      <w:proofErr w:type="spellStart"/>
      <w:r w:rsidRPr="0097190B">
        <w:rPr>
          <w:rFonts w:ascii="Segoe UI" w:eastAsia="Times New Roman" w:hAnsi="Segoe UI" w:cs="Segoe UI"/>
          <w:color w:val="000000"/>
          <w:sz w:val="24"/>
          <w:szCs w:val="24"/>
          <w:bdr w:val="none" w:sz="0" w:space="0" w:color="auto" w:frame="1"/>
        </w:rPr>
        <w:t>TreeSet</w:t>
      </w:r>
      <w:proofErr w:type="spellEnd"/>
      <w:r w:rsidRPr="0097190B">
        <w:rPr>
          <w:rFonts w:ascii="Segoe UI" w:eastAsia="Times New Roman" w:hAnsi="Segoe UI" w:cs="Segoe UI"/>
          <w:color w:val="000000"/>
          <w:sz w:val="24"/>
          <w:szCs w:val="24"/>
          <w:bdr w:val="none" w:sz="0" w:space="0" w:color="auto" w:frame="1"/>
        </w:rPr>
        <w:t>&lt;String</w:t>
      </w:r>
      <w:proofErr w:type="gramStart"/>
      <w:r w:rsidRPr="0097190B">
        <w:rPr>
          <w:rFonts w:ascii="Segoe UI" w:eastAsia="Times New Roman" w:hAnsi="Segoe UI" w:cs="Segoe UI"/>
          <w:color w:val="000000"/>
          <w:sz w:val="24"/>
          <w:szCs w:val="24"/>
          <w:bdr w:val="none" w:sz="0" w:space="0" w:color="auto" w:frame="1"/>
        </w:rPr>
        <w:t>&gt;(</w:t>
      </w:r>
      <w:proofErr w:type="gramEnd"/>
      <w:r w:rsidRPr="0097190B">
        <w:rPr>
          <w:rFonts w:ascii="Segoe UI" w:eastAsia="Times New Roman" w:hAnsi="Segoe UI" w:cs="Segoe UI"/>
          <w:color w:val="000000"/>
          <w:sz w:val="24"/>
          <w:szCs w:val="24"/>
          <w:bdr w:val="none" w:sz="0" w:space="0" w:color="auto" w:frame="1"/>
        </w:rPr>
        <w:t>);  </w:t>
      </w:r>
    </w:p>
    <w:p w14:paraId="5B81C054" w14:textId="77777777" w:rsidR="0097190B" w:rsidRPr="0097190B" w:rsidRDefault="0097190B" w:rsidP="0097190B">
      <w:pPr>
        <w:numPr>
          <w:ilvl w:val="0"/>
          <w:numId w:val="5"/>
        </w:numPr>
        <w:spacing w:after="0" w:line="375" w:lineRule="atLeast"/>
        <w:jc w:val="both"/>
        <w:rPr>
          <w:rFonts w:ascii="Segoe UI" w:eastAsia="Times New Roman" w:hAnsi="Segoe UI" w:cs="Segoe UI"/>
          <w:color w:val="000000"/>
          <w:sz w:val="24"/>
          <w:szCs w:val="24"/>
        </w:rPr>
      </w:pPr>
      <w:proofErr w:type="spellStart"/>
      <w:r w:rsidRPr="0097190B">
        <w:rPr>
          <w:rFonts w:ascii="Segoe UI" w:eastAsia="Times New Roman" w:hAnsi="Segoe UI" w:cs="Segoe UI"/>
          <w:color w:val="000000"/>
          <w:sz w:val="24"/>
          <w:szCs w:val="24"/>
          <w:bdr w:val="none" w:sz="0" w:space="0" w:color="auto" w:frame="1"/>
        </w:rPr>
        <w:t>set.add</w:t>
      </w:r>
      <w:proofErr w:type="spellEnd"/>
      <w:r w:rsidRPr="0097190B">
        <w:rPr>
          <w:rFonts w:ascii="Segoe UI" w:eastAsia="Times New Roman" w:hAnsi="Segoe UI" w:cs="Segoe UI"/>
          <w:color w:val="000000"/>
          <w:sz w:val="24"/>
          <w:szCs w:val="24"/>
          <w:bdr w:val="none" w:sz="0" w:space="0" w:color="auto" w:frame="1"/>
        </w:rPr>
        <w:t>(</w:t>
      </w:r>
      <w:r w:rsidRPr="0097190B">
        <w:rPr>
          <w:rFonts w:ascii="Segoe UI" w:eastAsia="Times New Roman" w:hAnsi="Segoe UI" w:cs="Segoe UI"/>
          <w:color w:val="0000FF"/>
          <w:sz w:val="24"/>
          <w:szCs w:val="24"/>
          <w:bdr w:val="none" w:sz="0" w:space="0" w:color="auto" w:frame="1"/>
        </w:rPr>
        <w:t>"Ravi"</w:t>
      </w:r>
      <w:proofErr w:type="gramStart"/>
      <w:r w:rsidRPr="0097190B">
        <w:rPr>
          <w:rFonts w:ascii="Segoe UI" w:eastAsia="Times New Roman" w:hAnsi="Segoe UI" w:cs="Segoe UI"/>
          <w:color w:val="000000"/>
          <w:sz w:val="24"/>
          <w:szCs w:val="24"/>
          <w:bdr w:val="none" w:sz="0" w:space="0" w:color="auto" w:frame="1"/>
        </w:rPr>
        <w:t>);</w:t>
      </w:r>
      <w:proofErr w:type="gramEnd"/>
      <w:r w:rsidRPr="0097190B">
        <w:rPr>
          <w:rFonts w:ascii="Segoe UI" w:eastAsia="Times New Roman" w:hAnsi="Segoe UI" w:cs="Segoe UI"/>
          <w:color w:val="000000"/>
          <w:sz w:val="24"/>
          <w:szCs w:val="24"/>
          <w:bdr w:val="none" w:sz="0" w:space="0" w:color="auto" w:frame="1"/>
        </w:rPr>
        <w:t>  </w:t>
      </w:r>
    </w:p>
    <w:p w14:paraId="1BBC3035" w14:textId="77777777" w:rsidR="0097190B" w:rsidRPr="0097190B" w:rsidRDefault="0097190B" w:rsidP="0097190B">
      <w:pPr>
        <w:numPr>
          <w:ilvl w:val="0"/>
          <w:numId w:val="5"/>
        </w:numPr>
        <w:spacing w:after="0" w:line="375" w:lineRule="atLeast"/>
        <w:jc w:val="both"/>
        <w:rPr>
          <w:rFonts w:ascii="Segoe UI" w:eastAsia="Times New Roman" w:hAnsi="Segoe UI" w:cs="Segoe UI"/>
          <w:color w:val="000000"/>
          <w:sz w:val="24"/>
          <w:szCs w:val="24"/>
        </w:rPr>
      </w:pPr>
      <w:proofErr w:type="spellStart"/>
      <w:r w:rsidRPr="0097190B">
        <w:rPr>
          <w:rFonts w:ascii="Segoe UI" w:eastAsia="Times New Roman" w:hAnsi="Segoe UI" w:cs="Segoe UI"/>
          <w:color w:val="000000"/>
          <w:sz w:val="24"/>
          <w:szCs w:val="24"/>
          <w:bdr w:val="none" w:sz="0" w:space="0" w:color="auto" w:frame="1"/>
        </w:rPr>
        <w:t>set.add</w:t>
      </w:r>
      <w:proofErr w:type="spellEnd"/>
      <w:r w:rsidRPr="0097190B">
        <w:rPr>
          <w:rFonts w:ascii="Segoe UI" w:eastAsia="Times New Roman" w:hAnsi="Segoe UI" w:cs="Segoe UI"/>
          <w:color w:val="000000"/>
          <w:sz w:val="24"/>
          <w:szCs w:val="24"/>
          <w:bdr w:val="none" w:sz="0" w:space="0" w:color="auto" w:frame="1"/>
        </w:rPr>
        <w:t>(</w:t>
      </w:r>
      <w:r w:rsidRPr="0097190B">
        <w:rPr>
          <w:rFonts w:ascii="Segoe UI" w:eastAsia="Times New Roman" w:hAnsi="Segoe UI" w:cs="Segoe UI"/>
          <w:color w:val="0000FF"/>
          <w:sz w:val="24"/>
          <w:szCs w:val="24"/>
          <w:bdr w:val="none" w:sz="0" w:space="0" w:color="auto" w:frame="1"/>
        </w:rPr>
        <w:t>"Vijay"</w:t>
      </w:r>
      <w:proofErr w:type="gramStart"/>
      <w:r w:rsidRPr="0097190B">
        <w:rPr>
          <w:rFonts w:ascii="Segoe UI" w:eastAsia="Times New Roman" w:hAnsi="Segoe UI" w:cs="Segoe UI"/>
          <w:color w:val="000000"/>
          <w:sz w:val="24"/>
          <w:szCs w:val="24"/>
          <w:bdr w:val="none" w:sz="0" w:space="0" w:color="auto" w:frame="1"/>
        </w:rPr>
        <w:t>);</w:t>
      </w:r>
      <w:proofErr w:type="gramEnd"/>
      <w:r w:rsidRPr="0097190B">
        <w:rPr>
          <w:rFonts w:ascii="Segoe UI" w:eastAsia="Times New Roman" w:hAnsi="Segoe UI" w:cs="Segoe UI"/>
          <w:color w:val="000000"/>
          <w:sz w:val="24"/>
          <w:szCs w:val="24"/>
          <w:bdr w:val="none" w:sz="0" w:space="0" w:color="auto" w:frame="1"/>
        </w:rPr>
        <w:t>  </w:t>
      </w:r>
    </w:p>
    <w:p w14:paraId="1D9224FE" w14:textId="77777777" w:rsidR="0097190B" w:rsidRPr="0097190B" w:rsidRDefault="0097190B" w:rsidP="0097190B">
      <w:pPr>
        <w:numPr>
          <w:ilvl w:val="0"/>
          <w:numId w:val="5"/>
        </w:numPr>
        <w:spacing w:after="0" w:line="375" w:lineRule="atLeast"/>
        <w:jc w:val="both"/>
        <w:rPr>
          <w:rFonts w:ascii="Segoe UI" w:eastAsia="Times New Roman" w:hAnsi="Segoe UI" w:cs="Segoe UI"/>
          <w:color w:val="000000"/>
          <w:sz w:val="24"/>
          <w:szCs w:val="24"/>
        </w:rPr>
      </w:pPr>
      <w:proofErr w:type="spellStart"/>
      <w:r w:rsidRPr="0097190B">
        <w:rPr>
          <w:rFonts w:ascii="Segoe UI" w:eastAsia="Times New Roman" w:hAnsi="Segoe UI" w:cs="Segoe UI"/>
          <w:color w:val="000000"/>
          <w:sz w:val="24"/>
          <w:szCs w:val="24"/>
          <w:bdr w:val="none" w:sz="0" w:space="0" w:color="auto" w:frame="1"/>
        </w:rPr>
        <w:t>set.add</w:t>
      </w:r>
      <w:proofErr w:type="spellEnd"/>
      <w:r w:rsidRPr="0097190B">
        <w:rPr>
          <w:rFonts w:ascii="Segoe UI" w:eastAsia="Times New Roman" w:hAnsi="Segoe UI" w:cs="Segoe UI"/>
          <w:color w:val="000000"/>
          <w:sz w:val="24"/>
          <w:szCs w:val="24"/>
          <w:bdr w:val="none" w:sz="0" w:space="0" w:color="auto" w:frame="1"/>
        </w:rPr>
        <w:t>(</w:t>
      </w:r>
      <w:r w:rsidRPr="0097190B">
        <w:rPr>
          <w:rFonts w:ascii="Segoe UI" w:eastAsia="Times New Roman" w:hAnsi="Segoe UI" w:cs="Segoe UI"/>
          <w:color w:val="0000FF"/>
          <w:sz w:val="24"/>
          <w:szCs w:val="24"/>
          <w:bdr w:val="none" w:sz="0" w:space="0" w:color="auto" w:frame="1"/>
        </w:rPr>
        <w:t>"Ravi"</w:t>
      </w:r>
      <w:proofErr w:type="gramStart"/>
      <w:r w:rsidRPr="0097190B">
        <w:rPr>
          <w:rFonts w:ascii="Segoe UI" w:eastAsia="Times New Roman" w:hAnsi="Segoe UI" w:cs="Segoe UI"/>
          <w:color w:val="000000"/>
          <w:sz w:val="24"/>
          <w:szCs w:val="24"/>
          <w:bdr w:val="none" w:sz="0" w:space="0" w:color="auto" w:frame="1"/>
        </w:rPr>
        <w:t>);</w:t>
      </w:r>
      <w:proofErr w:type="gramEnd"/>
      <w:r w:rsidRPr="0097190B">
        <w:rPr>
          <w:rFonts w:ascii="Segoe UI" w:eastAsia="Times New Roman" w:hAnsi="Segoe UI" w:cs="Segoe UI"/>
          <w:color w:val="000000"/>
          <w:sz w:val="24"/>
          <w:szCs w:val="24"/>
          <w:bdr w:val="none" w:sz="0" w:space="0" w:color="auto" w:frame="1"/>
        </w:rPr>
        <w:t>  </w:t>
      </w:r>
    </w:p>
    <w:p w14:paraId="0AA1DF8C" w14:textId="77777777" w:rsidR="0097190B" w:rsidRPr="0097190B" w:rsidRDefault="0097190B" w:rsidP="0097190B">
      <w:pPr>
        <w:numPr>
          <w:ilvl w:val="0"/>
          <w:numId w:val="5"/>
        </w:numPr>
        <w:spacing w:after="0" w:line="375" w:lineRule="atLeast"/>
        <w:jc w:val="both"/>
        <w:rPr>
          <w:rFonts w:ascii="Segoe UI" w:eastAsia="Times New Roman" w:hAnsi="Segoe UI" w:cs="Segoe UI"/>
          <w:color w:val="000000"/>
          <w:sz w:val="24"/>
          <w:szCs w:val="24"/>
        </w:rPr>
      </w:pPr>
      <w:proofErr w:type="spellStart"/>
      <w:r w:rsidRPr="0097190B">
        <w:rPr>
          <w:rFonts w:ascii="Segoe UI" w:eastAsia="Times New Roman" w:hAnsi="Segoe UI" w:cs="Segoe UI"/>
          <w:color w:val="000000"/>
          <w:sz w:val="24"/>
          <w:szCs w:val="24"/>
          <w:bdr w:val="none" w:sz="0" w:space="0" w:color="auto" w:frame="1"/>
        </w:rPr>
        <w:t>set.add</w:t>
      </w:r>
      <w:proofErr w:type="spellEnd"/>
      <w:r w:rsidRPr="0097190B">
        <w:rPr>
          <w:rFonts w:ascii="Segoe UI" w:eastAsia="Times New Roman" w:hAnsi="Segoe UI" w:cs="Segoe UI"/>
          <w:color w:val="000000"/>
          <w:sz w:val="24"/>
          <w:szCs w:val="24"/>
          <w:bdr w:val="none" w:sz="0" w:space="0" w:color="auto" w:frame="1"/>
        </w:rPr>
        <w:t>(</w:t>
      </w:r>
      <w:r w:rsidRPr="0097190B">
        <w:rPr>
          <w:rFonts w:ascii="Segoe UI" w:eastAsia="Times New Roman" w:hAnsi="Segoe UI" w:cs="Segoe UI"/>
          <w:color w:val="0000FF"/>
          <w:sz w:val="24"/>
          <w:szCs w:val="24"/>
          <w:bdr w:val="none" w:sz="0" w:space="0" w:color="auto" w:frame="1"/>
        </w:rPr>
        <w:t>"Ajay"</w:t>
      </w:r>
      <w:proofErr w:type="gramStart"/>
      <w:r w:rsidRPr="0097190B">
        <w:rPr>
          <w:rFonts w:ascii="Segoe UI" w:eastAsia="Times New Roman" w:hAnsi="Segoe UI" w:cs="Segoe UI"/>
          <w:color w:val="000000"/>
          <w:sz w:val="24"/>
          <w:szCs w:val="24"/>
          <w:bdr w:val="none" w:sz="0" w:space="0" w:color="auto" w:frame="1"/>
        </w:rPr>
        <w:t>);</w:t>
      </w:r>
      <w:proofErr w:type="gramEnd"/>
      <w:r w:rsidRPr="0097190B">
        <w:rPr>
          <w:rFonts w:ascii="Segoe UI" w:eastAsia="Times New Roman" w:hAnsi="Segoe UI" w:cs="Segoe UI"/>
          <w:color w:val="000000"/>
          <w:sz w:val="24"/>
          <w:szCs w:val="24"/>
          <w:bdr w:val="none" w:sz="0" w:space="0" w:color="auto" w:frame="1"/>
        </w:rPr>
        <w:t>  </w:t>
      </w:r>
    </w:p>
    <w:p w14:paraId="7F09A4F8" w14:textId="77777777" w:rsidR="0097190B" w:rsidRPr="0097190B" w:rsidRDefault="0097190B" w:rsidP="0097190B">
      <w:pPr>
        <w:numPr>
          <w:ilvl w:val="0"/>
          <w:numId w:val="5"/>
        </w:numPr>
        <w:spacing w:after="0" w:line="375" w:lineRule="atLeast"/>
        <w:jc w:val="both"/>
        <w:rPr>
          <w:rFonts w:ascii="Segoe UI" w:eastAsia="Times New Roman" w:hAnsi="Segoe UI" w:cs="Segoe UI"/>
          <w:color w:val="000000"/>
          <w:sz w:val="24"/>
          <w:szCs w:val="24"/>
        </w:rPr>
      </w:pPr>
      <w:r w:rsidRPr="0097190B">
        <w:rPr>
          <w:rFonts w:ascii="Segoe UI" w:eastAsia="Times New Roman" w:hAnsi="Segoe UI" w:cs="Segoe UI"/>
          <w:color w:val="008200"/>
          <w:sz w:val="24"/>
          <w:szCs w:val="24"/>
          <w:bdr w:val="none" w:sz="0" w:space="0" w:color="auto" w:frame="1"/>
        </w:rPr>
        <w:t>//traversing elements</w:t>
      </w:r>
      <w:r w:rsidRPr="0097190B">
        <w:rPr>
          <w:rFonts w:ascii="Segoe UI" w:eastAsia="Times New Roman" w:hAnsi="Segoe UI" w:cs="Segoe UI"/>
          <w:color w:val="000000"/>
          <w:sz w:val="24"/>
          <w:szCs w:val="24"/>
          <w:bdr w:val="none" w:sz="0" w:space="0" w:color="auto" w:frame="1"/>
        </w:rPr>
        <w:t>  </w:t>
      </w:r>
    </w:p>
    <w:p w14:paraId="300AB741" w14:textId="77777777" w:rsidR="0097190B" w:rsidRPr="0097190B" w:rsidRDefault="0097190B" w:rsidP="0097190B">
      <w:pPr>
        <w:numPr>
          <w:ilvl w:val="0"/>
          <w:numId w:val="5"/>
        </w:numPr>
        <w:spacing w:after="0" w:line="375" w:lineRule="atLeast"/>
        <w:jc w:val="both"/>
        <w:rPr>
          <w:rFonts w:ascii="Segoe UI" w:eastAsia="Times New Roman" w:hAnsi="Segoe UI" w:cs="Segoe UI"/>
          <w:color w:val="000000"/>
          <w:sz w:val="24"/>
          <w:szCs w:val="24"/>
        </w:rPr>
      </w:pPr>
      <w:r w:rsidRPr="0097190B">
        <w:rPr>
          <w:rFonts w:ascii="Segoe UI" w:eastAsia="Times New Roman" w:hAnsi="Segoe UI" w:cs="Segoe UI"/>
          <w:color w:val="000000"/>
          <w:sz w:val="24"/>
          <w:szCs w:val="24"/>
          <w:bdr w:val="none" w:sz="0" w:space="0" w:color="auto" w:frame="1"/>
        </w:rPr>
        <w:t>Iterator&lt;String&gt; </w:t>
      </w:r>
      <w:proofErr w:type="spellStart"/>
      <w:r w:rsidRPr="0097190B">
        <w:rPr>
          <w:rFonts w:ascii="Segoe UI" w:eastAsia="Times New Roman" w:hAnsi="Segoe UI" w:cs="Segoe UI"/>
          <w:color w:val="000000"/>
          <w:sz w:val="24"/>
          <w:szCs w:val="24"/>
          <w:bdr w:val="none" w:sz="0" w:space="0" w:color="auto" w:frame="1"/>
        </w:rPr>
        <w:t>itr</w:t>
      </w:r>
      <w:proofErr w:type="spellEnd"/>
      <w:r w:rsidRPr="0097190B">
        <w:rPr>
          <w:rFonts w:ascii="Segoe UI" w:eastAsia="Times New Roman" w:hAnsi="Segoe UI" w:cs="Segoe UI"/>
          <w:color w:val="000000"/>
          <w:sz w:val="24"/>
          <w:szCs w:val="24"/>
          <w:bdr w:val="none" w:sz="0" w:space="0" w:color="auto" w:frame="1"/>
        </w:rPr>
        <w:t>=</w:t>
      </w:r>
      <w:proofErr w:type="spellStart"/>
      <w:proofErr w:type="gramStart"/>
      <w:r w:rsidRPr="0097190B">
        <w:rPr>
          <w:rFonts w:ascii="Segoe UI" w:eastAsia="Times New Roman" w:hAnsi="Segoe UI" w:cs="Segoe UI"/>
          <w:color w:val="000000"/>
          <w:sz w:val="24"/>
          <w:szCs w:val="24"/>
          <w:bdr w:val="none" w:sz="0" w:space="0" w:color="auto" w:frame="1"/>
        </w:rPr>
        <w:t>set.iterator</w:t>
      </w:r>
      <w:proofErr w:type="spellEnd"/>
      <w:proofErr w:type="gramEnd"/>
      <w:r w:rsidRPr="0097190B">
        <w:rPr>
          <w:rFonts w:ascii="Segoe UI" w:eastAsia="Times New Roman" w:hAnsi="Segoe UI" w:cs="Segoe UI"/>
          <w:color w:val="000000"/>
          <w:sz w:val="24"/>
          <w:szCs w:val="24"/>
          <w:bdr w:val="none" w:sz="0" w:space="0" w:color="auto" w:frame="1"/>
        </w:rPr>
        <w:t>();  </w:t>
      </w:r>
    </w:p>
    <w:p w14:paraId="26250784" w14:textId="77777777" w:rsidR="0097190B" w:rsidRPr="0097190B" w:rsidRDefault="0097190B" w:rsidP="0097190B">
      <w:pPr>
        <w:numPr>
          <w:ilvl w:val="0"/>
          <w:numId w:val="5"/>
        </w:numPr>
        <w:spacing w:after="0" w:line="375" w:lineRule="atLeast"/>
        <w:jc w:val="both"/>
        <w:rPr>
          <w:rFonts w:ascii="Segoe UI" w:eastAsia="Times New Roman" w:hAnsi="Segoe UI" w:cs="Segoe UI"/>
          <w:color w:val="000000"/>
          <w:sz w:val="24"/>
          <w:szCs w:val="24"/>
        </w:rPr>
      </w:pPr>
      <w:r w:rsidRPr="0097190B">
        <w:rPr>
          <w:rFonts w:ascii="Segoe UI" w:eastAsia="Times New Roman" w:hAnsi="Segoe UI" w:cs="Segoe UI"/>
          <w:b/>
          <w:bCs/>
          <w:color w:val="006699"/>
          <w:sz w:val="24"/>
          <w:szCs w:val="24"/>
          <w:bdr w:val="none" w:sz="0" w:space="0" w:color="auto" w:frame="1"/>
        </w:rPr>
        <w:t>while</w:t>
      </w:r>
      <w:r w:rsidRPr="0097190B">
        <w:rPr>
          <w:rFonts w:ascii="Segoe UI" w:eastAsia="Times New Roman" w:hAnsi="Segoe UI" w:cs="Segoe UI"/>
          <w:color w:val="000000"/>
          <w:sz w:val="24"/>
          <w:szCs w:val="24"/>
          <w:bdr w:val="none" w:sz="0" w:space="0" w:color="auto" w:frame="1"/>
        </w:rPr>
        <w:t>(</w:t>
      </w:r>
      <w:proofErr w:type="spellStart"/>
      <w:proofErr w:type="gramStart"/>
      <w:r w:rsidRPr="0097190B">
        <w:rPr>
          <w:rFonts w:ascii="Segoe UI" w:eastAsia="Times New Roman" w:hAnsi="Segoe UI" w:cs="Segoe UI"/>
          <w:color w:val="000000"/>
          <w:sz w:val="24"/>
          <w:szCs w:val="24"/>
          <w:bdr w:val="none" w:sz="0" w:space="0" w:color="auto" w:frame="1"/>
        </w:rPr>
        <w:t>itr.hasNext</w:t>
      </w:r>
      <w:proofErr w:type="spellEnd"/>
      <w:proofErr w:type="gramEnd"/>
      <w:r w:rsidRPr="0097190B">
        <w:rPr>
          <w:rFonts w:ascii="Segoe UI" w:eastAsia="Times New Roman" w:hAnsi="Segoe UI" w:cs="Segoe UI"/>
          <w:color w:val="000000"/>
          <w:sz w:val="24"/>
          <w:szCs w:val="24"/>
          <w:bdr w:val="none" w:sz="0" w:space="0" w:color="auto" w:frame="1"/>
        </w:rPr>
        <w:t>()){  </w:t>
      </w:r>
    </w:p>
    <w:p w14:paraId="759E10B1" w14:textId="77777777" w:rsidR="0097190B" w:rsidRPr="0097190B" w:rsidRDefault="0097190B" w:rsidP="0097190B">
      <w:pPr>
        <w:numPr>
          <w:ilvl w:val="0"/>
          <w:numId w:val="5"/>
        </w:numPr>
        <w:spacing w:after="0" w:line="375" w:lineRule="atLeast"/>
        <w:jc w:val="both"/>
        <w:rPr>
          <w:rFonts w:ascii="Segoe UI" w:eastAsia="Times New Roman" w:hAnsi="Segoe UI" w:cs="Segoe UI"/>
          <w:color w:val="000000"/>
          <w:sz w:val="24"/>
          <w:szCs w:val="24"/>
        </w:rPr>
      </w:pPr>
      <w:proofErr w:type="spellStart"/>
      <w:r w:rsidRPr="0097190B">
        <w:rPr>
          <w:rFonts w:ascii="Segoe UI" w:eastAsia="Times New Roman" w:hAnsi="Segoe UI" w:cs="Segoe UI"/>
          <w:color w:val="000000"/>
          <w:sz w:val="24"/>
          <w:szCs w:val="24"/>
          <w:bdr w:val="none" w:sz="0" w:space="0" w:color="auto" w:frame="1"/>
        </w:rPr>
        <w:t>System.out.println</w:t>
      </w:r>
      <w:proofErr w:type="spellEnd"/>
      <w:r w:rsidRPr="0097190B">
        <w:rPr>
          <w:rFonts w:ascii="Segoe UI" w:eastAsia="Times New Roman" w:hAnsi="Segoe UI" w:cs="Segoe UI"/>
          <w:color w:val="000000"/>
          <w:sz w:val="24"/>
          <w:szCs w:val="24"/>
          <w:bdr w:val="none" w:sz="0" w:space="0" w:color="auto" w:frame="1"/>
        </w:rPr>
        <w:t>(</w:t>
      </w:r>
      <w:proofErr w:type="spellStart"/>
      <w:proofErr w:type="gramStart"/>
      <w:r w:rsidRPr="0097190B">
        <w:rPr>
          <w:rFonts w:ascii="Segoe UI" w:eastAsia="Times New Roman" w:hAnsi="Segoe UI" w:cs="Segoe UI"/>
          <w:color w:val="000000"/>
          <w:sz w:val="24"/>
          <w:szCs w:val="24"/>
          <w:bdr w:val="none" w:sz="0" w:space="0" w:color="auto" w:frame="1"/>
        </w:rPr>
        <w:t>itr.next</w:t>
      </w:r>
      <w:proofErr w:type="spellEnd"/>
      <w:proofErr w:type="gramEnd"/>
      <w:r w:rsidRPr="0097190B">
        <w:rPr>
          <w:rFonts w:ascii="Segoe UI" w:eastAsia="Times New Roman" w:hAnsi="Segoe UI" w:cs="Segoe UI"/>
          <w:color w:val="000000"/>
          <w:sz w:val="24"/>
          <w:szCs w:val="24"/>
          <w:bdr w:val="none" w:sz="0" w:space="0" w:color="auto" w:frame="1"/>
        </w:rPr>
        <w:t>());  </w:t>
      </w:r>
    </w:p>
    <w:p w14:paraId="4BF349EA" w14:textId="77777777" w:rsidR="0097190B" w:rsidRPr="0097190B" w:rsidRDefault="0097190B" w:rsidP="0097190B">
      <w:pPr>
        <w:numPr>
          <w:ilvl w:val="0"/>
          <w:numId w:val="5"/>
        </w:numPr>
        <w:spacing w:after="0" w:line="375" w:lineRule="atLeast"/>
        <w:jc w:val="both"/>
        <w:rPr>
          <w:rFonts w:ascii="Segoe UI" w:eastAsia="Times New Roman" w:hAnsi="Segoe UI" w:cs="Segoe UI"/>
          <w:color w:val="000000"/>
          <w:sz w:val="24"/>
          <w:szCs w:val="24"/>
        </w:rPr>
      </w:pPr>
      <w:r w:rsidRPr="0097190B">
        <w:rPr>
          <w:rFonts w:ascii="Segoe UI" w:eastAsia="Times New Roman" w:hAnsi="Segoe UI" w:cs="Segoe UI"/>
          <w:color w:val="000000"/>
          <w:sz w:val="24"/>
          <w:szCs w:val="24"/>
          <w:bdr w:val="none" w:sz="0" w:space="0" w:color="auto" w:frame="1"/>
        </w:rPr>
        <w:t>}  </w:t>
      </w:r>
    </w:p>
    <w:p w14:paraId="4F677A56" w14:textId="77777777" w:rsidR="0097190B" w:rsidRPr="0097190B" w:rsidRDefault="0097190B" w:rsidP="0097190B">
      <w:pPr>
        <w:numPr>
          <w:ilvl w:val="0"/>
          <w:numId w:val="5"/>
        </w:numPr>
        <w:spacing w:after="0" w:line="375" w:lineRule="atLeast"/>
        <w:jc w:val="both"/>
        <w:rPr>
          <w:rFonts w:ascii="Segoe UI" w:eastAsia="Times New Roman" w:hAnsi="Segoe UI" w:cs="Segoe UI"/>
          <w:color w:val="000000"/>
          <w:sz w:val="24"/>
          <w:szCs w:val="24"/>
        </w:rPr>
      </w:pPr>
      <w:r w:rsidRPr="0097190B">
        <w:rPr>
          <w:rFonts w:ascii="Segoe UI" w:eastAsia="Times New Roman" w:hAnsi="Segoe UI" w:cs="Segoe UI"/>
          <w:color w:val="000000"/>
          <w:sz w:val="24"/>
          <w:szCs w:val="24"/>
          <w:bdr w:val="none" w:sz="0" w:space="0" w:color="auto" w:frame="1"/>
        </w:rPr>
        <w:t>}  </w:t>
      </w:r>
    </w:p>
    <w:p w14:paraId="4FCD1766" w14:textId="77777777" w:rsidR="0097190B" w:rsidRPr="0097190B" w:rsidRDefault="0097190B" w:rsidP="0097190B">
      <w:pPr>
        <w:numPr>
          <w:ilvl w:val="0"/>
          <w:numId w:val="5"/>
        </w:numPr>
        <w:spacing w:after="120" w:line="375" w:lineRule="atLeast"/>
        <w:jc w:val="both"/>
        <w:rPr>
          <w:rFonts w:ascii="Segoe UI" w:eastAsia="Times New Roman" w:hAnsi="Segoe UI" w:cs="Segoe UI"/>
          <w:color w:val="000000"/>
          <w:sz w:val="24"/>
          <w:szCs w:val="24"/>
        </w:rPr>
      </w:pPr>
      <w:r w:rsidRPr="0097190B">
        <w:rPr>
          <w:rFonts w:ascii="Segoe UI" w:eastAsia="Times New Roman" w:hAnsi="Segoe UI" w:cs="Segoe UI"/>
          <w:color w:val="000000"/>
          <w:sz w:val="24"/>
          <w:szCs w:val="24"/>
          <w:bdr w:val="none" w:sz="0" w:space="0" w:color="auto" w:frame="1"/>
        </w:rPr>
        <w:t>}  </w:t>
      </w:r>
    </w:p>
    <w:p w14:paraId="0A077BF3" w14:textId="77777777" w:rsidR="0097190B" w:rsidRPr="0097190B" w:rsidRDefault="0097190B" w:rsidP="0097190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7190B">
        <w:rPr>
          <w:rFonts w:ascii="Segoe UI" w:eastAsia="Times New Roman" w:hAnsi="Segoe UI" w:cs="Segoe UI"/>
          <w:color w:val="333333"/>
          <w:sz w:val="24"/>
          <w:szCs w:val="24"/>
        </w:rPr>
        <w:t>Output:</w:t>
      </w:r>
    </w:p>
    <w:p w14:paraId="5C2ACF39" w14:textId="77777777" w:rsidR="0097190B" w:rsidRPr="0097190B" w:rsidRDefault="0097190B" w:rsidP="0097190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7190B">
        <w:rPr>
          <w:rFonts w:ascii="Courier New" w:eastAsia="Times New Roman" w:hAnsi="Courier New" w:cs="Courier New"/>
          <w:color w:val="F9F9F9"/>
          <w:sz w:val="20"/>
          <w:szCs w:val="20"/>
        </w:rPr>
        <w:t>Ajay</w:t>
      </w:r>
    </w:p>
    <w:p w14:paraId="715CB584" w14:textId="77777777" w:rsidR="0097190B" w:rsidRPr="0097190B" w:rsidRDefault="0097190B" w:rsidP="0097190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7190B">
        <w:rPr>
          <w:rFonts w:ascii="Courier New" w:eastAsia="Times New Roman" w:hAnsi="Courier New" w:cs="Courier New"/>
          <w:color w:val="F9F9F9"/>
          <w:sz w:val="20"/>
          <w:szCs w:val="20"/>
        </w:rPr>
        <w:t>Ravi</w:t>
      </w:r>
    </w:p>
    <w:p w14:paraId="0CAC73CE" w14:textId="77777777" w:rsidR="0097190B" w:rsidRPr="0097190B" w:rsidRDefault="0097190B" w:rsidP="0097190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7190B">
        <w:rPr>
          <w:rFonts w:ascii="Courier New" w:eastAsia="Times New Roman" w:hAnsi="Courier New" w:cs="Courier New"/>
          <w:color w:val="F9F9F9"/>
          <w:sz w:val="20"/>
          <w:szCs w:val="20"/>
        </w:rPr>
        <w:t>Vijay</w:t>
      </w:r>
    </w:p>
    <w:p w14:paraId="59FFCB5B" w14:textId="64C5F511" w:rsidR="0097190B" w:rsidRDefault="0097190B" w:rsidP="00645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4"/>
          <w:szCs w:val="24"/>
        </w:rPr>
      </w:pPr>
    </w:p>
    <w:p w14:paraId="1957727B" w14:textId="4ACFA256" w:rsidR="00BC138E" w:rsidRDefault="00BC138E" w:rsidP="00645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4"/>
          <w:szCs w:val="24"/>
        </w:rPr>
      </w:pPr>
    </w:p>
    <w:p w14:paraId="4C7107D6" w14:textId="77777777" w:rsidR="00BC138E" w:rsidRDefault="00BC138E" w:rsidP="00BC138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HashMap</w:t>
      </w:r>
    </w:p>
    <w:p w14:paraId="2746875E" w14:textId="3C86BE26" w:rsidR="00BC138E" w:rsidRDefault="00BC138E" w:rsidP="00BC138E">
      <w:pPr>
        <w:rPr>
          <w:rFonts w:ascii="Times New Roman" w:hAnsi="Times New Roman" w:cs="Times New Roman"/>
          <w:sz w:val="24"/>
          <w:szCs w:val="24"/>
        </w:rPr>
      </w:pPr>
      <w:r>
        <w:rPr>
          <w:noProof/>
        </w:rPr>
        <w:drawing>
          <wp:inline distT="0" distB="0" distL="0" distR="0" wp14:anchorId="50DF0EAB" wp14:editId="3169A25E">
            <wp:extent cx="1530350" cy="1936750"/>
            <wp:effectExtent l="0" t="0" r="0" b="6350"/>
            <wp:docPr id="2" name="Picture 2" descr="Java 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HashMap class hierarch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0350" cy="1936750"/>
                    </a:xfrm>
                    <a:prstGeom prst="rect">
                      <a:avLst/>
                    </a:prstGeom>
                    <a:noFill/>
                    <a:ln>
                      <a:noFill/>
                    </a:ln>
                  </pic:spPr>
                </pic:pic>
              </a:graphicData>
            </a:graphic>
          </wp:inline>
        </w:drawing>
      </w:r>
    </w:p>
    <w:p w14:paraId="57C3E6D5" w14:textId="77777777" w:rsidR="00BC138E" w:rsidRDefault="00BC138E" w:rsidP="00BC138E">
      <w:pPr>
        <w:pStyle w:val="NormalWeb"/>
        <w:shd w:val="clear" w:color="auto" w:fill="FFFFFF"/>
        <w:jc w:val="both"/>
        <w:rPr>
          <w:rFonts w:ascii="Segoe UI" w:hAnsi="Segoe UI" w:cs="Segoe UI"/>
          <w:color w:val="333333"/>
        </w:rPr>
      </w:pPr>
      <w:r>
        <w:rPr>
          <w:rFonts w:ascii="Segoe UI" w:hAnsi="Segoe UI" w:cs="Segoe UI"/>
          <w:color w:val="333333"/>
        </w:rPr>
        <w:t>Java </w:t>
      </w:r>
      <w:r>
        <w:rPr>
          <w:rStyle w:val="Strong"/>
          <w:rFonts w:ascii="Segoe UI" w:hAnsi="Segoe UI" w:cs="Segoe UI"/>
          <w:color w:val="333333"/>
        </w:rPr>
        <w:t>HashMap</w:t>
      </w:r>
      <w:r>
        <w:rPr>
          <w:rFonts w:ascii="Segoe UI" w:hAnsi="Segoe UI" w:cs="Segoe UI"/>
          <w:color w:val="333333"/>
        </w:rPr>
        <w:t> class implements the Map interface which allows us </w:t>
      </w:r>
      <w:r>
        <w:rPr>
          <w:rStyle w:val="Emphasis"/>
          <w:rFonts w:ascii="Segoe UI" w:hAnsi="Segoe UI" w:cs="Segoe UI"/>
          <w:color w:val="333333"/>
        </w:rPr>
        <w:t>to store key and value pair</w:t>
      </w:r>
      <w:r>
        <w:rPr>
          <w:rFonts w:ascii="Segoe UI" w:hAnsi="Segoe UI" w:cs="Segoe UI"/>
          <w:color w:val="333333"/>
        </w:rPr>
        <w:t xml:space="preserve">, where keys should be unique. If you try to insert the duplicate key, it will replace the </w:t>
      </w:r>
      <w:r>
        <w:rPr>
          <w:rFonts w:ascii="Segoe UI" w:hAnsi="Segoe UI" w:cs="Segoe UI"/>
          <w:color w:val="333333"/>
        </w:rPr>
        <w:lastRenderedPageBreak/>
        <w:t xml:space="preserve">element of the corresponding key. It is easy to perform operations using the key index like </w:t>
      </w:r>
      <w:proofErr w:type="spellStart"/>
      <w:r>
        <w:rPr>
          <w:rFonts w:ascii="Segoe UI" w:hAnsi="Segoe UI" w:cs="Segoe UI"/>
          <w:color w:val="333333"/>
        </w:rPr>
        <w:t>updation</w:t>
      </w:r>
      <w:proofErr w:type="spellEnd"/>
      <w:r>
        <w:rPr>
          <w:rFonts w:ascii="Segoe UI" w:hAnsi="Segoe UI" w:cs="Segoe UI"/>
          <w:color w:val="333333"/>
        </w:rPr>
        <w:t>, deletion, etc. HashMap class is found in the </w:t>
      </w:r>
      <w:proofErr w:type="spellStart"/>
      <w:proofErr w:type="gramStart"/>
      <w:r>
        <w:rPr>
          <w:rStyle w:val="highlightme"/>
          <w:rFonts w:ascii="Segoe UI" w:hAnsi="Segoe UI" w:cs="Segoe UI"/>
          <w:color w:val="333333"/>
          <w:shd w:val="clear" w:color="auto" w:fill="E4E3E3"/>
        </w:rPr>
        <w:t>java.util</w:t>
      </w:r>
      <w:proofErr w:type="spellEnd"/>
      <w:proofErr w:type="gramEnd"/>
      <w:r>
        <w:rPr>
          <w:rFonts w:ascii="Segoe UI" w:hAnsi="Segoe UI" w:cs="Segoe UI"/>
          <w:color w:val="333333"/>
        </w:rPr>
        <w:t> package.</w:t>
      </w:r>
    </w:p>
    <w:p w14:paraId="117B5060" w14:textId="77777777" w:rsidR="00BC138E" w:rsidRDefault="00BC138E" w:rsidP="00BC138E">
      <w:pPr>
        <w:pStyle w:val="NormalWeb"/>
        <w:shd w:val="clear" w:color="auto" w:fill="FFFFFF"/>
        <w:jc w:val="both"/>
        <w:rPr>
          <w:rFonts w:ascii="Segoe UI" w:hAnsi="Segoe UI" w:cs="Segoe UI"/>
          <w:color w:val="333333"/>
        </w:rPr>
      </w:pPr>
      <w:r>
        <w:rPr>
          <w:rFonts w:ascii="Segoe UI" w:hAnsi="Segoe UI" w:cs="Segoe UI"/>
          <w:color w:val="333333"/>
        </w:rPr>
        <w:t xml:space="preserve">HashMap in Java is like the legacy </w:t>
      </w:r>
      <w:proofErr w:type="spellStart"/>
      <w:r>
        <w:rPr>
          <w:rFonts w:ascii="Segoe UI" w:hAnsi="Segoe UI" w:cs="Segoe UI"/>
          <w:color w:val="333333"/>
        </w:rPr>
        <w:t>Hashtable</w:t>
      </w:r>
      <w:proofErr w:type="spellEnd"/>
      <w:r>
        <w:rPr>
          <w:rFonts w:ascii="Segoe UI" w:hAnsi="Segoe UI" w:cs="Segoe UI"/>
          <w:color w:val="333333"/>
        </w:rPr>
        <w:t xml:space="preserve"> class, but it is not synchronized. It allows us to store the null elements as well, but there should be only one null key. Since Java 5, it is denoted as </w:t>
      </w:r>
      <w:r>
        <w:rPr>
          <w:rStyle w:val="highlightme"/>
          <w:rFonts w:ascii="Segoe UI" w:hAnsi="Segoe UI" w:cs="Segoe UI"/>
          <w:color w:val="333333"/>
          <w:shd w:val="clear" w:color="auto" w:fill="E4E3E3"/>
        </w:rPr>
        <w:t>HashMap&lt;</w:t>
      </w:r>
      <w:proofErr w:type="gramStart"/>
      <w:r>
        <w:rPr>
          <w:rStyle w:val="highlightme"/>
          <w:rFonts w:ascii="Segoe UI" w:hAnsi="Segoe UI" w:cs="Segoe UI"/>
          <w:color w:val="333333"/>
          <w:shd w:val="clear" w:color="auto" w:fill="E4E3E3"/>
        </w:rPr>
        <w:t>K,V</w:t>
      </w:r>
      <w:proofErr w:type="gramEnd"/>
      <w:r>
        <w:rPr>
          <w:rStyle w:val="highlightme"/>
          <w:rFonts w:ascii="Segoe UI" w:hAnsi="Segoe UI" w:cs="Segoe UI"/>
          <w:color w:val="333333"/>
          <w:shd w:val="clear" w:color="auto" w:fill="E4E3E3"/>
        </w:rPr>
        <w:t>&gt;</w:t>
      </w:r>
      <w:r>
        <w:rPr>
          <w:rFonts w:ascii="Segoe UI" w:hAnsi="Segoe UI" w:cs="Segoe UI"/>
          <w:color w:val="333333"/>
        </w:rPr>
        <w:t xml:space="preserve">, where K stands for key and V for value. It inherits the </w:t>
      </w:r>
      <w:proofErr w:type="spellStart"/>
      <w:r>
        <w:rPr>
          <w:rFonts w:ascii="Segoe UI" w:hAnsi="Segoe UI" w:cs="Segoe UI"/>
          <w:color w:val="333333"/>
        </w:rPr>
        <w:t>AbstractMap</w:t>
      </w:r>
      <w:proofErr w:type="spellEnd"/>
      <w:r>
        <w:rPr>
          <w:rFonts w:ascii="Segoe UI" w:hAnsi="Segoe UI" w:cs="Segoe UI"/>
          <w:color w:val="333333"/>
        </w:rPr>
        <w:t xml:space="preserve"> class and implements the Map interface.</w:t>
      </w:r>
    </w:p>
    <w:p w14:paraId="42C721EE" w14:textId="77777777" w:rsidR="00BC138E" w:rsidRDefault="00BC138E" w:rsidP="00BC138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Points to remember</w:t>
      </w:r>
    </w:p>
    <w:p w14:paraId="6C6D83FF" w14:textId="77777777" w:rsidR="00BC138E" w:rsidRDefault="00BC138E" w:rsidP="00BC138E">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Java HashMap contains values based on the key.</w:t>
      </w:r>
    </w:p>
    <w:p w14:paraId="406DB3FD" w14:textId="77777777" w:rsidR="00BC138E" w:rsidRDefault="00BC138E" w:rsidP="00BC138E">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HashMap contains only unique keys.</w:t>
      </w:r>
    </w:p>
    <w:p w14:paraId="4B9ECF8B" w14:textId="77777777" w:rsidR="00BC138E" w:rsidRDefault="00BC138E" w:rsidP="00BC138E">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HashMap may have one null key and multiple null values.</w:t>
      </w:r>
    </w:p>
    <w:p w14:paraId="268CF126" w14:textId="77777777" w:rsidR="00BC138E" w:rsidRDefault="00BC138E" w:rsidP="00BC138E">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HashMap is non synchronized.</w:t>
      </w:r>
    </w:p>
    <w:p w14:paraId="080BF6A1" w14:textId="77777777" w:rsidR="00BC138E" w:rsidRDefault="00BC138E" w:rsidP="00BC138E">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HashMap maintains no order.</w:t>
      </w:r>
    </w:p>
    <w:p w14:paraId="4E013E54" w14:textId="77777777" w:rsidR="00BC138E" w:rsidRDefault="00BC138E" w:rsidP="00BC138E">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initial default capacity of Java HashMap class is 16 with a load factor of 0.75.</w:t>
      </w:r>
    </w:p>
    <w:p w14:paraId="20C0ED11" w14:textId="77777777" w:rsidR="00BC138E" w:rsidRDefault="00BC138E" w:rsidP="00BC138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Hierarchy of HashMap class</w:t>
      </w:r>
    </w:p>
    <w:p w14:paraId="245362C5" w14:textId="77777777" w:rsidR="00BC138E" w:rsidRDefault="00BC138E" w:rsidP="00BC138E">
      <w:pPr>
        <w:pStyle w:val="NormalWeb"/>
        <w:shd w:val="clear" w:color="auto" w:fill="FFFFFF"/>
        <w:jc w:val="both"/>
        <w:rPr>
          <w:rFonts w:ascii="Segoe UI" w:hAnsi="Segoe UI" w:cs="Segoe UI"/>
          <w:color w:val="333333"/>
        </w:rPr>
      </w:pPr>
      <w:r>
        <w:rPr>
          <w:rFonts w:ascii="Segoe UI" w:hAnsi="Segoe UI" w:cs="Segoe UI"/>
          <w:color w:val="333333"/>
        </w:rPr>
        <w:t xml:space="preserve">As shown in the above figure, HashMap class extends </w:t>
      </w:r>
      <w:proofErr w:type="spellStart"/>
      <w:r>
        <w:rPr>
          <w:rFonts w:ascii="Segoe UI" w:hAnsi="Segoe UI" w:cs="Segoe UI"/>
          <w:color w:val="333333"/>
        </w:rPr>
        <w:t>AbstractMap</w:t>
      </w:r>
      <w:proofErr w:type="spellEnd"/>
      <w:r>
        <w:rPr>
          <w:rFonts w:ascii="Segoe UI" w:hAnsi="Segoe UI" w:cs="Segoe UI"/>
          <w:color w:val="333333"/>
        </w:rPr>
        <w:t xml:space="preserve"> class and implements Map interface.</w:t>
      </w:r>
    </w:p>
    <w:p w14:paraId="2E00DEE2" w14:textId="77777777" w:rsidR="00BC138E" w:rsidRDefault="00BC138E" w:rsidP="00BC138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HashMap class declaration</w:t>
      </w:r>
    </w:p>
    <w:p w14:paraId="72734A3B" w14:textId="77777777" w:rsidR="00BC138E" w:rsidRDefault="00BC138E" w:rsidP="00BC138E">
      <w:pPr>
        <w:pStyle w:val="NormalWeb"/>
        <w:shd w:val="clear" w:color="auto" w:fill="FFFFFF"/>
        <w:jc w:val="both"/>
        <w:rPr>
          <w:rFonts w:ascii="Segoe UI" w:hAnsi="Segoe UI" w:cs="Segoe UI"/>
          <w:color w:val="333333"/>
        </w:rPr>
      </w:pPr>
      <w:r>
        <w:rPr>
          <w:rFonts w:ascii="Segoe UI" w:hAnsi="Segoe UI" w:cs="Segoe UI"/>
          <w:color w:val="333333"/>
        </w:rPr>
        <w:t xml:space="preserve">Let's see the declaration for </w:t>
      </w:r>
      <w:proofErr w:type="spellStart"/>
      <w:proofErr w:type="gramStart"/>
      <w:r>
        <w:rPr>
          <w:rFonts w:ascii="Segoe UI" w:hAnsi="Segoe UI" w:cs="Segoe UI"/>
          <w:color w:val="333333"/>
        </w:rPr>
        <w:t>java.util</w:t>
      </w:r>
      <w:proofErr w:type="gramEnd"/>
      <w:r>
        <w:rPr>
          <w:rFonts w:ascii="Segoe UI" w:hAnsi="Segoe UI" w:cs="Segoe UI"/>
          <w:color w:val="333333"/>
        </w:rPr>
        <w:t>.HashMap</w:t>
      </w:r>
      <w:proofErr w:type="spellEnd"/>
      <w:r>
        <w:rPr>
          <w:rFonts w:ascii="Segoe UI" w:hAnsi="Segoe UI" w:cs="Segoe UI"/>
          <w:color w:val="333333"/>
        </w:rPr>
        <w:t xml:space="preserve"> class.</w:t>
      </w:r>
    </w:p>
    <w:p w14:paraId="4BF3BA3C" w14:textId="77777777" w:rsidR="00BC138E" w:rsidRDefault="00BC138E" w:rsidP="00BC138E">
      <w:pPr>
        <w:jc w:val="center"/>
        <w:textAlignment w:val="baseline"/>
        <w:rPr>
          <w:rFonts w:ascii="Poppins" w:hAnsi="Poppins" w:cs="Poppins"/>
          <w:color w:val="FFFFFF"/>
          <w:sz w:val="18"/>
          <w:szCs w:val="18"/>
        </w:rPr>
      </w:pPr>
      <w:r>
        <w:rPr>
          <w:rFonts w:ascii="Poppins" w:hAnsi="Poppins" w:cs="Poppins"/>
          <w:color w:val="FFFFFF"/>
          <w:sz w:val="18"/>
          <w:szCs w:val="18"/>
        </w:rPr>
        <w:t>64M</w:t>
      </w:r>
    </w:p>
    <w:p w14:paraId="603C72ED" w14:textId="77777777" w:rsidR="00BC138E" w:rsidRDefault="00BC138E" w:rsidP="00BC138E">
      <w:pPr>
        <w:jc w:val="center"/>
        <w:textAlignment w:val="baseline"/>
        <w:rPr>
          <w:rFonts w:ascii="Poppins" w:hAnsi="Poppins" w:cs="Poppins"/>
          <w:color w:val="FFFFFF"/>
          <w:sz w:val="18"/>
          <w:szCs w:val="18"/>
        </w:rPr>
      </w:pPr>
      <w:r>
        <w:rPr>
          <w:rFonts w:ascii="Poppins" w:hAnsi="Poppins" w:cs="Poppins"/>
          <w:color w:val="FFFFFF"/>
          <w:sz w:val="18"/>
          <w:szCs w:val="18"/>
        </w:rPr>
        <w:t>1K</w:t>
      </w:r>
    </w:p>
    <w:p w14:paraId="0A11D3DB" w14:textId="77777777" w:rsidR="00BC138E" w:rsidRDefault="00BC138E" w:rsidP="00BC138E">
      <w:pPr>
        <w:jc w:val="center"/>
        <w:textAlignment w:val="baseline"/>
        <w:rPr>
          <w:rFonts w:ascii="Poppins" w:hAnsi="Poppins" w:cs="Poppins"/>
          <w:color w:val="FFFFFF"/>
          <w:sz w:val="20"/>
          <w:szCs w:val="20"/>
        </w:rPr>
      </w:pPr>
      <w:r>
        <w:rPr>
          <w:rFonts w:ascii="Poppins" w:hAnsi="Poppins" w:cs="Poppins"/>
          <w:color w:val="FFFFFF"/>
          <w:sz w:val="20"/>
          <w:szCs w:val="20"/>
        </w:rPr>
        <w:t>Hello Java Program for Beginners</w:t>
      </w:r>
    </w:p>
    <w:p w14:paraId="68F91F4B" w14:textId="77777777" w:rsidR="00BC138E" w:rsidRDefault="00BC138E" w:rsidP="00BC138E">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14:paraId="38327CED" w14:textId="77777777" w:rsidR="00BC138E" w:rsidRDefault="00BC138E" w:rsidP="00BC138E">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14:paraId="03EF7388" w14:textId="77777777" w:rsidR="00BC138E" w:rsidRDefault="00BC138E" w:rsidP="00BC138E">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14:paraId="142FDD4F" w14:textId="77777777" w:rsidR="00BC138E" w:rsidRDefault="00BC138E" w:rsidP="00BC138E">
      <w:pPr>
        <w:jc w:val="both"/>
        <w:rPr>
          <w:color w:val="333333"/>
        </w:rPr>
      </w:pPr>
      <w:r>
        <w:rPr>
          <w:rFonts w:ascii="Segoe UI" w:hAnsi="Segoe UI" w:cs="Segoe UI"/>
          <w:color w:val="333333"/>
        </w:rPr>
        <w:fldChar w:fldCharType="end"/>
      </w:r>
    </w:p>
    <w:p w14:paraId="0B49DC52" w14:textId="77777777" w:rsidR="00BC138E" w:rsidRDefault="00BC138E" w:rsidP="00BC138E">
      <w:pPr>
        <w:pStyle w:val="alt"/>
        <w:numPr>
          <w:ilvl w:val="0"/>
          <w:numId w:val="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HashMap&lt;</w:t>
      </w:r>
      <w:proofErr w:type="gramStart"/>
      <w:r>
        <w:rPr>
          <w:rFonts w:ascii="Segoe UI" w:hAnsi="Segoe UI" w:cs="Segoe UI"/>
          <w:color w:val="000000"/>
          <w:bdr w:val="none" w:sz="0" w:space="0" w:color="auto" w:frame="1"/>
        </w:rPr>
        <w:t>K,V</w:t>
      </w:r>
      <w:proofErr w:type="gram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extends</w:t>
      </w:r>
      <w:r>
        <w:rPr>
          <w:rFonts w:ascii="Segoe UI" w:hAnsi="Segoe UI" w:cs="Segoe UI"/>
          <w:color w:val="000000"/>
          <w:bdr w:val="none" w:sz="0" w:space="0" w:color="auto" w:frame="1"/>
        </w:rPr>
        <w:t> AbstractMap&lt;K,V&gt; </w:t>
      </w:r>
      <w:r>
        <w:rPr>
          <w:rStyle w:val="keyword"/>
          <w:rFonts w:ascii="Segoe UI" w:eastAsiaTheme="majorEastAsia" w:hAnsi="Segoe UI" w:cs="Segoe UI"/>
          <w:b/>
          <w:bCs/>
          <w:color w:val="006699"/>
          <w:bdr w:val="none" w:sz="0" w:space="0" w:color="auto" w:frame="1"/>
        </w:rPr>
        <w:t>implements</w:t>
      </w:r>
      <w:r>
        <w:rPr>
          <w:rFonts w:ascii="Segoe UI" w:hAnsi="Segoe UI" w:cs="Segoe UI"/>
          <w:color w:val="000000"/>
          <w:bdr w:val="none" w:sz="0" w:space="0" w:color="auto" w:frame="1"/>
        </w:rPr>
        <w:t> Map&lt;K,V&gt;, Cloneable, Serializable  </w:t>
      </w:r>
    </w:p>
    <w:p w14:paraId="2B95E73E" w14:textId="77777777" w:rsidR="00BC138E" w:rsidRDefault="00BC138E" w:rsidP="00BC138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HashMap class Parameters</w:t>
      </w:r>
    </w:p>
    <w:p w14:paraId="30D50ADE" w14:textId="77777777" w:rsidR="00BC138E" w:rsidRDefault="00BC138E" w:rsidP="00BC138E">
      <w:pPr>
        <w:pStyle w:val="NormalWeb"/>
        <w:shd w:val="clear" w:color="auto" w:fill="FFFFFF"/>
        <w:jc w:val="both"/>
        <w:rPr>
          <w:rFonts w:ascii="Segoe UI" w:hAnsi="Segoe UI" w:cs="Segoe UI"/>
          <w:color w:val="333333"/>
        </w:rPr>
      </w:pPr>
      <w:r>
        <w:rPr>
          <w:rFonts w:ascii="Segoe UI" w:hAnsi="Segoe UI" w:cs="Segoe UI"/>
          <w:color w:val="333333"/>
        </w:rPr>
        <w:t xml:space="preserve">Let's see the Parameters for </w:t>
      </w:r>
      <w:proofErr w:type="spellStart"/>
      <w:proofErr w:type="gramStart"/>
      <w:r>
        <w:rPr>
          <w:rFonts w:ascii="Segoe UI" w:hAnsi="Segoe UI" w:cs="Segoe UI"/>
          <w:color w:val="333333"/>
        </w:rPr>
        <w:t>java.util</w:t>
      </w:r>
      <w:proofErr w:type="gramEnd"/>
      <w:r>
        <w:rPr>
          <w:rFonts w:ascii="Segoe UI" w:hAnsi="Segoe UI" w:cs="Segoe UI"/>
          <w:color w:val="333333"/>
        </w:rPr>
        <w:t>.HashMap</w:t>
      </w:r>
      <w:proofErr w:type="spellEnd"/>
      <w:r>
        <w:rPr>
          <w:rFonts w:ascii="Segoe UI" w:hAnsi="Segoe UI" w:cs="Segoe UI"/>
          <w:color w:val="333333"/>
        </w:rPr>
        <w:t xml:space="preserve"> class.</w:t>
      </w:r>
    </w:p>
    <w:p w14:paraId="780EBC37" w14:textId="77777777" w:rsidR="00BC138E" w:rsidRDefault="00BC138E" w:rsidP="00BC138E">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K</w:t>
      </w:r>
      <w:r>
        <w:rPr>
          <w:rFonts w:ascii="Segoe UI" w:hAnsi="Segoe UI" w:cs="Segoe UI"/>
          <w:color w:val="000000"/>
        </w:rPr>
        <w:t>: It is the type of keys maintained by this map.</w:t>
      </w:r>
    </w:p>
    <w:p w14:paraId="68577474" w14:textId="77777777" w:rsidR="00BC138E" w:rsidRDefault="00BC138E" w:rsidP="00BC138E">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w:t>
      </w:r>
      <w:r>
        <w:rPr>
          <w:rFonts w:ascii="Segoe UI" w:hAnsi="Segoe UI" w:cs="Segoe UI"/>
          <w:color w:val="000000"/>
        </w:rPr>
        <w:t>: It is the type of mapped values.</w:t>
      </w:r>
    </w:p>
    <w:p w14:paraId="7E1B6452" w14:textId="77777777" w:rsidR="00BC138E" w:rsidRDefault="00BC138E" w:rsidP="00BC138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Constructors of Java HashMap class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43"/>
        <w:gridCol w:w="6749"/>
      </w:tblGrid>
      <w:tr w:rsidR="00BC138E" w14:paraId="4EDD5F56" w14:textId="77777777" w:rsidTr="00BC138E">
        <w:tc>
          <w:tcPr>
            <w:tcW w:w="0" w:type="auto"/>
            <w:shd w:val="clear" w:color="auto" w:fill="C7CCBE"/>
            <w:tcMar>
              <w:top w:w="180" w:type="dxa"/>
              <w:left w:w="180" w:type="dxa"/>
              <w:bottom w:w="180" w:type="dxa"/>
              <w:right w:w="180" w:type="dxa"/>
            </w:tcMar>
            <w:hideMark/>
          </w:tcPr>
          <w:p w14:paraId="7BE4AA5A" w14:textId="77777777" w:rsidR="00BC138E" w:rsidRDefault="00BC138E">
            <w:pPr>
              <w:rPr>
                <w:rFonts w:ascii="Times New Roman" w:hAnsi="Times New Roman" w:cs="Times New Roman"/>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14:paraId="0E68359C" w14:textId="77777777" w:rsidR="00BC138E" w:rsidRDefault="00BC138E">
            <w:pPr>
              <w:rPr>
                <w:b/>
                <w:bCs/>
                <w:color w:val="000000"/>
                <w:sz w:val="26"/>
                <w:szCs w:val="26"/>
              </w:rPr>
            </w:pPr>
            <w:r>
              <w:rPr>
                <w:b/>
                <w:bCs/>
                <w:color w:val="000000"/>
                <w:sz w:val="26"/>
                <w:szCs w:val="26"/>
              </w:rPr>
              <w:t>Description</w:t>
            </w:r>
          </w:p>
        </w:tc>
      </w:tr>
      <w:tr w:rsidR="00BC138E" w14:paraId="01E230EC" w14:textId="77777777" w:rsidTr="00BC13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9F52E4" w14:textId="77777777" w:rsidR="00BC138E" w:rsidRDefault="00BC138E">
            <w:pPr>
              <w:jc w:val="both"/>
              <w:rPr>
                <w:rFonts w:ascii="Segoe UI" w:hAnsi="Segoe UI" w:cs="Segoe UI"/>
                <w:color w:val="333333"/>
                <w:sz w:val="24"/>
                <w:szCs w:val="24"/>
              </w:rPr>
            </w:pPr>
            <w:proofErr w:type="gramStart"/>
            <w:r>
              <w:rPr>
                <w:rFonts w:ascii="Segoe UI" w:hAnsi="Segoe UI" w:cs="Segoe UI"/>
                <w:color w:val="333333"/>
              </w:rPr>
              <w:t>HashMap(</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3BB6D8" w14:textId="77777777" w:rsidR="00BC138E" w:rsidRDefault="00BC138E">
            <w:pPr>
              <w:jc w:val="both"/>
              <w:rPr>
                <w:rFonts w:ascii="Segoe UI" w:hAnsi="Segoe UI" w:cs="Segoe UI"/>
                <w:color w:val="333333"/>
              </w:rPr>
            </w:pPr>
            <w:r>
              <w:rPr>
                <w:rFonts w:ascii="Segoe UI" w:hAnsi="Segoe UI" w:cs="Segoe UI"/>
                <w:color w:val="333333"/>
              </w:rPr>
              <w:t>It is used to construct a default HashMap.</w:t>
            </w:r>
          </w:p>
        </w:tc>
      </w:tr>
      <w:tr w:rsidR="00BC138E" w14:paraId="1C6364F8" w14:textId="77777777" w:rsidTr="00BC13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7B86E7" w14:textId="77777777" w:rsidR="00BC138E" w:rsidRDefault="00BC138E">
            <w:pPr>
              <w:jc w:val="both"/>
              <w:rPr>
                <w:rFonts w:ascii="Segoe UI" w:hAnsi="Segoe UI" w:cs="Segoe UI"/>
                <w:color w:val="333333"/>
              </w:rPr>
            </w:pPr>
            <w:proofErr w:type="gramStart"/>
            <w:r>
              <w:rPr>
                <w:rFonts w:ascii="Segoe UI" w:hAnsi="Segoe UI" w:cs="Segoe UI"/>
                <w:color w:val="333333"/>
              </w:rPr>
              <w:t>HashMap(</w:t>
            </w:r>
            <w:proofErr w:type="gramEnd"/>
            <w:r>
              <w:rPr>
                <w:rFonts w:ascii="Segoe UI" w:hAnsi="Segoe UI" w:cs="Segoe UI"/>
                <w:color w:val="333333"/>
              </w:rPr>
              <w:t>Map&lt;? extends K,? extends V&gt; 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F33C76" w14:textId="77777777" w:rsidR="00BC138E" w:rsidRDefault="00BC138E">
            <w:pPr>
              <w:jc w:val="both"/>
              <w:rPr>
                <w:rFonts w:ascii="Segoe UI" w:hAnsi="Segoe UI" w:cs="Segoe UI"/>
                <w:color w:val="333333"/>
              </w:rPr>
            </w:pPr>
            <w:r>
              <w:rPr>
                <w:rFonts w:ascii="Segoe UI" w:hAnsi="Segoe UI" w:cs="Segoe UI"/>
                <w:color w:val="333333"/>
              </w:rPr>
              <w:t>It is used to initialize the hash map by using the elements of the given Map object m.</w:t>
            </w:r>
          </w:p>
        </w:tc>
      </w:tr>
      <w:tr w:rsidR="00BC138E" w14:paraId="172A4723" w14:textId="77777777" w:rsidTr="00BC13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25395D" w14:textId="77777777" w:rsidR="00BC138E" w:rsidRDefault="00BC138E">
            <w:pPr>
              <w:jc w:val="both"/>
              <w:rPr>
                <w:rFonts w:ascii="Segoe UI" w:hAnsi="Segoe UI" w:cs="Segoe UI"/>
                <w:color w:val="333333"/>
              </w:rPr>
            </w:pPr>
            <w:proofErr w:type="gramStart"/>
            <w:r>
              <w:rPr>
                <w:rFonts w:ascii="Segoe UI" w:hAnsi="Segoe UI" w:cs="Segoe UI"/>
                <w:color w:val="333333"/>
              </w:rPr>
              <w:t>HashMap(</w:t>
            </w:r>
            <w:proofErr w:type="gramEnd"/>
            <w:r>
              <w:rPr>
                <w:rFonts w:ascii="Segoe UI" w:hAnsi="Segoe UI" w:cs="Segoe UI"/>
                <w:color w:val="333333"/>
              </w:rPr>
              <w:t>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167243" w14:textId="77777777" w:rsidR="00BC138E" w:rsidRDefault="00BC138E">
            <w:pPr>
              <w:jc w:val="both"/>
              <w:rPr>
                <w:rFonts w:ascii="Segoe UI" w:hAnsi="Segoe UI" w:cs="Segoe UI"/>
                <w:color w:val="333333"/>
              </w:rPr>
            </w:pPr>
            <w:r>
              <w:rPr>
                <w:rFonts w:ascii="Segoe UI" w:hAnsi="Segoe UI" w:cs="Segoe UI"/>
                <w:color w:val="333333"/>
              </w:rPr>
              <w:t>It is used to initializes the capacity of the hash map to the given integer value, capacity.</w:t>
            </w:r>
          </w:p>
        </w:tc>
      </w:tr>
      <w:tr w:rsidR="00BC138E" w14:paraId="38F93F70" w14:textId="77777777" w:rsidTr="00BC13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F7D88A" w14:textId="77777777" w:rsidR="00BC138E" w:rsidRDefault="00BC138E">
            <w:pPr>
              <w:jc w:val="both"/>
              <w:rPr>
                <w:rFonts w:ascii="Segoe UI" w:hAnsi="Segoe UI" w:cs="Segoe UI"/>
                <w:color w:val="333333"/>
              </w:rPr>
            </w:pPr>
            <w:proofErr w:type="gramStart"/>
            <w:r>
              <w:rPr>
                <w:rFonts w:ascii="Segoe UI" w:hAnsi="Segoe UI" w:cs="Segoe UI"/>
                <w:color w:val="333333"/>
              </w:rPr>
              <w:t>HashMap(</w:t>
            </w:r>
            <w:proofErr w:type="gramEnd"/>
            <w:r>
              <w:rPr>
                <w:rFonts w:ascii="Segoe UI" w:hAnsi="Segoe UI" w:cs="Segoe UI"/>
                <w:color w:val="333333"/>
              </w:rPr>
              <w:t xml:space="preserve">int capacity, float </w:t>
            </w:r>
            <w:proofErr w:type="spellStart"/>
            <w:r>
              <w:rPr>
                <w:rFonts w:ascii="Segoe UI" w:hAnsi="Segoe UI" w:cs="Segoe UI"/>
                <w:color w:val="333333"/>
              </w:rPr>
              <w:t>loadFactor</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3B0344" w14:textId="77777777" w:rsidR="00BC138E" w:rsidRDefault="00BC138E">
            <w:pPr>
              <w:jc w:val="both"/>
              <w:rPr>
                <w:rFonts w:ascii="Segoe UI" w:hAnsi="Segoe UI" w:cs="Segoe UI"/>
                <w:color w:val="333333"/>
              </w:rPr>
            </w:pPr>
            <w:r>
              <w:rPr>
                <w:rFonts w:ascii="Segoe UI" w:hAnsi="Segoe UI" w:cs="Segoe UI"/>
                <w:color w:val="333333"/>
              </w:rPr>
              <w:t>It is used to initialize both the capacity and load factor of the hash map by using its arguments.</w:t>
            </w:r>
          </w:p>
        </w:tc>
      </w:tr>
    </w:tbl>
    <w:p w14:paraId="4D038FB7" w14:textId="77777777" w:rsidR="00BC138E" w:rsidRDefault="00BC138E" w:rsidP="00BC138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Methods of Java HashMap class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35"/>
        <w:gridCol w:w="6057"/>
      </w:tblGrid>
      <w:tr w:rsidR="00BC138E" w14:paraId="3A5FEAD0" w14:textId="77777777" w:rsidTr="00BC138E">
        <w:tc>
          <w:tcPr>
            <w:tcW w:w="0" w:type="auto"/>
            <w:shd w:val="clear" w:color="auto" w:fill="C7CCBE"/>
            <w:tcMar>
              <w:top w:w="180" w:type="dxa"/>
              <w:left w:w="180" w:type="dxa"/>
              <w:bottom w:w="180" w:type="dxa"/>
              <w:right w:w="180" w:type="dxa"/>
            </w:tcMar>
            <w:hideMark/>
          </w:tcPr>
          <w:p w14:paraId="1CAD4C21" w14:textId="77777777" w:rsidR="00BC138E" w:rsidRDefault="00BC138E">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3F4E5000" w14:textId="77777777" w:rsidR="00BC138E" w:rsidRDefault="00BC138E">
            <w:pPr>
              <w:rPr>
                <w:b/>
                <w:bCs/>
                <w:color w:val="000000"/>
                <w:sz w:val="26"/>
                <w:szCs w:val="26"/>
              </w:rPr>
            </w:pPr>
            <w:r>
              <w:rPr>
                <w:b/>
                <w:bCs/>
                <w:color w:val="000000"/>
                <w:sz w:val="26"/>
                <w:szCs w:val="26"/>
              </w:rPr>
              <w:t>Description</w:t>
            </w:r>
          </w:p>
        </w:tc>
      </w:tr>
      <w:tr w:rsidR="00BC138E" w14:paraId="63D1D76F" w14:textId="77777777" w:rsidTr="00BC13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C00D19" w14:textId="77777777" w:rsidR="00BC138E" w:rsidRDefault="00BC138E">
            <w:pPr>
              <w:jc w:val="both"/>
              <w:rPr>
                <w:rFonts w:ascii="Segoe UI" w:hAnsi="Segoe UI" w:cs="Segoe UI"/>
                <w:color w:val="333333"/>
                <w:sz w:val="24"/>
                <w:szCs w:val="24"/>
              </w:rPr>
            </w:pPr>
            <w:r>
              <w:rPr>
                <w:rFonts w:ascii="Segoe UI" w:hAnsi="Segoe UI" w:cs="Segoe UI"/>
                <w:color w:val="333333"/>
              </w:rPr>
              <w:t xml:space="preserve">void </w:t>
            </w:r>
            <w:proofErr w:type="gramStart"/>
            <w:r>
              <w:rPr>
                <w:rFonts w:ascii="Segoe UI" w:hAnsi="Segoe UI" w:cs="Segoe UI"/>
                <w:color w:val="333333"/>
              </w:rPr>
              <w:t>clear(</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C34243" w14:textId="77777777" w:rsidR="00BC138E" w:rsidRDefault="00BC138E">
            <w:pPr>
              <w:jc w:val="both"/>
              <w:rPr>
                <w:rFonts w:ascii="Segoe UI" w:hAnsi="Segoe UI" w:cs="Segoe UI"/>
                <w:color w:val="333333"/>
              </w:rPr>
            </w:pPr>
            <w:r>
              <w:rPr>
                <w:rFonts w:ascii="Segoe UI" w:hAnsi="Segoe UI" w:cs="Segoe UI"/>
                <w:color w:val="333333"/>
              </w:rPr>
              <w:t xml:space="preserve">It is used to remove </w:t>
            </w:r>
            <w:proofErr w:type="gramStart"/>
            <w:r>
              <w:rPr>
                <w:rFonts w:ascii="Segoe UI" w:hAnsi="Segoe UI" w:cs="Segoe UI"/>
                <w:color w:val="333333"/>
              </w:rPr>
              <w:t>all of</w:t>
            </w:r>
            <w:proofErr w:type="gramEnd"/>
            <w:r>
              <w:rPr>
                <w:rFonts w:ascii="Segoe UI" w:hAnsi="Segoe UI" w:cs="Segoe UI"/>
                <w:color w:val="333333"/>
              </w:rPr>
              <w:t xml:space="preserve"> the mappings from this map.</w:t>
            </w:r>
          </w:p>
        </w:tc>
      </w:tr>
      <w:tr w:rsidR="00BC138E" w14:paraId="5DF05040" w14:textId="77777777" w:rsidTr="00BC13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42A807" w14:textId="77777777" w:rsidR="00BC138E" w:rsidRDefault="00BC138E">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isEmpty</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34BAD6" w14:textId="77777777" w:rsidR="00BC138E" w:rsidRDefault="00BC138E">
            <w:pPr>
              <w:jc w:val="both"/>
              <w:rPr>
                <w:rFonts w:ascii="Segoe UI" w:hAnsi="Segoe UI" w:cs="Segoe UI"/>
                <w:color w:val="333333"/>
              </w:rPr>
            </w:pPr>
            <w:r>
              <w:rPr>
                <w:rFonts w:ascii="Segoe UI" w:hAnsi="Segoe UI" w:cs="Segoe UI"/>
                <w:color w:val="333333"/>
              </w:rPr>
              <w:t>It is used to return true if this map contains no key-value mappings.</w:t>
            </w:r>
          </w:p>
        </w:tc>
      </w:tr>
      <w:tr w:rsidR="00BC138E" w14:paraId="40718CD6" w14:textId="77777777" w:rsidTr="00BC13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437D0A" w14:textId="77777777" w:rsidR="00BC138E" w:rsidRDefault="00BC138E">
            <w:pPr>
              <w:jc w:val="both"/>
              <w:rPr>
                <w:rFonts w:ascii="Segoe UI" w:hAnsi="Segoe UI" w:cs="Segoe UI"/>
                <w:color w:val="333333"/>
              </w:rPr>
            </w:pPr>
            <w:r>
              <w:rPr>
                <w:rFonts w:ascii="Segoe UI" w:hAnsi="Segoe UI" w:cs="Segoe UI"/>
                <w:color w:val="333333"/>
              </w:rPr>
              <w:t xml:space="preserve">Object </w:t>
            </w:r>
            <w:proofErr w:type="gramStart"/>
            <w:r>
              <w:rPr>
                <w:rFonts w:ascii="Segoe UI" w:hAnsi="Segoe UI" w:cs="Segoe UI"/>
                <w:color w:val="333333"/>
              </w:rPr>
              <w:t>clone(</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20E803" w14:textId="77777777" w:rsidR="00BC138E" w:rsidRDefault="00BC138E">
            <w:pPr>
              <w:jc w:val="both"/>
              <w:rPr>
                <w:rFonts w:ascii="Segoe UI" w:hAnsi="Segoe UI" w:cs="Segoe UI"/>
                <w:color w:val="333333"/>
              </w:rPr>
            </w:pPr>
            <w:r>
              <w:rPr>
                <w:rFonts w:ascii="Segoe UI" w:hAnsi="Segoe UI" w:cs="Segoe UI"/>
                <w:color w:val="333333"/>
              </w:rPr>
              <w:t>It is used to return a shallow copy of this HashMap instance: the keys and values themselves are not cloned.</w:t>
            </w:r>
          </w:p>
        </w:tc>
      </w:tr>
      <w:tr w:rsidR="00BC138E" w14:paraId="58B73E59" w14:textId="77777777" w:rsidTr="00BC13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34CE19" w14:textId="77777777" w:rsidR="00BC138E" w:rsidRDefault="00BC138E">
            <w:pPr>
              <w:jc w:val="both"/>
              <w:rPr>
                <w:rFonts w:ascii="Segoe UI" w:hAnsi="Segoe UI" w:cs="Segoe UI"/>
                <w:color w:val="333333"/>
              </w:rPr>
            </w:pPr>
            <w:r>
              <w:rPr>
                <w:rFonts w:ascii="Segoe UI" w:hAnsi="Segoe UI" w:cs="Segoe UI"/>
                <w:color w:val="333333"/>
              </w:rPr>
              <w:t xml:space="preserve">Set </w:t>
            </w:r>
            <w:proofErr w:type="spellStart"/>
            <w:proofErr w:type="gramStart"/>
            <w:r>
              <w:rPr>
                <w:rFonts w:ascii="Segoe UI" w:hAnsi="Segoe UI" w:cs="Segoe UI"/>
                <w:color w:val="333333"/>
              </w:rPr>
              <w:t>entrySet</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D3858E" w14:textId="77777777" w:rsidR="00BC138E" w:rsidRDefault="00BC138E">
            <w:pPr>
              <w:jc w:val="both"/>
              <w:rPr>
                <w:rFonts w:ascii="Segoe UI" w:hAnsi="Segoe UI" w:cs="Segoe UI"/>
                <w:color w:val="333333"/>
              </w:rPr>
            </w:pPr>
            <w:r>
              <w:rPr>
                <w:rFonts w:ascii="Segoe UI" w:hAnsi="Segoe UI" w:cs="Segoe UI"/>
                <w:color w:val="333333"/>
              </w:rPr>
              <w:t>It is used to return a collection view of the mappings contained in this map.</w:t>
            </w:r>
          </w:p>
        </w:tc>
      </w:tr>
      <w:tr w:rsidR="00BC138E" w14:paraId="5AD0E2CE" w14:textId="77777777" w:rsidTr="00BC13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DFCB28" w14:textId="77777777" w:rsidR="00BC138E" w:rsidRDefault="00BC138E">
            <w:pPr>
              <w:jc w:val="both"/>
              <w:rPr>
                <w:rFonts w:ascii="Segoe UI" w:hAnsi="Segoe UI" w:cs="Segoe UI"/>
                <w:color w:val="333333"/>
              </w:rPr>
            </w:pPr>
            <w:r>
              <w:rPr>
                <w:rFonts w:ascii="Segoe UI" w:hAnsi="Segoe UI" w:cs="Segoe UI"/>
                <w:color w:val="333333"/>
              </w:rPr>
              <w:lastRenderedPageBreak/>
              <w:t xml:space="preserve">Set </w:t>
            </w:r>
            <w:proofErr w:type="spellStart"/>
            <w:proofErr w:type="gramStart"/>
            <w:r>
              <w:rPr>
                <w:rFonts w:ascii="Segoe UI" w:hAnsi="Segoe UI" w:cs="Segoe UI"/>
                <w:color w:val="333333"/>
              </w:rPr>
              <w:t>keySet</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816373" w14:textId="77777777" w:rsidR="00BC138E" w:rsidRDefault="00BC138E">
            <w:pPr>
              <w:jc w:val="both"/>
              <w:rPr>
                <w:rFonts w:ascii="Segoe UI" w:hAnsi="Segoe UI" w:cs="Segoe UI"/>
                <w:color w:val="333333"/>
              </w:rPr>
            </w:pPr>
            <w:r>
              <w:rPr>
                <w:rFonts w:ascii="Segoe UI" w:hAnsi="Segoe UI" w:cs="Segoe UI"/>
                <w:color w:val="333333"/>
              </w:rPr>
              <w:t>It is used to return a set view of the keys contained in this map.</w:t>
            </w:r>
          </w:p>
        </w:tc>
      </w:tr>
      <w:tr w:rsidR="00BC138E" w14:paraId="0C01198C" w14:textId="77777777" w:rsidTr="00BC13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99E33D" w14:textId="77777777" w:rsidR="00BC138E" w:rsidRDefault="00BC138E">
            <w:pPr>
              <w:jc w:val="both"/>
              <w:rPr>
                <w:rFonts w:ascii="Segoe UI" w:hAnsi="Segoe UI" w:cs="Segoe UI"/>
                <w:color w:val="333333"/>
              </w:rPr>
            </w:pPr>
            <w:r>
              <w:rPr>
                <w:rFonts w:ascii="Segoe UI" w:hAnsi="Segoe UI" w:cs="Segoe UI"/>
                <w:color w:val="333333"/>
              </w:rPr>
              <w:t xml:space="preserve">V </w:t>
            </w:r>
            <w:proofErr w:type="gramStart"/>
            <w:r>
              <w:rPr>
                <w:rFonts w:ascii="Segoe UI" w:hAnsi="Segoe UI" w:cs="Segoe UI"/>
                <w:color w:val="333333"/>
              </w:rPr>
              <w:t>put(</w:t>
            </w:r>
            <w:proofErr w:type="gramEnd"/>
            <w:r>
              <w:rPr>
                <w:rFonts w:ascii="Segoe UI" w:hAnsi="Segoe UI" w:cs="Segoe UI"/>
                <w:color w:val="333333"/>
              </w:rPr>
              <w:t>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AF4BF1" w14:textId="77777777" w:rsidR="00BC138E" w:rsidRDefault="00BC138E">
            <w:pPr>
              <w:jc w:val="both"/>
              <w:rPr>
                <w:rFonts w:ascii="Segoe UI" w:hAnsi="Segoe UI" w:cs="Segoe UI"/>
                <w:color w:val="333333"/>
              </w:rPr>
            </w:pPr>
            <w:r>
              <w:rPr>
                <w:rFonts w:ascii="Segoe UI" w:hAnsi="Segoe UI" w:cs="Segoe UI"/>
                <w:color w:val="333333"/>
              </w:rPr>
              <w:t>It is used to insert an entry in the map.</w:t>
            </w:r>
          </w:p>
        </w:tc>
      </w:tr>
      <w:tr w:rsidR="00BC138E" w14:paraId="1358CD7E" w14:textId="77777777" w:rsidTr="00BC13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3DBDCB" w14:textId="77777777" w:rsidR="00BC138E" w:rsidRDefault="00BC138E">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putAll</w:t>
            </w:r>
            <w:proofErr w:type="spellEnd"/>
            <w:r>
              <w:rPr>
                <w:rFonts w:ascii="Segoe UI" w:hAnsi="Segoe UI" w:cs="Segoe UI"/>
                <w:color w:val="333333"/>
              </w:rPr>
              <w:t>(</w:t>
            </w:r>
            <w:proofErr w:type="gramEnd"/>
            <w:r>
              <w:rPr>
                <w:rFonts w:ascii="Segoe UI" w:hAnsi="Segoe UI" w:cs="Segoe UI"/>
                <w:color w:val="333333"/>
              </w:rPr>
              <w:t>Map 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A6D57C" w14:textId="77777777" w:rsidR="00BC138E" w:rsidRDefault="00BC138E">
            <w:pPr>
              <w:jc w:val="both"/>
              <w:rPr>
                <w:rFonts w:ascii="Segoe UI" w:hAnsi="Segoe UI" w:cs="Segoe UI"/>
                <w:color w:val="333333"/>
              </w:rPr>
            </w:pPr>
            <w:r>
              <w:rPr>
                <w:rFonts w:ascii="Segoe UI" w:hAnsi="Segoe UI" w:cs="Segoe UI"/>
                <w:color w:val="333333"/>
              </w:rPr>
              <w:t>It is used to insert the specified map in the map.</w:t>
            </w:r>
          </w:p>
        </w:tc>
      </w:tr>
      <w:tr w:rsidR="00BC138E" w14:paraId="2BE19C8C" w14:textId="77777777" w:rsidTr="00BC13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D00D46" w14:textId="77777777" w:rsidR="00BC138E" w:rsidRDefault="00BC138E">
            <w:pPr>
              <w:jc w:val="both"/>
              <w:rPr>
                <w:rFonts w:ascii="Segoe UI" w:hAnsi="Segoe UI" w:cs="Segoe UI"/>
                <w:color w:val="333333"/>
              </w:rPr>
            </w:pPr>
            <w:r>
              <w:rPr>
                <w:rFonts w:ascii="Segoe UI" w:hAnsi="Segoe UI" w:cs="Segoe UI"/>
                <w:color w:val="333333"/>
              </w:rPr>
              <w:t xml:space="preserve">V </w:t>
            </w:r>
            <w:proofErr w:type="spellStart"/>
            <w:proofErr w:type="gramStart"/>
            <w:r>
              <w:rPr>
                <w:rFonts w:ascii="Segoe UI" w:hAnsi="Segoe UI" w:cs="Segoe UI"/>
                <w:color w:val="333333"/>
              </w:rPr>
              <w:t>putIfAbsent</w:t>
            </w:r>
            <w:proofErr w:type="spellEnd"/>
            <w:r>
              <w:rPr>
                <w:rFonts w:ascii="Segoe UI" w:hAnsi="Segoe UI" w:cs="Segoe UI"/>
                <w:color w:val="333333"/>
              </w:rPr>
              <w:t>(</w:t>
            </w:r>
            <w:proofErr w:type="gramEnd"/>
            <w:r>
              <w:rPr>
                <w:rFonts w:ascii="Segoe UI" w:hAnsi="Segoe UI" w:cs="Segoe UI"/>
                <w:color w:val="333333"/>
              </w:rPr>
              <w: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9A209A" w14:textId="77777777" w:rsidR="00BC138E" w:rsidRDefault="00BC138E">
            <w:pPr>
              <w:jc w:val="both"/>
              <w:rPr>
                <w:rFonts w:ascii="Segoe UI" w:hAnsi="Segoe UI" w:cs="Segoe UI"/>
                <w:color w:val="333333"/>
              </w:rPr>
            </w:pPr>
            <w:r>
              <w:rPr>
                <w:rFonts w:ascii="Segoe UI" w:hAnsi="Segoe UI" w:cs="Segoe UI"/>
                <w:color w:val="333333"/>
              </w:rPr>
              <w:t>It inserts the specified value with the specified key in the map only if it is not already specified.</w:t>
            </w:r>
          </w:p>
        </w:tc>
      </w:tr>
      <w:tr w:rsidR="00BC138E" w14:paraId="3ABEC079" w14:textId="77777777" w:rsidTr="00BC13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3F7038" w14:textId="77777777" w:rsidR="00BC138E" w:rsidRDefault="00BC138E">
            <w:pPr>
              <w:jc w:val="both"/>
              <w:rPr>
                <w:rFonts w:ascii="Segoe UI" w:hAnsi="Segoe UI" w:cs="Segoe UI"/>
                <w:color w:val="333333"/>
              </w:rPr>
            </w:pPr>
            <w:r>
              <w:rPr>
                <w:rFonts w:ascii="Segoe UI" w:hAnsi="Segoe UI" w:cs="Segoe UI"/>
                <w:color w:val="333333"/>
              </w:rPr>
              <w:t xml:space="preserve">V </w:t>
            </w:r>
            <w:proofErr w:type="gramStart"/>
            <w:r>
              <w:rPr>
                <w:rFonts w:ascii="Segoe UI" w:hAnsi="Segoe UI" w:cs="Segoe UI"/>
                <w:color w:val="333333"/>
              </w:rPr>
              <w:t>remove(</w:t>
            </w:r>
            <w:proofErr w:type="gramEnd"/>
            <w:r>
              <w:rPr>
                <w:rFonts w:ascii="Segoe UI" w:hAnsi="Segoe UI" w:cs="Segoe UI"/>
                <w:color w:val="333333"/>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C0C126" w14:textId="77777777" w:rsidR="00BC138E" w:rsidRDefault="00BC138E">
            <w:pPr>
              <w:jc w:val="both"/>
              <w:rPr>
                <w:rFonts w:ascii="Segoe UI" w:hAnsi="Segoe UI" w:cs="Segoe UI"/>
                <w:color w:val="333333"/>
              </w:rPr>
            </w:pPr>
            <w:r>
              <w:rPr>
                <w:rFonts w:ascii="Segoe UI" w:hAnsi="Segoe UI" w:cs="Segoe UI"/>
                <w:color w:val="333333"/>
              </w:rPr>
              <w:t>It is used to delete an entry for the specified key.</w:t>
            </w:r>
          </w:p>
        </w:tc>
      </w:tr>
      <w:tr w:rsidR="00BC138E" w14:paraId="44720F4D" w14:textId="77777777" w:rsidTr="00BC13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EAAA7D" w14:textId="77777777" w:rsidR="00BC138E" w:rsidRDefault="00BC138E">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gramStart"/>
            <w:r>
              <w:rPr>
                <w:rFonts w:ascii="Segoe UI" w:hAnsi="Segoe UI" w:cs="Segoe UI"/>
                <w:color w:val="333333"/>
              </w:rPr>
              <w:t>remove(</w:t>
            </w:r>
            <w:proofErr w:type="gramEnd"/>
            <w:r>
              <w:rPr>
                <w:rFonts w:ascii="Segoe UI" w:hAnsi="Segoe UI" w:cs="Segoe UI"/>
                <w:color w:val="333333"/>
              </w:rPr>
              <w:t>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9B50A8" w14:textId="77777777" w:rsidR="00BC138E" w:rsidRDefault="00BC138E">
            <w:pPr>
              <w:jc w:val="both"/>
              <w:rPr>
                <w:rFonts w:ascii="Segoe UI" w:hAnsi="Segoe UI" w:cs="Segoe UI"/>
                <w:color w:val="333333"/>
              </w:rPr>
            </w:pPr>
            <w:r>
              <w:rPr>
                <w:rFonts w:ascii="Segoe UI" w:hAnsi="Segoe UI" w:cs="Segoe UI"/>
                <w:color w:val="333333"/>
              </w:rPr>
              <w:t>It removes the specified values with the associated specified keys from the map.</w:t>
            </w:r>
          </w:p>
        </w:tc>
      </w:tr>
      <w:tr w:rsidR="00BC138E" w14:paraId="4EF7417A" w14:textId="77777777" w:rsidTr="00BC13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C1E7BE" w14:textId="77777777" w:rsidR="00BC138E" w:rsidRDefault="00BC138E">
            <w:pPr>
              <w:jc w:val="both"/>
              <w:rPr>
                <w:rFonts w:ascii="Segoe UI" w:hAnsi="Segoe UI" w:cs="Segoe UI"/>
                <w:color w:val="333333"/>
              </w:rPr>
            </w:pPr>
            <w:r>
              <w:rPr>
                <w:rFonts w:ascii="Segoe UI" w:hAnsi="Segoe UI" w:cs="Segoe UI"/>
                <w:color w:val="333333"/>
              </w:rPr>
              <w:t xml:space="preserve">V </w:t>
            </w:r>
            <w:proofErr w:type="gramStart"/>
            <w:r>
              <w:rPr>
                <w:rFonts w:ascii="Segoe UI" w:hAnsi="Segoe UI" w:cs="Segoe UI"/>
                <w:color w:val="333333"/>
              </w:rPr>
              <w:t>compute(</w:t>
            </w:r>
            <w:proofErr w:type="gramEnd"/>
            <w:r>
              <w:rPr>
                <w:rFonts w:ascii="Segoe UI" w:hAnsi="Segoe UI" w:cs="Segoe UI"/>
                <w:color w:val="333333"/>
              </w:rPr>
              <w:t xml:space="preserve">K key, </w:t>
            </w:r>
            <w:proofErr w:type="spellStart"/>
            <w:r>
              <w:rPr>
                <w:rFonts w:ascii="Segoe UI" w:hAnsi="Segoe UI" w:cs="Segoe UI"/>
                <w:color w:val="333333"/>
              </w:rPr>
              <w:t>BiFunction</w:t>
            </w:r>
            <w:proofErr w:type="spellEnd"/>
            <w:r>
              <w:rPr>
                <w:rFonts w:ascii="Segoe UI" w:hAnsi="Segoe UI" w:cs="Segoe UI"/>
                <w:color w:val="333333"/>
              </w:rPr>
              <w:t xml:space="preserve">&lt;? super K,? super V,? extends V&gt; </w:t>
            </w:r>
            <w:proofErr w:type="spellStart"/>
            <w:r>
              <w:rPr>
                <w:rFonts w:ascii="Segoe UI" w:hAnsi="Segoe UI" w:cs="Segoe UI"/>
                <w:color w:val="333333"/>
              </w:rPr>
              <w:t>remappingFunction</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E45E02" w14:textId="77777777" w:rsidR="00BC138E" w:rsidRDefault="00BC138E">
            <w:pPr>
              <w:jc w:val="both"/>
              <w:rPr>
                <w:rFonts w:ascii="Segoe UI" w:hAnsi="Segoe UI" w:cs="Segoe UI"/>
                <w:color w:val="333333"/>
              </w:rPr>
            </w:pPr>
            <w:r>
              <w:rPr>
                <w:rFonts w:ascii="Segoe UI" w:hAnsi="Segoe UI" w:cs="Segoe UI"/>
                <w:color w:val="333333"/>
              </w:rPr>
              <w:t>It is used to compute a mapping for the specified key and its current mapped value (or null if there is no current mapping).</w:t>
            </w:r>
          </w:p>
        </w:tc>
      </w:tr>
      <w:tr w:rsidR="00BC138E" w14:paraId="1437A480" w14:textId="77777777" w:rsidTr="00BC13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97BB7C" w14:textId="77777777" w:rsidR="00BC138E" w:rsidRDefault="00BC138E">
            <w:pPr>
              <w:jc w:val="both"/>
              <w:rPr>
                <w:rFonts w:ascii="Segoe UI" w:hAnsi="Segoe UI" w:cs="Segoe UI"/>
                <w:color w:val="333333"/>
              </w:rPr>
            </w:pPr>
            <w:r>
              <w:rPr>
                <w:rFonts w:ascii="Segoe UI" w:hAnsi="Segoe UI" w:cs="Segoe UI"/>
                <w:color w:val="333333"/>
              </w:rPr>
              <w:t xml:space="preserve">V </w:t>
            </w:r>
            <w:proofErr w:type="spellStart"/>
            <w:proofErr w:type="gramStart"/>
            <w:r>
              <w:rPr>
                <w:rFonts w:ascii="Segoe UI" w:hAnsi="Segoe UI" w:cs="Segoe UI"/>
                <w:color w:val="333333"/>
              </w:rPr>
              <w:t>computeIfAbsent</w:t>
            </w:r>
            <w:proofErr w:type="spellEnd"/>
            <w:r>
              <w:rPr>
                <w:rFonts w:ascii="Segoe UI" w:hAnsi="Segoe UI" w:cs="Segoe UI"/>
                <w:color w:val="333333"/>
              </w:rPr>
              <w:t>(</w:t>
            </w:r>
            <w:proofErr w:type="gramEnd"/>
            <w:r>
              <w:rPr>
                <w:rFonts w:ascii="Segoe UI" w:hAnsi="Segoe UI" w:cs="Segoe UI"/>
                <w:color w:val="333333"/>
              </w:rPr>
              <w:t xml:space="preserve">K key, Function&lt;? super K,? extends V&gt; </w:t>
            </w:r>
            <w:proofErr w:type="spellStart"/>
            <w:r>
              <w:rPr>
                <w:rFonts w:ascii="Segoe UI" w:hAnsi="Segoe UI" w:cs="Segoe UI"/>
                <w:color w:val="333333"/>
              </w:rPr>
              <w:t>mappingFunction</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007FE8" w14:textId="77777777" w:rsidR="00BC138E" w:rsidRDefault="00BC138E">
            <w:pPr>
              <w:jc w:val="both"/>
              <w:rPr>
                <w:rFonts w:ascii="Segoe UI" w:hAnsi="Segoe UI" w:cs="Segoe UI"/>
                <w:color w:val="333333"/>
              </w:rPr>
            </w:pPr>
            <w:r>
              <w:rPr>
                <w:rFonts w:ascii="Segoe UI" w:hAnsi="Segoe UI" w:cs="Segoe UI"/>
                <w:color w:val="333333"/>
              </w:rPr>
              <w:t>It is used to compute its value using the given mapping function, if the specified key is not already associated with a value (or is mapped to null</w:t>
            </w:r>
            <w:proofErr w:type="gramStart"/>
            <w:r>
              <w:rPr>
                <w:rFonts w:ascii="Segoe UI" w:hAnsi="Segoe UI" w:cs="Segoe UI"/>
                <w:color w:val="333333"/>
              </w:rPr>
              <w:t>), and</w:t>
            </w:r>
            <w:proofErr w:type="gramEnd"/>
            <w:r>
              <w:rPr>
                <w:rFonts w:ascii="Segoe UI" w:hAnsi="Segoe UI" w:cs="Segoe UI"/>
                <w:color w:val="333333"/>
              </w:rPr>
              <w:t xml:space="preserve"> enters it into this map unless null.</w:t>
            </w:r>
          </w:p>
        </w:tc>
      </w:tr>
      <w:tr w:rsidR="00BC138E" w14:paraId="7ED18BBF" w14:textId="77777777" w:rsidTr="00BC13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AE8556" w14:textId="77777777" w:rsidR="00BC138E" w:rsidRDefault="00BC138E">
            <w:pPr>
              <w:jc w:val="both"/>
              <w:rPr>
                <w:rFonts w:ascii="Segoe UI" w:hAnsi="Segoe UI" w:cs="Segoe UI"/>
                <w:color w:val="333333"/>
              </w:rPr>
            </w:pPr>
            <w:r>
              <w:rPr>
                <w:rFonts w:ascii="Segoe UI" w:hAnsi="Segoe UI" w:cs="Segoe UI"/>
                <w:color w:val="333333"/>
              </w:rPr>
              <w:t xml:space="preserve">V </w:t>
            </w:r>
            <w:proofErr w:type="spellStart"/>
            <w:proofErr w:type="gramStart"/>
            <w:r>
              <w:rPr>
                <w:rFonts w:ascii="Segoe UI" w:hAnsi="Segoe UI" w:cs="Segoe UI"/>
                <w:color w:val="333333"/>
              </w:rPr>
              <w:t>computeIfPresent</w:t>
            </w:r>
            <w:proofErr w:type="spellEnd"/>
            <w:r>
              <w:rPr>
                <w:rFonts w:ascii="Segoe UI" w:hAnsi="Segoe UI" w:cs="Segoe UI"/>
                <w:color w:val="333333"/>
              </w:rPr>
              <w:t>(</w:t>
            </w:r>
            <w:proofErr w:type="gramEnd"/>
            <w:r>
              <w:rPr>
                <w:rFonts w:ascii="Segoe UI" w:hAnsi="Segoe UI" w:cs="Segoe UI"/>
                <w:color w:val="333333"/>
              </w:rPr>
              <w:t xml:space="preserve">K key, </w:t>
            </w:r>
            <w:proofErr w:type="spellStart"/>
            <w:r>
              <w:rPr>
                <w:rFonts w:ascii="Segoe UI" w:hAnsi="Segoe UI" w:cs="Segoe UI"/>
                <w:color w:val="333333"/>
              </w:rPr>
              <w:t>BiFunction</w:t>
            </w:r>
            <w:proofErr w:type="spellEnd"/>
            <w:r>
              <w:rPr>
                <w:rFonts w:ascii="Segoe UI" w:hAnsi="Segoe UI" w:cs="Segoe UI"/>
                <w:color w:val="333333"/>
              </w:rPr>
              <w:t xml:space="preserve">&lt;? super K,? super V,? extends V&gt; </w:t>
            </w:r>
            <w:proofErr w:type="spellStart"/>
            <w:r>
              <w:rPr>
                <w:rFonts w:ascii="Segoe UI" w:hAnsi="Segoe UI" w:cs="Segoe UI"/>
                <w:color w:val="333333"/>
              </w:rPr>
              <w:t>remappingFunction</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3E0EFC" w14:textId="77777777" w:rsidR="00BC138E" w:rsidRDefault="00BC138E">
            <w:pPr>
              <w:jc w:val="both"/>
              <w:rPr>
                <w:rFonts w:ascii="Segoe UI" w:hAnsi="Segoe UI" w:cs="Segoe UI"/>
                <w:color w:val="333333"/>
              </w:rPr>
            </w:pPr>
            <w:r>
              <w:rPr>
                <w:rFonts w:ascii="Segoe UI" w:hAnsi="Segoe UI" w:cs="Segoe UI"/>
                <w:color w:val="333333"/>
              </w:rPr>
              <w:t>It is used to compute a new mapping given the key and its current mapped value if the value for the specified key is present and non-null.</w:t>
            </w:r>
          </w:p>
        </w:tc>
      </w:tr>
      <w:tr w:rsidR="00BC138E" w14:paraId="55C4D191" w14:textId="77777777" w:rsidTr="00BC13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EB130D" w14:textId="77777777" w:rsidR="00BC138E" w:rsidRDefault="00BC138E">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containsValue</w:t>
            </w:r>
            <w:proofErr w:type="spellEnd"/>
            <w:r>
              <w:rPr>
                <w:rFonts w:ascii="Segoe UI" w:hAnsi="Segoe UI" w:cs="Segoe UI"/>
                <w:color w:val="333333"/>
              </w:rPr>
              <w:t>(</w:t>
            </w:r>
            <w:proofErr w:type="gramEnd"/>
            <w:r>
              <w:rPr>
                <w:rFonts w:ascii="Segoe UI" w:hAnsi="Segoe UI" w:cs="Segoe UI"/>
                <w:color w:val="333333"/>
              </w:rPr>
              <w:t>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46C373" w14:textId="77777777" w:rsidR="00BC138E" w:rsidRDefault="00BC138E">
            <w:pPr>
              <w:jc w:val="both"/>
              <w:rPr>
                <w:rFonts w:ascii="Segoe UI" w:hAnsi="Segoe UI" w:cs="Segoe UI"/>
                <w:color w:val="333333"/>
              </w:rPr>
            </w:pPr>
            <w:r>
              <w:rPr>
                <w:rFonts w:ascii="Segoe UI" w:hAnsi="Segoe UI" w:cs="Segoe UI"/>
                <w:color w:val="333333"/>
              </w:rPr>
              <w:t>This method returns true if some value equal to the value exists within the map, else return false.</w:t>
            </w:r>
          </w:p>
        </w:tc>
      </w:tr>
      <w:tr w:rsidR="00BC138E" w14:paraId="237E317D" w14:textId="77777777" w:rsidTr="00BC13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A889C1" w14:textId="77777777" w:rsidR="00BC138E" w:rsidRDefault="00BC138E">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containsKey</w:t>
            </w:r>
            <w:proofErr w:type="spellEnd"/>
            <w:r>
              <w:rPr>
                <w:rFonts w:ascii="Segoe UI" w:hAnsi="Segoe UI" w:cs="Segoe UI"/>
                <w:color w:val="333333"/>
              </w:rPr>
              <w:t>(</w:t>
            </w:r>
            <w:proofErr w:type="gramEnd"/>
            <w:r>
              <w:rPr>
                <w:rFonts w:ascii="Segoe UI" w:hAnsi="Segoe UI" w:cs="Segoe UI"/>
                <w:color w:val="333333"/>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B9A867" w14:textId="77777777" w:rsidR="00BC138E" w:rsidRDefault="00BC138E">
            <w:pPr>
              <w:jc w:val="both"/>
              <w:rPr>
                <w:rFonts w:ascii="Segoe UI" w:hAnsi="Segoe UI" w:cs="Segoe UI"/>
                <w:color w:val="333333"/>
              </w:rPr>
            </w:pPr>
            <w:r>
              <w:rPr>
                <w:rFonts w:ascii="Segoe UI" w:hAnsi="Segoe UI" w:cs="Segoe UI"/>
                <w:color w:val="333333"/>
              </w:rPr>
              <w:t>This method returns true if some key equal to the key exists within the map, else return false.</w:t>
            </w:r>
          </w:p>
        </w:tc>
      </w:tr>
      <w:tr w:rsidR="00BC138E" w14:paraId="52218BEA" w14:textId="77777777" w:rsidTr="00BC13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3D597C" w14:textId="77777777" w:rsidR="00BC138E" w:rsidRDefault="00BC138E">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gramStart"/>
            <w:r>
              <w:rPr>
                <w:rFonts w:ascii="Segoe UI" w:hAnsi="Segoe UI" w:cs="Segoe UI"/>
                <w:color w:val="333333"/>
              </w:rPr>
              <w:t>equals(</w:t>
            </w:r>
            <w:proofErr w:type="gramEnd"/>
            <w:r>
              <w:rPr>
                <w:rFonts w:ascii="Segoe UI" w:hAnsi="Segoe UI" w:cs="Segoe UI"/>
                <w:color w:val="333333"/>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9EB20E" w14:textId="77777777" w:rsidR="00BC138E" w:rsidRDefault="00BC138E">
            <w:pPr>
              <w:jc w:val="both"/>
              <w:rPr>
                <w:rFonts w:ascii="Segoe UI" w:hAnsi="Segoe UI" w:cs="Segoe UI"/>
                <w:color w:val="333333"/>
              </w:rPr>
            </w:pPr>
            <w:r>
              <w:rPr>
                <w:rFonts w:ascii="Segoe UI" w:hAnsi="Segoe UI" w:cs="Segoe UI"/>
                <w:color w:val="333333"/>
              </w:rPr>
              <w:t>It is used to compare the specified Object with the Map.</w:t>
            </w:r>
          </w:p>
        </w:tc>
      </w:tr>
      <w:tr w:rsidR="00BC138E" w14:paraId="3A1A565A" w14:textId="77777777" w:rsidTr="00BC13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017F20" w14:textId="77777777" w:rsidR="00BC138E" w:rsidRDefault="00BC138E">
            <w:pPr>
              <w:jc w:val="both"/>
              <w:rPr>
                <w:rFonts w:ascii="Segoe UI" w:hAnsi="Segoe UI" w:cs="Segoe UI"/>
                <w:color w:val="333333"/>
              </w:rPr>
            </w:pPr>
            <w:r>
              <w:rPr>
                <w:rFonts w:ascii="Segoe UI" w:hAnsi="Segoe UI" w:cs="Segoe UI"/>
                <w:color w:val="333333"/>
              </w:rPr>
              <w:lastRenderedPageBreak/>
              <w:t xml:space="preserve">void </w:t>
            </w:r>
            <w:proofErr w:type="spellStart"/>
            <w:proofErr w:type="gramStart"/>
            <w:r>
              <w:rPr>
                <w:rFonts w:ascii="Segoe UI" w:hAnsi="Segoe UI" w:cs="Segoe UI"/>
                <w:color w:val="333333"/>
              </w:rPr>
              <w:t>forEach</w:t>
            </w:r>
            <w:proofErr w:type="spellEnd"/>
            <w:r>
              <w:rPr>
                <w:rFonts w:ascii="Segoe UI" w:hAnsi="Segoe UI" w:cs="Segoe UI"/>
                <w:color w:val="333333"/>
              </w:rPr>
              <w:t>(</w:t>
            </w:r>
            <w:proofErr w:type="spellStart"/>
            <w:proofErr w:type="gramEnd"/>
            <w:r>
              <w:rPr>
                <w:rFonts w:ascii="Segoe UI" w:hAnsi="Segoe UI" w:cs="Segoe UI"/>
                <w:color w:val="333333"/>
              </w:rPr>
              <w:t>BiConsumer</w:t>
            </w:r>
            <w:proofErr w:type="spellEnd"/>
            <w:r>
              <w:rPr>
                <w:rFonts w:ascii="Segoe UI" w:hAnsi="Segoe UI" w:cs="Segoe UI"/>
                <w:color w:val="333333"/>
              </w:rPr>
              <w:t>&lt;? super K,? super V&gt; action)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76D6C7" w14:textId="77777777" w:rsidR="00BC138E" w:rsidRDefault="00BC138E">
            <w:pPr>
              <w:jc w:val="both"/>
              <w:rPr>
                <w:rFonts w:ascii="Segoe UI" w:hAnsi="Segoe UI" w:cs="Segoe UI"/>
                <w:color w:val="333333"/>
              </w:rPr>
            </w:pPr>
            <w:r>
              <w:rPr>
                <w:rFonts w:ascii="Segoe UI" w:hAnsi="Segoe UI" w:cs="Segoe UI"/>
                <w:color w:val="333333"/>
              </w:rPr>
              <w:t>It performs the given action for each entry in the map until all entries have been processed or the action throws an exception.</w:t>
            </w:r>
          </w:p>
        </w:tc>
      </w:tr>
      <w:tr w:rsidR="00BC138E" w14:paraId="46EF28BC" w14:textId="77777777" w:rsidTr="00BC13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6F8E2B" w14:textId="77777777" w:rsidR="00BC138E" w:rsidRDefault="00BC138E">
            <w:pPr>
              <w:jc w:val="both"/>
              <w:rPr>
                <w:rFonts w:ascii="Segoe UI" w:hAnsi="Segoe UI" w:cs="Segoe UI"/>
                <w:color w:val="333333"/>
              </w:rPr>
            </w:pPr>
            <w:r>
              <w:rPr>
                <w:rFonts w:ascii="Segoe UI" w:hAnsi="Segoe UI" w:cs="Segoe UI"/>
                <w:color w:val="333333"/>
              </w:rPr>
              <w:t xml:space="preserve">V </w:t>
            </w:r>
            <w:proofErr w:type="gramStart"/>
            <w:r>
              <w:rPr>
                <w:rFonts w:ascii="Segoe UI" w:hAnsi="Segoe UI" w:cs="Segoe UI"/>
                <w:color w:val="333333"/>
              </w:rPr>
              <w:t>get(</w:t>
            </w:r>
            <w:proofErr w:type="gramEnd"/>
            <w:r>
              <w:rPr>
                <w:rFonts w:ascii="Segoe UI" w:hAnsi="Segoe UI" w:cs="Segoe UI"/>
                <w:color w:val="333333"/>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ADC870" w14:textId="77777777" w:rsidR="00BC138E" w:rsidRDefault="00BC138E">
            <w:pPr>
              <w:jc w:val="both"/>
              <w:rPr>
                <w:rFonts w:ascii="Segoe UI" w:hAnsi="Segoe UI" w:cs="Segoe UI"/>
                <w:color w:val="333333"/>
              </w:rPr>
            </w:pPr>
            <w:r>
              <w:rPr>
                <w:rFonts w:ascii="Segoe UI" w:hAnsi="Segoe UI" w:cs="Segoe UI"/>
                <w:color w:val="333333"/>
              </w:rPr>
              <w:t>This method returns the object that contains the value associated with the key.</w:t>
            </w:r>
          </w:p>
        </w:tc>
      </w:tr>
      <w:tr w:rsidR="00BC138E" w14:paraId="1CE6DCCB" w14:textId="77777777" w:rsidTr="00BC13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FA890A" w14:textId="77777777" w:rsidR="00BC138E" w:rsidRDefault="00BC138E">
            <w:pPr>
              <w:jc w:val="both"/>
              <w:rPr>
                <w:rFonts w:ascii="Segoe UI" w:hAnsi="Segoe UI" w:cs="Segoe UI"/>
                <w:color w:val="333333"/>
              </w:rPr>
            </w:pPr>
            <w:r>
              <w:rPr>
                <w:rFonts w:ascii="Segoe UI" w:hAnsi="Segoe UI" w:cs="Segoe UI"/>
                <w:color w:val="333333"/>
              </w:rPr>
              <w:t xml:space="preserve">V </w:t>
            </w:r>
            <w:proofErr w:type="spellStart"/>
            <w:proofErr w:type="gramStart"/>
            <w:r>
              <w:rPr>
                <w:rFonts w:ascii="Segoe UI" w:hAnsi="Segoe UI" w:cs="Segoe UI"/>
                <w:color w:val="333333"/>
              </w:rPr>
              <w:t>getOrDefault</w:t>
            </w:r>
            <w:proofErr w:type="spellEnd"/>
            <w:r>
              <w:rPr>
                <w:rFonts w:ascii="Segoe UI" w:hAnsi="Segoe UI" w:cs="Segoe UI"/>
                <w:color w:val="333333"/>
              </w:rPr>
              <w:t>(</w:t>
            </w:r>
            <w:proofErr w:type="gramEnd"/>
            <w:r>
              <w:rPr>
                <w:rFonts w:ascii="Segoe UI" w:hAnsi="Segoe UI" w:cs="Segoe UI"/>
                <w:color w:val="333333"/>
              </w:rPr>
              <w:t xml:space="preserve">Object key, V </w:t>
            </w:r>
            <w:proofErr w:type="spellStart"/>
            <w:r>
              <w:rPr>
                <w:rFonts w:ascii="Segoe UI" w:hAnsi="Segoe UI" w:cs="Segoe UI"/>
                <w:color w:val="333333"/>
              </w:rPr>
              <w:t>defaultValue</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682F2F" w14:textId="77777777" w:rsidR="00BC138E" w:rsidRDefault="00BC138E">
            <w:pPr>
              <w:jc w:val="both"/>
              <w:rPr>
                <w:rFonts w:ascii="Segoe UI" w:hAnsi="Segoe UI" w:cs="Segoe UI"/>
                <w:color w:val="333333"/>
              </w:rPr>
            </w:pPr>
            <w:r>
              <w:rPr>
                <w:rFonts w:ascii="Segoe UI" w:hAnsi="Segoe UI" w:cs="Segoe UI"/>
                <w:color w:val="333333"/>
              </w:rPr>
              <w:t xml:space="preserve">It returns the value to which the specified key is mapped, or </w:t>
            </w:r>
            <w:proofErr w:type="spellStart"/>
            <w:r>
              <w:rPr>
                <w:rFonts w:ascii="Segoe UI" w:hAnsi="Segoe UI" w:cs="Segoe UI"/>
                <w:color w:val="333333"/>
              </w:rPr>
              <w:t>defaultValue</w:t>
            </w:r>
            <w:proofErr w:type="spellEnd"/>
            <w:r>
              <w:rPr>
                <w:rFonts w:ascii="Segoe UI" w:hAnsi="Segoe UI" w:cs="Segoe UI"/>
                <w:color w:val="333333"/>
              </w:rPr>
              <w:t xml:space="preserve"> if the map contains no mapping for the key.</w:t>
            </w:r>
          </w:p>
        </w:tc>
      </w:tr>
      <w:tr w:rsidR="00BC138E" w14:paraId="7C5379C4" w14:textId="77777777" w:rsidTr="00BC13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B10C7E" w14:textId="77777777" w:rsidR="00BC138E" w:rsidRDefault="00BC138E">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isEmpty</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39392F" w14:textId="77777777" w:rsidR="00BC138E" w:rsidRDefault="00BC138E">
            <w:pPr>
              <w:jc w:val="both"/>
              <w:rPr>
                <w:rFonts w:ascii="Segoe UI" w:hAnsi="Segoe UI" w:cs="Segoe UI"/>
                <w:color w:val="333333"/>
              </w:rPr>
            </w:pPr>
            <w:r>
              <w:rPr>
                <w:rFonts w:ascii="Segoe UI" w:hAnsi="Segoe UI" w:cs="Segoe UI"/>
                <w:color w:val="333333"/>
              </w:rPr>
              <w:t>This method returns true if the map is empty; returns false if it contains at least one key.</w:t>
            </w:r>
          </w:p>
        </w:tc>
      </w:tr>
      <w:tr w:rsidR="00BC138E" w14:paraId="610C860D" w14:textId="77777777" w:rsidTr="00BC13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734F2A" w14:textId="77777777" w:rsidR="00BC138E" w:rsidRDefault="00BC138E">
            <w:pPr>
              <w:jc w:val="both"/>
              <w:rPr>
                <w:rFonts w:ascii="Segoe UI" w:hAnsi="Segoe UI" w:cs="Segoe UI"/>
                <w:color w:val="333333"/>
              </w:rPr>
            </w:pPr>
            <w:r>
              <w:rPr>
                <w:rFonts w:ascii="Segoe UI" w:hAnsi="Segoe UI" w:cs="Segoe UI"/>
                <w:color w:val="333333"/>
              </w:rPr>
              <w:t xml:space="preserve">V </w:t>
            </w:r>
            <w:proofErr w:type="gramStart"/>
            <w:r>
              <w:rPr>
                <w:rFonts w:ascii="Segoe UI" w:hAnsi="Segoe UI" w:cs="Segoe UI"/>
                <w:color w:val="333333"/>
              </w:rPr>
              <w:t>merge(</w:t>
            </w:r>
            <w:proofErr w:type="gramEnd"/>
            <w:r>
              <w:rPr>
                <w:rFonts w:ascii="Segoe UI" w:hAnsi="Segoe UI" w:cs="Segoe UI"/>
                <w:color w:val="333333"/>
              </w:rPr>
              <w:t xml:space="preserve">K key, V value, </w:t>
            </w:r>
            <w:proofErr w:type="spellStart"/>
            <w:r>
              <w:rPr>
                <w:rFonts w:ascii="Segoe UI" w:hAnsi="Segoe UI" w:cs="Segoe UI"/>
                <w:color w:val="333333"/>
              </w:rPr>
              <w:t>BiFunction</w:t>
            </w:r>
            <w:proofErr w:type="spellEnd"/>
            <w:r>
              <w:rPr>
                <w:rFonts w:ascii="Segoe UI" w:hAnsi="Segoe UI" w:cs="Segoe UI"/>
                <w:color w:val="333333"/>
              </w:rPr>
              <w:t xml:space="preserve">&lt;? super V,? super V,? extends V&gt; </w:t>
            </w:r>
            <w:proofErr w:type="spellStart"/>
            <w:r>
              <w:rPr>
                <w:rFonts w:ascii="Segoe UI" w:hAnsi="Segoe UI" w:cs="Segoe UI"/>
                <w:color w:val="333333"/>
              </w:rPr>
              <w:t>remappingFunction</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B0B495" w14:textId="77777777" w:rsidR="00BC138E" w:rsidRDefault="00BC138E">
            <w:pPr>
              <w:jc w:val="both"/>
              <w:rPr>
                <w:rFonts w:ascii="Segoe UI" w:hAnsi="Segoe UI" w:cs="Segoe UI"/>
                <w:color w:val="333333"/>
              </w:rPr>
            </w:pPr>
            <w:r>
              <w:rPr>
                <w:rFonts w:ascii="Segoe UI" w:hAnsi="Segoe UI" w:cs="Segoe UI"/>
                <w:color w:val="333333"/>
              </w:rPr>
              <w:t>If the specified key is not already associated with a value or is associated with null, associates it with the given non-null value.</w:t>
            </w:r>
          </w:p>
        </w:tc>
      </w:tr>
      <w:tr w:rsidR="00BC138E" w14:paraId="70780534" w14:textId="77777777" w:rsidTr="00BC13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7F9D54" w14:textId="77777777" w:rsidR="00BC138E" w:rsidRDefault="00BC138E">
            <w:pPr>
              <w:jc w:val="both"/>
              <w:rPr>
                <w:rFonts w:ascii="Segoe UI" w:hAnsi="Segoe UI" w:cs="Segoe UI"/>
                <w:color w:val="333333"/>
              </w:rPr>
            </w:pPr>
            <w:r>
              <w:rPr>
                <w:rFonts w:ascii="Segoe UI" w:hAnsi="Segoe UI" w:cs="Segoe UI"/>
                <w:color w:val="333333"/>
              </w:rPr>
              <w:t xml:space="preserve">V </w:t>
            </w:r>
            <w:proofErr w:type="gramStart"/>
            <w:r>
              <w:rPr>
                <w:rFonts w:ascii="Segoe UI" w:hAnsi="Segoe UI" w:cs="Segoe UI"/>
                <w:color w:val="333333"/>
              </w:rPr>
              <w:t>replace(</w:t>
            </w:r>
            <w:proofErr w:type="gramEnd"/>
            <w:r>
              <w:rPr>
                <w:rFonts w:ascii="Segoe UI" w:hAnsi="Segoe UI" w:cs="Segoe UI"/>
                <w:color w:val="333333"/>
              </w:rPr>
              <w: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C37BFB" w14:textId="77777777" w:rsidR="00BC138E" w:rsidRDefault="00BC138E">
            <w:pPr>
              <w:jc w:val="both"/>
              <w:rPr>
                <w:rFonts w:ascii="Segoe UI" w:hAnsi="Segoe UI" w:cs="Segoe UI"/>
                <w:color w:val="333333"/>
              </w:rPr>
            </w:pPr>
            <w:r>
              <w:rPr>
                <w:rFonts w:ascii="Segoe UI" w:hAnsi="Segoe UI" w:cs="Segoe UI"/>
                <w:color w:val="333333"/>
              </w:rPr>
              <w:t>It replaces the specified value for a specified key.</w:t>
            </w:r>
          </w:p>
        </w:tc>
      </w:tr>
      <w:tr w:rsidR="00BC138E" w14:paraId="609B70E7" w14:textId="77777777" w:rsidTr="00BC13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6C7E7F" w14:textId="77777777" w:rsidR="00BC138E" w:rsidRDefault="00BC138E">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gramStart"/>
            <w:r>
              <w:rPr>
                <w:rFonts w:ascii="Segoe UI" w:hAnsi="Segoe UI" w:cs="Segoe UI"/>
                <w:color w:val="333333"/>
              </w:rPr>
              <w:t>replace(</w:t>
            </w:r>
            <w:proofErr w:type="gramEnd"/>
            <w:r>
              <w:rPr>
                <w:rFonts w:ascii="Segoe UI" w:hAnsi="Segoe UI" w:cs="Segoe UI"/>
                <w:color w:val="333333"/>
              </w:rPr>
              <w:t xml:space="preserve">K key, V </w:t>
            </w:r>
            <w:proofErr w:type="spellStart"/>
            <w:r>
              <w:rPr>
                <w:rFonts w:ascii="Segoe UI" w:hAnsi="Segoe UI" w:cs="Segoe UI"/>
                <w:color w:val="333333"/>
              </w:rPr>
              <w:t>oldValue</w:t>
            </w:r>
            <w:proofErr w:type="spellEnd"/>
            <w:r>
              <w:rPr>
                <w:rFonts w:ascii="Segoe UI" w:hAnsi="Segoe UI" w:cs="Segoe UI"/>
                <w:color w:val="333333"/>
              </w:rPr>
              <w:t xml:space="preserve">, V </w:t>
            </w:r>
            <w:proofErr w:type="spellStart"/>
            <w:r>
              <w:rPr>
                <w:rFonts w:ascii="Segoe UI" w:hAnsi="Segoe UI" w:cs="Segoe UI"/>
                <w:color w:val="333333"/>
              </w:rPr>
              <w:t>newValue</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3DA97A" w14:textId="77777777" w:rsidR="00BC138E" w:rsidRDefault="00BC138E">
            <w:pPr>
              <w:jc w:val="both"/>
              <w:rPr>
                <w:rFonts w:ascii="Segoe UI" w:hAnsi="Segoe UI" w:cs="Segoe UI"/>
                <w:color w:val="333333"/>
              </w:rPr>
            </w:pPr>
            <w:r>
              <w:rPr>
                <w:rFonts w:ascii="Segoe UI" w:hAnsi="Segoe UI" w:cs="Segoe UI"/>
                <w:color w:val="333333"/>
              </w:rPr>
              <w:t>It replaces the old value with the new value for a specified key.</w:t>
            </w:r>
          </w:p>
        </w:tc>
      </w:tr>
      <w:tr w:rsidR="00BC138E" w14:paraId="3A10DB2E" w14:textId="77777777" w:rsidTr="00BC13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4747FA" w14:textId="77777777" w:rsidR="00BC138E" w:rsidRDefault="00BC138E">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replaceAll</w:t>
            </w:r>
            <w:proofErr w:type="spellEnd"/>
            <w:r>
              <w:rPr>
                <w:rFonts w:ascii="Segoe UI" w:hAnsi="Segoe UI" w:cs="Segoe UI"/>
                <w:color w:val="333333"/>
              </w:rPr>
              <w:t>(</w:t>
            </w:r>
            <w:proofErr w:type="spellStart"/>
            <w:proofErr w:type="gramEnd"/>
            <w:r>
              <w:rPr>
                <w:rFonts w:ascii="Segoe UI" w:hAnsi="Segoe UI" w:cs="Segoe UI"/>
                <w:color w:val="333333"/>
              </w:rPr>
              <w:t>BiFunction</w:t>
            </w:r>
            <w:proofErr w:type="spellEnd"/>
            <w:r>
              <w:rPr>
                <w:rFonts w:ascii="Segoe UI" w:hAnsi="Segoe UI" w:cs="Segoe UI"/>
                <w:color w:val="333333"/>
              </w:rPr>
              <w:t>&lt;? super K,? super V,? extends V&gt; 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A1178A" w14:textId="77777777" w:rsidR="00BC138E" w:rsidRDefault="00BC138E">
            <w:pPr>
              <w:jc w:val="both"/>
              <w:rPr>
                <w:rFonts w:ascii="Segoe UI" w:hAnsi="Segoe UI" w:cs="Segoe UI"/>
                <w:color w:val="333333"/>
              </w:rPr>
            </w:pPr>
            <w:r>
              <w:rPr>
                <w:rFonts w:ascii="Segoe UI" w:hAnsi="Segoe UI" w:cs="Segoe UI"/>
                <w:color w:val="333333"/>
              </w:rPr>
              <w:t>It replaces each entry's value with the result of invoking the given function on that entry until all entries have been processed or the function throws an exception.</w:t>
            </w:r>
          </w:p>
        </w:tc>
      </w:tr>
      <w:tr w:rsidR="00BC138E" w14:paraId="120E9D61" w14:textId="77777777" w:rsidTr="00BC13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B54994" w14:textId="77777777" w:rsidR="00BC138E" w:rsidRDefault="00BC138E">
            <w:pPr>
              <w:jc w:val="both"/>
              <w:rPr>
                <w:rFonts w:ascii="Segoe UI" w:hAnsi="Segoe UI" w:cs="Segoe UI"/>
                <w:color w:val="333333"/>
              </w:rPr>
            </w:pPr>
            <w:r>
              <w:rPr>
                <w:rFonts w:ascii="Segoe UI" w:hAnsi="Segoe UI" w:cs="Segoe UI"/>
                <w:color w:val="333333"/>
              </w:rPr>
              <w:t xml:space="preserve">Collection&lt;V&gt; </w:t>
            </w:r>
            <w:proofErr w:type="gramStart"/>
            <w:r>
              <w:rPr>
                <w:rFonts w:ascii="Segoe UI" w:hAnsi="Segoe UI" w:cs="Segoe UI"/>
                <w:color w:val="333333"/>
              </w:rPr>
              <w:t>values(</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D492C0" w14:textId="77777777" w:rsidR="00BC138E" w:rsidRDefault="00BC138E">
            <w:pPr>
              <w:jc w:val="both"/>
              <w:rPr>
                <w:rFonts w:ascii="Segoe UI" w:hAnsi="Segoe UI" w:cs="Segoe UI"/>
                <w:color w:val="333333"/>
              </w:rPr>
            </w:pPr>
            <w:r>
              <w:rPr>
                <w:rFonts w:ascii="Segoe UI" w:hAnsi="Segoe UI" w:cs="Segoe UI"/>
                <w:color w:val="333333"/>
              </w:rPr>
              <w:t>It returns a collection view of the values contained in the map.</w:t>
            </w:r>
          </w:p>
        </w:tc>
      </w:tr>
      <w:tr w:rsidR="00BC138E" w14:paraId="66D2727F" w14:textId="77777777" w:rsidTr="00BC13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B84C9B" w14:textId="77777777" w:rsidR="00BC138E" w:rsidRDefault="00BC138E">
            <w:pPr>
              <w:jc w:val="both"/>
              <w:rPr>
                <w:rFonts w:ascii="Segoe UI" w:hAnsi="Segoe UI" w:cs="Segoe UI"/>
                <w:color w:val="333333"/>
              </w:rPr>
            </w:pPr>
            <w:r>
              <w:rPr>
                <w:rFonts w:ascii="Segoe UI" w:hAnsi="Segoe UI" w:cs="Segoe UI"/>
                <w:color w:val="333333"/>
              </w:rPr>
              <w:t xml:space="preserve">int </w:t>
            </w:r>
            <w:proofErr w:type="gramStart"/>
            <w:r>
              <w:rPr>
                <w:rFonts w:ascii="Segoe UI" w:hAnsi="Segoe UI" w:cs="Segoe UI"/>
                <w:color w:val="333333"/>
              </w:rPr>
              <w:t>size(</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5FC342" w14:textId="77777777" w:rsidR="00BC138E" w:rsidRDefault="00BC138E">
            <w:pPr>
              <w:jc w:val="both"/>
              <w:rPr>
                <w:rFonts w:ascii="Segoe UI" w:hAnsi="Segoe UI" w:cs="Segoe UI"/>
                <w:color w:val="333333"/>
              </w:rPr>
            </w:pPr>
            <w:r>
              <w:rPr>
                <w:rFonts w:ascii="Segoe UI" w:hAnsi="Segoe UI" w:cs="Segoe UI"/>
                <w:color w:val="333333"/>
              </w:rPr>
              <w:t>This method returns the number of entries in the map.</w:t>
            </w:r>
          </w:p>
        </w:tc>
      </w:tr>
    </w:tbl>
    <w:p w14:paraId="327F62D4" w14:textId="77777777" w:rsidR="00BC138E" w:rsidRDefault="00BC138E" w:rsidP="00BC138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HashMap Example</w:t>
      </w:r>
    </w:p>
    <w:p w14:paraId="5BFF400C" w14:textId="77777777" w:rsidR="00BC138E" w:rsidRDefault="00BC138E" w:rsidP="00BC138E">
      <w:pPr>
        <w:pStyle w:val="NormalWeb"/>
        <w:shd w:val="clear" w:color="auto" w:fill="FFFFFF"/>
        <w:jc w:val="both"/>
        <w:rPr>
          <w:rFonts w:ascii="Segoe UI" w:hAnsi="Segoe UI" w:cs="Segoe UI"/>
          <w:color w:val="333333"/>
        </w:rPr>
      </w:pPr>
      <w:r>
        <w:rPr>
          <w:rFonts w:ascii="Segoe UI" w:hAnsi="Segoe UI" w:cs="Segoe UI"/>
          <w:color w:val="333333"/>
        </w:rPr>
        <w:t>Let's see a simple example of HashMap to store key and value pair.</w:t>
      </w:r>
    </w:p>
    <w:p w14:paraId="6A48EED0" w14:textId="77777777" w:rsidR="00BC138E" w:rsidRDefault="00BC138E" w:rsidP="00BC138E">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14:paraId="0AFE9555" w14:textId="77777777" w:rsidR="00BC138E" w:rsidRDefault="00BC138E" w:rsidP="00BC138E">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14:paraId="63B38357" w14:textId="77777777" w:rsidR="00BC138E" w:rsidRDefault="00BC138E" w:rsidP="00BC138E">
      <w:pPr>
        <w:jc w:val="both"/>
        <w:rPr>
          <w:rStyle w:val="Hyperlink"/>
          <w:rFonts w:ascii="Segoe UI" w:hAnsi="Segoe UI" w:cs="Segoe UI"/>
          <w:color w:val="008000"/>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14:paraId="78C299E9" w14:textId="77777777" w:rsidR="00BC138E" w:rsidRDefault="00BC138E" w:rsidP="00BC138E">
      <w:pPr>
        <w:jc w:val="both"/>
        <w:rPr>
          <w:color w:val="333333"/>
        </w:rPr>
      </w:pPr>
      <w:r>
        <w:rPr>
          <w:rFonts w:ascii="Segoe UI" w:hAnsi="Segoe UI" w:cs="Segoe UI"/>
          <w:color w:val="333333"/>
        </w:rPr>
        <w:fldChar w:fldCharType="end"/>
      </w:r>
    </w:p>
    <w:p w14:paraId="5C9782C5" w14:textId="77777777" w:rsidR="00BC138E" w:rsidRDefault="00BC138E" w:rsidP="00BC138E">
      <w:pPr>
        <w:pStyle w:val="alt"/>
        <w:numPr>
          <w:ilvl w:val="0"/>
          <w:numId w:val="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B80949C" w14:textId="77777777" w:rsidR="00BC138E" w:rsidRDefault="00BC138E" w:rsidP="00BC138E">
      <w:pPr>
        <w:numPr>
          <w:ilvl w:val="0"/>
          <w:numId w:val="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HashMapExample1{  </w:t>
      </w:r>
    </w:p>
    <w:p w14:paraId="4ED204BB" w14:textId="77777777" w:rsidR="00BC138E" w:rsidRDefault="00BC138E" w:rsidP="00BC138E">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A0C4E87" w14:textId="77777777" w:rsidR="00BC138E" w:rsidRDefault="00BC138E" w:rsidP="00BC138E">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HashMap&lt;</w:t>
      </w:r>
      <w:proofErr w:type="gramStart"/>
      <w:r>
        <w:rPr>
          <w:rFonts w:ascii="Segoe UI" w:hAnsi="Segoe UI" w:cs="Segoe UI"/>
          <w:color w:val="000000"/>
          <w:bdr w:val="none" w:sz="0" w:space="0" w:color="auto" w:frame="1"/>
        </w:rPr>
        <w:t>Integer,String</w:t>
      </w:r>
      <w:proofErr w:type="gramEnd"/>
      <w:r>
        <w:rPr>
          <w:rFonts w:ascii="Segoe UI" w:hAnsi="Segoe UI" w:cs="Segoe UI"/>
          <w:color w:val="000000"/>
          <w:bdr w:val="none" w:sz="0" w:space="0" w:color="auto" w:frame="1"/>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w:t>
      </w:r>
      <w:r>
        <w:rPr>
          <w:rStyle w:val="comment"/>
          <w:rFonts w:ascii="Segoe UI" w:hAnsi="Segoe UI" w:cs="Segoe UI"/>
          <w:color w:val="008200"/>
          <w:bdr w:val="none" w:sz="0" w:space="0" w:color="auto" w:frame="1"/>
        </w:rPr>
        <w:t>//Creating HashMap  </w:t>
      </w:r>
      <w:r>
        <w:rPr>
          <w:rFonts w:ascii="Segoe UI" w:hAnsi="Segoe UI" w:cs="Segoe UI"/>
          <w:color w:val="000000"/>
          <w:bdr w:val="none" w:sz="0" w:space="0" w:color="auto" w:frame="1"/>
        </w:rPr>
        <w:t>  </w:t>
      </w:r>
    </w:p>
    <w:p w14:paraId="752D6DA7" w14:textId="77777777" w:rsidR="00BC138E" w:rsidRDefault="00BC138E" w:rsidP="00BC138E">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"Mango"</w:t>
      </w:r>
      <w:proofErr w:type="gramStart"/>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/Put elements in Map</w:t>
      </w:r>
      <w:r>
        <w:rPr>
          <w:rFonts w:ascii="Segoe UI" w:hAnsi="Segoe UI" w:cs="Segoe UI"/>
          <w:color w:val="000000"/>
          <w:bdr w:val="none" w:sz="0" w:space="0" w:color="auto" w:frame="1"/>
        </w:rPr>
        <w:t>  </w:t>
      </w:r>
    </w:p>
    <w:p w14:paraId="6AD48CFC" w14:textId="77777777" w:rsidR="00BC138E" w:rsidRDefault="00BC138E" w:rsidP="00BC138E">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"Apple"</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731A058" w14:textId="77777777" w:rsidR="00BC138E" w:rsidRDefault="00BC138E" w:rsidP="00BC138E">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"Banana"</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5E15976" w14:textId="77777777" w:rsidR="00BC138E" w:rsidRDefault="00BC138E" w:rsidP="00BC138E">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"Grapes"</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131E9B1" w14:textId="77777777" w:rsidR="00BC138E" w:rsidRDefault="00BC138E" w:rsidP="00BC138E">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2DF25BC" w14:textId="77777777" w:rsidR="00BC138E" w:rsidRDefault="00BC138E" w:rsidP="00BC138E">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"Iterating </w:t>
      </w:r>
      <w:proofErr w:type="spellStart"/>
      <w:r>
        <w:rPr>
          <w:rStyle w:val="string"/>
          <w:rFonts w:ascii="Segoe UI" w:hAnsi="Segoe UI" w:cs="Segoe UI"/>
          <w:color w:val="0000FF"/>
          <w:bdr w:val="none" w:sz="0" w:space="0" w:color="auto" w:frame="1"/>
        </w:rPr>
        <w:t>Hashmap</w:t>
      </w:r>
      <w:proofErr w:type="spellEnd"/>
      <w:r>
        <w:rPr>
          <w:rStyle w:val="string"/>
          <w:rFonts w:ascii="Segoe UI" w:hAnsi="Segoe UI" w:cs="Segoe UI"/>
          <w:color w:val="0000FF"/>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5B76FA4" w14:textId="77777777" w:rsidR="00BC138E" w:rsidRDefault="00BC138E" w:rsidP="00BC138E">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eastAsiaTheme="majorEastAsia"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 : </w:t>
      </w:r>
      <w:proofErr w:type="spellStart"/>
      <w:r>
        <w:rPr>
          <w:rFonts w:ascii="Segoe UI" w:hAnsi="Segoe UI" w:cs="Segoe UI"/>
          <w:color w:val="000000"/>
          <w:bdr w:val="none" w:sz="0" w:space="0" w:color="auto" w:frame="1"/>
        </w:rPr>
        <w:t>map.entrySet</w:t>
      </w:r>
      <w:proofErr w:type="spellEnd"/>
      <w:r>
        <w:rPr>
          <w:rFonts w:ascii="Segoe UI" w:hAnsi="Segoe UI" w:cs="Segoe UI"/>
          <w:color w:val="000000"/>
          <w:bdr w:val="none" w:sz="0" w:space="0" w:color="auto" w:frame="1"/>
        </w:rPr>
        <w:t>()){    </w:t>
      </w:r>
    </w:p>
    <w:p w14:paraId="4942D852" w14:textId="77777777" w:rsidR="00BC138E" w:rsidRDefault="00BC138E" w:rsidP="00BC138E">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m.getKey</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14:paraId="2471914A" w14:textId="77777777" w:rsidR="00BC138E" w:rsidRDefault="00BC138E" w:rsidP="00BC138E">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3DF9302" w14:textId="77777777" w:rsidR="00BC138E" w:rsidRDefault="00BC138E" w:rsidP="00BC138E">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3178660" w14:textId="77777777" w:rsidR="00BC138E" w:rsidRDefault="00BC138E" w:rsidP="00BC138E">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88AD1C3" w14:textId="77777777" w:rsidR="00BC138E" w:rsidRDefault="00BC138E" w:rsidP="00BC138E">
      <w:pPr>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"https://www.javatpoint.com/opr/test.jsp?filename=HashMapExample1"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14:paraId="609E0B37" w14:textId="77777777" w:rsidR="00BC138E" w:rsidRDefault="00BC138E" w:rsidP="00BC138E">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2A2133F8" w14:textId="77777777" w:rsidR="00BC138E" w:rsidRDefault="00BC138E" w:rsidP="00BC138E">
      <w:pPr>
        <w:pStyle w:val="HTMLPreformatted"/>
        <w:shd w:val="clear" w:color="auto" w:fill="1C1D1C"/>
        <w:jc w:val="both"/>
        <w:rPr>
          <w:color w:val="F9F9F9"/>
        </w:rPr>
      </w:pPr>
      <w:r>
        <w:rPr>
          <w:color w:val="F9F9F9"/>
        </w:rPr>
        <w:t xml:space="preserve">Iterating </w:t>
      </w:r>
      <w:proofErr w:type="spellStart"/>
      <w:r>
        <w:rPr>
          <w:color w:val="F9F9F9"/>
        </w:rPr>
        <w:t>Hashmap</w:t>
      </w:r>
      <w:proofErr w:type="spellEnd"/>
      <w:r>
        <w:rPr>
          <w:color w:val="F9F9F9"/>
        </w:rPr>
        <w:t>...</w:t>
      </w:r>
    </w:p>
    <w:p w14:paraId="56D375A7" w14:textId="77777777" w:rsidR="00BC138E" w:rsidRDefault="00BC138E" w:rsidP="00BC138E">
      <w:pPr>
        <w:pStyle w:val="HTMLPreformatted"/>
        <w:shd w:val="clear" w:color="auto" w:fill="1C1D1C"/>
        <w:jc w:val="both"/>
        <w:rPr>
          <w:color w:val="F9F9F9"/>
        </w:rPr>
      </w:pPr>
      <w:r>
        <w:rPr>
          <w:color w:val="F9F9F9"/>
        </w:rPr>
        <w:t>1 Mango</w:t>
      </w:r>
    </w:p>
    <w:p w14:paraId="0955693A" w14:textId="77777777" w:rsidR="00BC138E" w:rsidRDefault="00BC138E" w:rsidP="00BC138E">
      <w:pPr>
        <w:pStyle w:val="HTMLPreformatted"/>
        <w:shd w:val="clear" w:color="auto" w:fill="1C1D1C"/>
        <w:jc w:val="both"/>
        <w:rPr>
          <w:color w:val="F9F9F9"/>
        </w:rPr>
      </w:pPr>
      <w:r>
        <w:rPr>
          <w:color w:val="F9F9F9"/>
        </w:rPr>
        <w:t>2 Apple</w:t>
      </w:r>
    </w:p>
    <w:p w14:paraId="2CB29C94" w14:textId="77777777" w:rsidR="00BC138E" w:rsidRDefault="00BC138E" w:rsidP="00BC138E">
      <w:pPr>
        <w:pStyle w:val="HTMLPreformatted"/>
        <w:shd w:val="clear" w:color="auto" w:fill="1C1D1C"/>
        <w:jc w:val="both"/>
        <w:rPr>
          <w:color w:val="F9F9F9"/>
        </w:rPr>
      </w:pPr>
      <w:r>
        <w:rPr>
          <w:color w:val="F9F9F9"/>
        </w:rPr>
        <w:t>3 Banana</w:t>
      </w:r>
    </w:p>
    <w:p w14:paraId="5B2DB0AE" w14:textId="77777777" w:rsidR="00BC138E" w:rsidRDefault="00BC138E" w:rsidP="00BC138E">
      <w:pPr>
        <w:pStyle w:val="HTMLPreformatted"/>
        <w:shd w:val="clear" w:color="auto" w:fill="1C1D1C"/>
        <w:jc w:val="both"/>
        <w:rPr>
          <w:color w:val="F9F9F9"/>
        </w:rPr>
      </w:pPr>
      <w:r>
        <w:rPr>
          <w:color w:val="F9F9F9"/>
        </w:rPr>
        <w:t>4 Grapes</w:t>
      </w:r>
    </w:p>
    <w:p w14:paraId="02DFF807" w14:textId="77777777" w:rsidR="00BC138E" w:rsidRDefault="00BC138E" w:rsidP="00BC138E">
      <w:pPr>
        <w:pStyle w:val="NormalWeb"/>
        <w:shd w:val="clear" w:color="auto" w:fill="FFFFFF"/>
        <w:jc w:val="both"/>
        <w:rPr>
          <w:rFonts w:ascii="Segoe UI" w:hAnsi="Segoe UI" w:cs="Segoe UI"/>
          <w:color w:val="333333"/>
        </w:rPr>
      </w:pPr>
      <w:r>
        <w:rPr>
          <w:rFonts w:ascii="Segoe UI" w:hAnsi="Segoe UI" w:cs="Segoe UI"/>
          <w:color w:val="333333"/>
        </w:rPr>
        <w:t>In this example, we are storing Integer as the key and String as the value, so we are using </w:t>
      </w:r>
      <w:r>
        <w:rPr>
          <w:rStyle w:val="highlightme"/>
          <w:rFonts w:ascii="Segoe UI" w:hAnsi="Segoe UI" w:cs="Segoe UI"/>
          <w:color w:val="333333"/>
          <w:shd w:val="clear" w:color="auto" w:fill="E4E3E3"/>
        </w:rPr>
        <w:t>HashMap&lt;</w:t>
      </w:r>
      <w:proofErr w:type="spellStart"/>
      <w:proofErr w:type="gramStart"/>
      <w:r>
        <w:rPr>
          <w:rStyle w:val="highlightme"/>
          <w:rFonts w:ascii="Segoe UI" w:hAnsi="Segoe UI" w:cs="Segoe UI"/>
          <w:color w:val="333333"/>
          <w:shd w:val="clear" w:color="auto" w:fill="E4E3E3"/>
        </w:rPr>
        <w:t>Integer,String</w:t>
      </w:r>
      <w:proofErr w:type="spellEnd"/>
      <w:proofErr w:type="gramEnd"/>
      <w:r>
        <w:rPr>
          <w:rStyle w:val="highlightme"/>
          <w:rFonts w:ascii="Segoe UI" w:hAnsi="Segoe UI" w:cs="Segoe UI"/>
          <w:color w:val="333333"/>
          <w:shd w:val="clear" w:color="auto" w:fill="E4E3E3"/>
        </w:rPr>
        <w:t>&gt;</w:t>
      </w:r>
      <w:r>
        <w:rPr>
          <w:rFonts w:ascii="Segoe UI" w:hAnsi="Segoe UI" w:cs="Segoe UI"/>
          <w:color w:val="333333"/>
        </w:rPr>
        <w:t> as the type. The </w:t>
      </w:r>
      <w:proofErr w:type="gramStart"/>
      <w:r>
        <w:rPr>
          <w:rStyle w:val="highlightme"/>
          <w:rFonts w:ascii="Segoe UI" w:hAnsi="Segoe UI" w:cs="Segoe UI"/>
          <w:color w:val="333333"/>
          <w:shd w:val="clear" w:color="auto" w:fill="E4E3E3"/>
        </w:rPr>
        <w:t>put(</w:t>
      </w:r>
      <w:proofErr w:type="gramEnd"/>
      <w:r>
        <w:rPr>
          <w:rStyle w:val="highlightme"/>
          <w:rFonts w:ascii="Segoe UI" w:hAnsi="Segoe UI" w:cs="Segoe UI"/>
          <w:color w:val="333333"/>
          <w:shd w:val="clear" w:color="auto" w:fill="E4E3E3"/>
        </w:rPr>
        <w:t>)</w:t>
      </w:r>
      <w:r>
        <w:rPr>
          <w:rFonts w:ascii="Segoe UI" w:hAnsi="Segoe UI" w:cs="Segoe UI"/>
          <w:color w:val="333333"/>
        </w:rPr>
        <w:t> method inserts the elements in the map.</w:t>
      </w:r>
    </w:p>
    <w:p w14:paraId="653ADED6" w14:textId="77777777" w:rsidR="00BC138E" w:rsidRDefault="00BC138E" w:rsidP="00BC138E">
      <w:pPr>
        <w:pStyle w:val="NormalWeb"/>
        <w:shd w:val="clear" w:color="auto" w:fill="FFFFFF"/>
        <w:jc w:val="both"/>
        <w:rPr>
          <w:rFonts w:ascii="Segoe UI" w:hAnsi="Segoe UI" w:cs="Segoe UI"/>
          <w:color w:val="333333"/>
        </w:rPr>
      </w:pPr>
      <w:r>
        <w:rPr>
          <w:rFonts w:ascii="Segoe UI" w:hAnsi="Segoe UI" w:cs="Segoe UI"/>
          <w:color w:val="333333"/>
        </w:rPr>
        <w:t xml:space="preserve">To get the key and value elements, we should call the </w:t>
      </w:r>
      <w:proofErr w:type="spellStart"/>
      <w:proofErr w:type="gramStart"/>
      <w:r>
        <w:rPr>
          <w:rFonts w:ascii="Segoe UI" w:hAnsi="Segoe UI" w:cs="Segoe UI"/>
          <w:color w:val="333333"/>
        </w:rPr>
        <w:t>getKey</w:t>
      </w:r>
      <w:proofErr w:type="spellEnd"/>
      <w:r>
        <w:rPr>
          <w:rFonts w:ascii="Segoe UI" w:hAnsi="Segoe UI" w:cs="Segoe UI"/>
          <w:color w:val="333333"/>
        </w:rPr>
        <w:t>(</w:t>
      </w:r>
      <w:proofErr w:type="gramEnd"/>
      <w:r>
        <w:rPr>
          <w:rFonts w:ascii="Segoe UI" w:hAnsi="Segoe UI" w:cs="Segoe UI"/>
          <w:color w:val="333333"/>
        </w:rPr>
        <w:t xml:space="preserve">) and </w:t>
      </w:r>
      <w:proofErr w:type="spellStart"/>
      <w:r>
        <w:rPr>
          <w:rFonts w:ascii="Segoe UI" w:hAnsi="Segoe UI" w:cs="Segoe UI"/>
          <w:color w:val="333333"/>
        </w:rPr>
        <w:t>getValue</w:t>
      </w:r>
      <w:proofErr w:type="spellEnd"/>
      <w:r>
        <w:rPr>
          <w:rFonts w:ascii="Segoe UI" w:hAnsi="Segoe UI" w:cs="Segoe UI"/>
          <w:color w:val="333333"/>
        </w:rPr>
        <w:t>() methods. The </w:t>
      </w:r>
      <w:proofErr w:type="spellStart"/>
      <w:r>
        <w:rPr>
          <w:rStyle w:val="highlightme"/>
          <w:rFonts w:ascii="Segoe UI" w:hAnsi="Segoe UI" w:cs="Segoe UI"/>
          <w:color w:val="333333"/>
          <w:shd w:val="clear" w:color="auto" w:fill="E4E3E3"/>
        </w:rPr>
        <w:t>Map.Entry</w:t>
      </w:r>
      <w:proofErr w:type="spellEnd"/>
      <w:r>
        <w:rPr>
          <w:rFonts w:ascii="Segoe UI" w:hAnsi="Segoe UI" w:cs="Segoe UI"/>
          <w:color w:val="333333"/>
        </w:rPr>
        <w:t> interface contains the </w:t>
      </w:r>
      <w:proofErr w:type="spellStart"/>
      <w:proofErr w:type="gramStart"/>
      <w:r>
        <w:rPr>
          <w:rStyle w:val="Emphasis"/>
          <w:rFonts w:ascii="Segoe UI" w:hAnsi="Segoe UI" w:cs="Segoe UI"/>
          <w:color w:val="333333"/>
        </w:rPr>
        <w:t>getKey</w:t>
      </w:r>
      <w:proofErr w:type="spellEnd"/>
      <w:r>
        <w:rPr>
          <w:rStyle w:val="Emphasis"/>
          <w:rFonts w:ascii="Segoe UI" w:hAnsi="Segoe UI" w:cs="Segoe UI"/>
          <w:color w:val="333333"/>
        </w:rPr>
        <w:t>(</w:t>
      </w:r>
      <w:proofErr w:type="gramEnd"/>
      <w:r>
        <w:rPr>
          <w:rStyle w:val="Emphasis"/>
          <w:rFonts w:ascii="Segoe UI" w:hAnsi="Segoe UI" w:cs="Segoe UI"/>
          <w:color w:val="333333"/>
        </w:rPr>
        <w:t>)</w:t>
      </w:r>
      <w:r>
        <w:rPr>
          <w:rFonts w:ascii="Segoe UI" w:hAnsi="Segoe UI" w:cs="Segoe UI"/>
          <w:color w:val="333333"/>
        </w:rPr>
        <w:t> and </w:t>
      </w:r>
      <w:proofErr w:type="spellStart"/>
      <w:r>
        <w:rPr>
          <w:rStyle w:val="Emphasis"/>
          <w:rFonts w:ascii="Segoe UI" w:hAnsi="Segoe UI" w:cs="Segoe UI"/>
          <w:color w:val="333333"/>
        </w:rPr>
        <w:t>getValue</w:t>
      </w:r>
      <w:proofErr w:type="spellEnd"/>
      <w:r>
        <w:rPr>
          <w:rStyle w:val="Emphasis"/>
          <w:rFonts w:ascii="Segoe UI" w:hAnsi="Segoe UI" w:cs="Segoe UI"/>
          <w:color w:val="333333"/>
        </w:rPr>
        <w:t>()</w:t>
      </w:r>
      <w:r>
        <w:rPr>
          <w:rFonts w:ascii="Segoe UI" w:hAnsi="Segoe UI" w:cs="Segoe UI"/>
          <w:color w:val="333333"/>
        </w:rPr>
        <w:t xml:space="preserve"> methods. But, we should call the </w:t>
      </w:r>
      <w:proofErr w:type="spellStart"/>
      <w:proofErr w:type="gramStart"/>
      <w:r>
        <w:rPr>
          <w:rFonts w:ascii="Segoe UI" w:hAnsi="Segoe UI" w:cs="Segoe UI"/>
          <w:color w:val="333333"/>
        </w:rPr>
        <w:t>entrySet</w:t>
      </w:r>
      <w:proofErr w:type="spellEnd"/>
      <w:r>
        <w:rPr>
          <w:rFonts w:ascii="Segoe UI" w:hAnsi="Segoe UI" w:cs="Segoe UI"/>
          <w:color w:val="333333"/>
        </w:rPr>
        <w:t>(</w:t>
      </w:r>
      <w:proofErr w:type="gramEnd"/>
      <w:r>
        <w:rPr>
          <w:rFonts w:ascii="Segoe UI" w:hAnsi="Segoe UI" w:cs="Segoe UI"/>
          <w:color w:val="333333"/>
        </w:rPr>
        <w:t xml:space="preserve">) method of Map interface to get the instance of </w:t>
      </w:r>
      <w:proofErr w:type="spellStart"/>
      <w:r>
        <w:rPr>
          <w:rFonts w:ascii="Segoe UI" w:hAnsi="Segoe UI" w:cs="Segoe UI"/>
          <w:color w:val="333333"/>
        </w:rPr>
        <w:t>Map.Entry</w:t>
      </w:r>
      <w:proofErr w:type="spellEnd"/>
      <w:r>
        <w:rPr>
          <w:rFonts w:ascii="Segoe UI" w:hAnsi="Segoe UI" w:cs="Segoe UI"/>
          <w:color w:val="333333"/>
        </w:rPr>
        <w:t>.</w:t>
      </w:r>
    </w:p>
    <w:p w14:paraId="1E839DB9" w14:textId="77777777" w:rsidR="00BC138E" w:rsidRDefault="00BC138E" w:rsidP="00BC138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No Duplicate Key on HashMap</w:t>
      </w:r>
    </w:p>
    <w:p w14:paraId="3A4694DB" w14:textId="77777777" w:rsidR="00BC138E" w:rsidRDefault="00BC138E" w:rsidP="00BC138E">
      <w:pPr>
        <w:pStyle w:val="NormalWeb"/>
        <w:shd w:val="clear" w:color="auto" w:fill="FFFFFF"/>
        <w:jc w:val="both"/>
        <w:rPr>
          <w:rFonts w:ascii="Segoe UI" w:hAnsi="Segoe UI" w:cs="Segoe UI"/>
          <w:color w:val="333333"/>
        </w:rPr>
      </w:pPr>
      <w:r>
        <w:rPr>
          <w:rFonts w:ascii="Segoe UI" w:hAnsi="Segoe UI" w:cs="Segoe UI"/>
          <w:color w:val="333333"/>
        </w:rPr>
        <w:t>You cannot store duplicate keys in HashMap. However, if you try to store duplicate key with another value, it will replace the value.</w:t>
      </w:r>
    </w:p>
    <w:p w14:paraId="40C95672" w14:textId="77777777" w:rsidR="00BC138E" w:rsidRDefault="00BC138E" w:rsidP="00BC138E">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14:paraId="070638CC" w14:textId="77777777" w:rsidR="00BC138E" w:rsidRDefault="00BC138E" w:rsidP="00BC138E">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14:paraId="14BD945F" w14:textId="77777777" w:rsidR="00BC138E" w:rsidRDefault="00BC138E" w:rsidP="00BC138E">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14:paraId="47F1C512" w14:textId="77777777" w:rsidR="00BC138E" w:rsidRDefault="00BC138E" w:rsidP="00BC138E">
      <w:pPr>
        <w:jc w:val="both"/>
        <w:rPr>
          <w:color w:val="333333"/>
        </w:rPr>
      </w:pPr>
      <w:r>
        <w:rPr>
          <w:rFonts w:ascii="Segoe UI" w:hAnsi="Segoe UI" w:cs="Segoe UI"/>
          <w:color w:val="333333"/>
        </w:rPr>
        <w:fldChar w:fldCharType="end"/>
      </w:r>
    </w:p>
    <w:p w14:paraId="21222519" w14:textId="77777777" w:rsidR="00BC138E" w:rsidRDefault="00BC138E" w:rsidP="00BC138E">
      <w:pPr>
        <w:pStyle w:val="alt"/>
        <w:numPr>
          <w:ilvl w:val="0"/>
          <w:numId w:val="1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5F5F697" w14:textId="77777777" w:rsidR="00BC138E" w:rsidRDefault="00BC138E" w:rsidP="00BC138E">
      <w:pPr>
        <w:numPr>
          <w:ilvl w:val="0"/>
          <w:numId w:val="1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HashMapExample2{  </w:t>
      </w:r>
    </w:p>
    <w:p w14:paraId="3801D5C6" w14:textId="77777777" w:rsidR="00BC138E" w:rsidRDefault="00BC138E" w:rsidP="00BC138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972DB61" w14:textId="77777777" w:rsidR="00BC138E" w:rsidRDefault="00BC138E" w:rsidP="00BC138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HashMap&lt;</w:t>
      </w:r>
      <w:proofErr w:type="gramStart"/>
      <w:r>
        <w:rPr>
          <w:rFonts w:ascii="Segoe UI" w:hAnsi="Segoe UI" w:cs="Segoe UI"/>
          <w:color w:val="000000"/>
          <w:bdr w:val="none" w:sz="0" w:space="0" w:color="auto" w:frame="1"/>
        </w:rPr>
        <w:t>Integer,String</w:t>
      </w:r>
      <w:proofErr w:type="gramEnd"/>
      <w:r>
        <w:rPr>
          <w:rFonts w:ascii="Segoe UI" w:hAnsi="Segoe UI" w:cs="Segoe UI"/>
          <w:color w:val="000000"/>
          <w:bdr w:val="none" w:sz="0" w:space="0" w:color="auto" w:frame="1"/>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w:t>
      </w:r>
      <w:r>
        <w:rPr>
          <w:rStyle w:val="comment"/>
          <w:rFonts w:ascii="Segoe UI" w:hAnsi="Segoe UI" w:cs="Segoe UI"/>
          <w:color w:val="008200"/>
          <w:bdr w:val="none" w:sz="0" w:space="0" w:color="auto" w:frame="1"/>
        </w:rPr>
        <w:t>//Creating HashMap  </w:t>
      </w:r>
      <w:r>
        <w:rPr>
          <w:rFonts w:ascii="Segoe UI" w:hAnsi="Segoe UI" w:cs="Segoe UI"/>
          <w:color w:val="000000"/>
          <w:bdr w:val="none" w:sz="0" w:space="0" w:color="auto" w:frame="1"/>
        </w:rPr>
        <w:t>  </w:t>
      </w:r>
    </w:p>
    <w:p w14:paraId="0656F8E6" w14:textId="77777777" w:rsidR="00BC138E" w:rsidRDefault="00BC138E" w:rsidP="00BC138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"Mango"</w:t>
      </w:r>
      <w:proofErr w:type="gramStart"/>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/Put elements in Map</w:t>
      </w:r>
      <w:r>
        <w:rPr>
          <w:rFonts w:ascii="Segoe UI" w:hAnsi="Segoe UI" w:cs="Segoe UI"/>
          <w:color w:val="000000"/>
          <w:bdr w:val="none" w:sz="0" w:space="0" w:color="auto" w:frame="1"/>
        </w:rPr>
        <w:t>  </w:t>
      </w:r>
    </w:p>
    <w:p w14:paraId="51974F2B" w14:textId="77777777" w:rsidR="00BC138E" w:rsidRDefault="00BC138E" w:rsidP="00BC138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"Apple"</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4C506A1" w14:textId="77777777" w:rsidR="00BC138E" w:rsidRDefault="00BC138E" w:rsidP="00BC138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"Banana"</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59C1872" w14:textId="77777777" w:rsidR="00BC138E" w:rsidRDefault="00BC138E" w:rsidP="00BC138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"Grapes"</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//trying duplicate key</w:t>
      </w:r>
      <w:r>
        <w:rPr>
          <w:rFonts w:ascii="Segoe UI" w:hAnsi="Segoe UI" w:cs="Segoe UI"/>
          <w:color w:val="000000"/>
          <w:bdr w:val="none" w:sz="0" w:space="0" w:color="auto" w:frame="1"/>
        </w:rPr>
        <w:t>  </w:t>
      </w:r>
    </w:p>
    <w:p w14:paraId="50628B9B" w14:textId="77777777" w:rsidR="00BC138E" w:rsidRDefault="00BC138E" w:rsidP="00BC138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F928A01" w14:textId="77777777" w:rsidR="00BC138E" w:rsidRDefault="00BC138E" w:rsidP="00BC138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"Iterating </w:t>
      </w:r>
      <w:proofErr w:type="spellStart"/>
      <w:r>
        <w:rPr>
          <w:rStyle w:val="string"/>
          <w:rFonts w:ascii="Segoe UI" w:hAnsi="Segoe UI" w:cs="Segoe UI"/>
          <w:color w:val="0000FF"/>
          <w:bdr w:val="none" w:sz="0" w:space="0" w:color="auto" w:frame="1"/>
        </w:rPr>
        <w:t>Hashmap</w:t>
      </w:r>
      <w:proofErr w:type="spellEnd"/>
      <w:r>
        <w:rPr>
          <w:rStyle w:val="string"/>
          <w:rFonts w:ascii="Segoe UI" w:hAnsi="Segoe UI" w:cs="Segoe UI"/>
          <w:color w:val="0000FF"/>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3C53A41" w14:textId="77777777" w:rsidR="00BC138E" w:rsidRDefault="00BC138E" w:rsidP="00BC138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eastAsiaTheme="majorEastAsia"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 : </w:t>
      </w:r>
      <w:proofErr w:type="spellStart"/>
      <w:r>
        <w:rPr>
          <w:rFonts w:ascii="Segoe UI" w:hAnsi="Segoe UI" w:cs="Segoe UI"/>
          <w:color w:val="000000"/>
          <w:bdr w:val="none" w:sz="0" w:space="0" w:color="auto" w:frame="1"/>
        </w:rPr>
        <w:t>map.entrySet</w:t>
      </w:r>
      <w:proofErr w:type="spellEnd"/>
      <w:r>
        <w:rPr>
          <w:rFonts w:ascii="Segoe UI" w:hAnsi="Segoe UI" w:cs="Segoe UI"/>
          <w:color w:val="000000"/>
          <w:bdr w:val="none" w:sz="0" w:space="0" w:color="auto" w:frame="1"/>
        </w:rPr>
        <w:t>()){    </w:t>
      </w:r>
    </w:p>
    <w:p w14:paraId="2058AD0D" w14:textId="77777777" w:rsidR="00BC138E" w:rsidRDefault="00BC138E" w:rsidP="00BC138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m.getKey</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14:paraId="04F3929C" w14:textId="77777777" w:rsidR="00BC138E" w:rsidRDefault="00BC138E" w:rsidP="00BC138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F4C17B5" w14:textId="77777777" w:rsidR="00BC138E" w:rsidRDefault="00BC138E" w:rsidP="00BC138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5363498" w14:textId="77777777" w:rsidR="00BC138E" w:rsidRDefault="00BC138E" w:rsidP="00BC138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B8CB41D" w14:textId="77777777" w:rsidR="00BC138E" w:rsidRDefault="00BC138E" w:rsidP="00BC138E">
      <w:pPr>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"https://www.javatpoint.com/opr/test.jsp?filename=HashMapExample2"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14:paraId="1FE690FB" w14:textId="77777777" w:rsidR="00BC138E" w:rsidRDefault="00BC138E" w:rsidP="00BC138E">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6B54BBDB" w14:textId="77777777" w:rsidR="00BC138E" w:rsidRDefault="00BC138E" w:rsidP="00BC138E">
      <w:pPr>
        <w:pStyle w:val="HTMLPreformatted"/>
        <w:shd w:val="clear" w:color="auto" w:fill="1C1D1C"/>
        <w:jc w:val="both"/>
        <w:rPr>
          <w:color w:val="F9F9F9"/>
        </w:rPr>
      </w:pPr>
      <w:r>
        <w:rPr>
          <w:color w:val="F9F9F9"/>
        </w:rPr>
        <w:t xml:space="preserve">Iterating </w:t>
      </w:r>
      <w:proofErr w:type="spellStart"/>
      <w:r>
        <w:rPr>
          <w:color w:val="F9F9F9"/>
        </w:rPr>
        <w:t>Hashmap</w:t>
      </w:r>
      <w:proofErr w:type="spellEnd"/>
      <w:r>
        <w:rPr>
          <w:color w:val="F9F9F9"/>
        </w:rPr>
        <w:t>...</w:t>
      </w:r>
    </w:p>
    <w:p w14:paraId="2CB7B61F" w14:textId="77777777" w:rsidR="00BC138E" w:rsidRDefault="00BC138E" w:rsidP="00BC138E">
      <w:pPr>
        <w:pStyle w:val="HTMLPreformatted"/>
        <w:shd w:val="clear" w:color="auto" w:fill="1C1D1C"/>
        <w:jc w:val="both"/>
        <w:rPr>
          <w:color w:val="F9F9F9"/>
        </w:rPr>
      </w:pPr>
      <w:r>
        <w:rPr>
          <w:color w:val="F9F9F9"/>
        </w:rPr>
        <w:t>1 Grapes</w:t>
      </w:r>
    </w:p>
    <w:p w14:paraId="1ED29CF4" w14:textId="77777777" w:rsidR="00BC138E" w:rsidRDefault="00BC138E" w:rsidP="00BC138E">
      <w:pPr>
        <w:pStyle w:val="HTMLPreformatted"/>
        <w:shd w:val="clear" w:color="auto" w:fill="1C1D1C"/>
        <w:jc w:val="both"/>
        <w:rPr>
          <w:color w:val="F9F9F9"/>
        </w:rPr>
      </w:pPr>
      <w:r>
        <w:rPr>
          <w:color w:val="F9F9F9"/>
        </w:rPr>
        <w:t>2 Apple</w:t>
      </w:r>
    </w:p>
    <w:p w14:paraId="10DC0061" w14:textId="77777777" w:rsidR="00BC138E" w:rsidRDefault="00BC138E" w:rsidP="00BC138E">
      <w:pPr>
        <w:pStyle w:val="HTMLPreformatted"/>
        <w:shd w:val="clear" w:color="auto" w:fill="1C1D1C"/>
        <w:jc w:val="both"/>
        <w:rPr>
          <w:color w:val="F9F9F9"/>
        </w:rPr>
      </w:pPr>
      <w:r>
        <w:rPr>
          <w:color w:val="F9F9F9"/>
        </w:rPr>
        <w:t>3 Banana</w:t>
      </w:r>
    </w:p>
    <w:p w14:paraId="63074481" w14:textId="77777777" w:rsidR="00BC138E" w:rsidRDefault="00BC138E" w:rsidP="00BC138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HashMap example to </w:t>
      </w:r>
      <w:proofErr w:type="gramStart"/>
      <w:r>
        <w:rPr>
          <w:rFonts w:ascii="Helvetica" w:hAnsi="Helvetica" w:cs="Helvetica"/>
          <w:b/>
          <w:bCs/>
          <w:color w:val="610B4B"/>
          <w:sz w:val="32"/>
          <w:szCs w:val="32"/>
        </w:rPr>
        <w:t>add(</w:t>
      </w:r>
      <w:proofErr w:type="gramEnd"/>
      <w:r>
        <w:rPr>
          <w:rFonts w:ascii="Helvetica" w:hAnsi="Helvetica" w:cs="Helvetica"/>
          <w:b/>
          <w:bCs/>
          <w:color w:val="610B4B"/>
          <w:sz w:val="32"/>
          <w:szCs w:val="32"/>
        </w:rPr>
        <w:t>) elements</w:t>
      </w:r>
    </w:p>
    <w:p w14:paraId="28DBFCB4" w14:textId="77777777" w:rsidR="00BC138E" w:rsidRDefault="00BC138E" w:rsidP="00BC138E">
      <w:pPr>
        <w:pStyle w:val="NormalWeb"/>
        <w:shd w:val="clear" w:color="auto" w:fill="FFFFFF"/>
        <w:jc w:val="both"/>
        <w:rPr>
          <w:rFonts w:ascii="Segoe UI" w:hAnsi="Segoe UI" w:cs="Segoe UI"/>
          <w:color w:val="333333"/>
        </w:rPr>
      </w:pPr>
      <w:r>
        <w:rPr>
          <w:rFonts w:ascii="Segoe UI" w:hAnsi="Segoe UI" w:cs="Segoe UI"/>
          <w:color w:val="333333"/>
        </w:rPr>
        <w:t>Here, we see different ways to insert elements.</w:t>
      </w:r>
    </w:p>
    <w:p w14:paraId="1A7A5830" w14:textId="77777777" w:rsidR="00BC138E" w:rsidRDefault="00BC138E" w:rsidP="00BC138E">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14:paraId="6295F843" w14:textId="77777777" w:rsidR="00BC138E" w:rsidRDefault="00BC138E" w:rsidP="00BC138E">
      <w:pPr>
        <w:jc w:val="both"/>
        <w:rPr>
          <w:rStyle w:val="Hyperlink"/>
          <w:rFonts w:ascii="Segoe UI" w:hAnsi="Segoe UI" w:cs="Segoe UI"/>
          <w:color w:val="008000"/>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14:paraId="2E61FF7A" w14:textId="77777777" w:rsidR="00BC138E" w:rsidRDefault="00BC138E" w:rsidP="00BC138E">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14:paraId="0092BCB2" w14:textId="77777777" w:rsidR="00BC138E" w:rsidRDefault="00BC138E" w:rsidP="00BC138E">
      <w:pPr>
        <w:jc w:val="both"/>
        <w:rPr>
          <w:color w:val="333333"/>
        </w:rPr>
      </w:pPr>
      <w:r>
        <w:rPr>
          <w:rFonts w:ascii="Segoe UI" w:hAnsi="Segoe UI" w:cs="Segoe UI"/>
          <w:color w:val="333333"/>
        </w:rPr>
        <w:fldChar w:fldCharType="end"/>
      </w:r>
    </w:p>
    <w:p w14:paraId="185DB62F" w14:textId="77777777" w:rsidR="00BC138E" w:rsidRDefault="00BC138E" w:rsidP="00BC138E">
      <w:pPr>
        <w:pStyle w:val="alt"/>
        <w:numPr>
          <w:ilvl w:val="0"/>
          <w:numId w:val="1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E22E16C" w14:textId="77777777" w:rsidR="00BC138E" w:rsidRDefault="00BC138E" w:rsidP="00BC138E">
      <w:pPr>
        <w:numPr>
          <w:ilvl w:val="0"/>
          <w:numId w:val="1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HashMap1{  </w:t>
      </w:r>
    </w:p>
    <w:p w14:paraId="7B2EC1FD" w14:textId="77777777" w:rsidR="00BC138E" w:rsidRDefault="00BC138E" w:rsidP="00BC138E">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BD4EFA9" w14:textId="77777777" w:rsidR="00BC138E" w:rsidRDefault="00BC138E" w:rsidP="00BC138E">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HashMap&lt;</w:t>
      </w:r>
      <w:proofErr w:type="spellStart"/>
      <w:proofErr w:type="gramStart"/>
      <w:r>
        <w:rPr>
          <w:rFonts w:ascii="Segoe UI" w:hAnsi="Segoe UI" w:cs="Segoe UI"/>
          <w:color w:val="000000"/>
          <w:bdr w:val="none" w:sz="0" w:space="0" w:color="auto" w:frame="1"/>
        </w:rPr>
        <w:t>Integer,String</w:t>
      </w:r>
      <w:proofErr w:type="spellEnd"/>
      <w:proofErr w:type="gramEnd"/>
      <w:r>
        <w:rPr>
          <w:rFonts w:ascii="Segoe UI" w:hAnsi="Segoe UI" w:cs="Segoe UI"/>
          <w:color w:val="000000"/>
          <w:bdr w:val="none" w:sz="0" w:space="0" w:color="auto" w:frame="1"/>
        </w:rPr>
        <w:t>&gt; hm=</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w:t>
      </w:r>
      <w:proofErr w:type="spellStart"/>
      <w:r>
        <w:rPr>
          <w:rFonts w:ascii="Segoe UI" w:hAnsi="Segoe UI" w:cs="Segoe UI"/>
          <w:color w:val="000000"/>
          <w:bdr w:val="none" w:sz="0" w:space="0" w:color="auto" w:frame="1"/>
        </w:rPr>
        <w:t>Integer,String</w:t>
      </w:r>
      <w:proofErr w:type="spellEnd"/>
      <w:r>
        <w:rPr>
          <w:rFonts w:ascii="Segoe UI" w:hAnsi="Segoe UI" w:cs="Segoe UI"/>
          <w:color w:val="000000"/>
          <w:bdr w:val="none" w:sz="0" w:space="0" w:color="auto" w:frame="1"/>
        </w:rPr>
        <w:t>&gt;();    </w:t>
      </w:r>
    </w:p>
    <w:p w14:paraId="42FAFDD6" w14:textId="77777777" w:rsidR="00BC138E" w:rsidRDefault="00BC138E" w:rsidP="00BC138E">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"Initial list of elements: "</w:t>
      </w:r>
      <w:r>
        <w:rPr>
          <w:rFonts w:ascii="Segoe UI" w:hAnsi="Segoe UI" w:cs="Segoe UI"/>
          <w:color w:val="000000"/>
          <w:bdr w:val="none" w:sz="0" w:space="0" w:color="auto" w:frame="1"/>
        </w:rPr>
        <w:t>+hm</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1E8D39C" w14:textId="77777777" w:rsidR="00BC138E" w:rsidRDefault="00BC138E" w:rsidP="00BC138E">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hm.put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C0ACB7B" w14:textId="77777777" w:rsidR="00BC138E" w:rsidRDefault="00BC138E" w:rsidP="00BC138E">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hm.put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52D1648" w14:textId="77777777" w:rsidR="00BC138E" w:rsidRDefault="00BC138E" w:rsidP="00BC138E">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hm.put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DBCB7E0" w14:textId="77777777" w:rsidR="00BC138E" w:rsidRDefault="00BC138E" w:rsidP="00BC138E">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BE6DF8D" w14:textId="77777777" w:rsidR="00BC138E" w:rsidRDefault="00BC138E" w:rsidP="00BC138E">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"After invoking </w:t>
      </w:r>
      <w:proofErr w:type="gramStart"/>
      <w:r>
        <w:rPr>
          <w:rStyle w:val="string"/>
          <w:rFonts w:ascii="Segoe UI" w:hAnsi="Segoe UI" w:cs="Segoe UI"/>
          <w:color w:val="0000FF"/>
          <w:bdr w:val="none" w:sz="0" w:space="0" w:color="auto" w:frame="1"/>
        </w:rPr>
        <w:t>put(</w:t>
      </w:r>
      <w:proofErr w:type="gramEnd"/>
      <w:r>
        <w:rPr>
          <w:rStyle w:val="string"/>
          <w:rFonts w:ascii="Segoe UI" w:hAnsi="Segoe UI" w:cs="Segoe UI"/>
          <w:color w:val="0000FF"/>
          <w:bdr w:val="none" w:sz="0" w:space="0" w:color="auto" w:frame="1"/>
        </w:rPr>
        <w:t>) method "</w:t>
      </w:r>
      <w:r>
        <w:rPr>
          <w:rFonts w:ascii="Segoe UI" w:hAnsi="Segoe UI" w:cs="Segoe UI"/>
          <w:color w:val="000000"/>
          <w:bdr w:val="none" w:sz="0" w:space="0" w:color="auto" w:frame="1"/>
        </w:rPr>
        <w:t>);  </w:t>
      </w:r>
    </w:p>
    <w:p w14:paraId="331AC92A" w14:textId="77777777" w:rsidR="00BC138E" w:rsidRDefault="00BC138E" w:rsidP="00BC138E">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eastAsiaTheme="majorEastAsia"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m:hm.entrySet()){    </w:t>
      </w:r>
    </w:p>
    <w:p w14:paraId="25A418CA" w14:textId="77777777" w:rsidR="00BC138E" w:rsidRDefault="00BC138E" w:rsidP="00BC138E">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m.getKey</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14:paraId="2357D0A1" w14:textId="77777777" w:rsidR="00BC138E" w:rsidRDefault="00BC138E" w:rsidP="00BC138E">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AEB82C2" w14:textId="77777777" w:rsidR="00BC138E" w:rsidRDefault="00BC138E" w:rsidP="00BC138E">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8043740" w14:textId="77777777" w:rsidR="00BC138E" w:rsidRDefault="00BC138E" w:rsidP="00BC138E">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hm.putIfAbsent</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14:paraId="14C865F3" w14:textId="77777777" w:rsidR="00BC138E" w:rsidRDefault="00BC138E" w:rsidP="00BC138E">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w:t>
      </w:r>
      <w:proofErr w:type="gramStart"/>
      <w:r>
        <w:rPr>
          <w:rStyle w:val="string"/>
          <w:rFonts w:ascii="Segoe UI" w:hAnsi="Segoe UI" w:cs="Segoe UI"/>
          <w:color w:val="0000FF"/>
          <w:bdr w:val="none" w:sz="0" w:space="0" w:color="auto" w:frame="1"/>
        </w:rPr>
        <w:t>putIfAbsent(</w:t>
      </w:r>
      <w:proofErr w:type="gramEnd"/>
      <w:r>
        <w:rPr>
          <w:rStyle w:val="string"/>
          <w:rFonts w:ascii="Segoe UI" w:hAnsi="Segoe UI" w:cs="Segoe UI"/>
          <w:color w:val="0000FF"/>
          <w:bdr w:val="none" w:sz="0" w:space="0" w:color="auto" w:frame="1"/>
        </w:rPr>
        <w:t>) method "</w:t>
      </w:r>
      <w:r>
        <w:rPr>
          <w:rFonts w:ascii="Segoe UI" w:hAnsi="Segoe UI" w:cs="Segoe UI"/>
          <w:color w:val="000000"/>
          <w:bdr w:val="none" w:sz="0" w:space="0" w:color="auto" w:frame="1"/>
        </w:rPr>
        <w:t>);  </w:t>
      </w:r>
    </w:p>
    <w:p w14:paraId="66FBCAA1" w14:textId="77777777" w:rsidR="00BC138E" w:rsidRDefault="00BC138E" w:rsidP="00BC138E">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eastAsiaTheme="majorEastAsia"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m:hm.entrySet()){    </w:t>
      </w:r>
    </w:p>
    <w:p w14:paraId="64997AE5" w14:textId="77777777" w:rsidR="00BC138E" w:rsidRDefault="00BC138E" w:rsidP="00BC138E">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m.getKey</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14:paraId="6F0C9F6C" w14:textId="77777777" w:rsidR="00BC138E" w:rsidRDefault="00BC138E" w:rsidP="00BC138E">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24CD237" w14:textId="77777777" w:rsidR="00BC138E" w:rsidRDefault="00BC138E" w:rsidP="00BC138E">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HashMap&lt;</w:t>
      </w:r>
      <w:proofErr w:type="gramStart"/>
      <w:r>
        <w:rPr>
          <w:rFonts w:ascii="Segoe UI" w:hAnsi="Segoe UI" w:cs="Segoe UI"/>
          <w:color w:val="000000"/>
          <w:bdr w:val="none" w:sz="0" w:space="0" w:color="auto" w:frame="1"/>
        </w:rPr>
        <w:t>Integer,String</w:t>
      </w:r>
      <w:proofErr w:type="gramEnd"/>
      <w:r>
        <w:rPr>
          <w:rFonts w:ascii="Segoe UI" w:hAnsi="Segoe UI" w:cs="Segoe UI"/>
          <w:color w:val="000000"/>
          <w:bdr w:val="none" w:sz="0" w:space="0" w:color="auto" w:frame="1"/>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  </w:t>
      </w:r>
    </w:p>
    <w:p w14:paraId="68297C0B" w14:textId="77777777" w:rsidR="00BC138E" w:rsidRDefault="00BC138E" w:rsidP="00BC138E">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104</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A8899B3" w14:textId="77777777" w:rsidR="00BC138E" w:rsidRDefault="00BC138E" w:rsidP="00BC138E">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map.putAll</w:t>
      </w:r>
      <w:proofErr w:type="spellEnd"/>
      <w:proofErr w:type="gramEnd"/>
      <w:r>
        <w:rPr>
          <w:rFonts w:ascii="Segoe UI" w:hAnsi="Segoe UI" w:cs="Segoe UI"/>
          <w:color w:val="000000"/>
          <w:bdr w:val="none" w:sz="0" w:space="0" w:color="auto" w:frame="1"/>
        </w:rPr>
        <w:t>(hm);  </w:t>
      </w:r>
    </w:p>
    <w:p w14:paraId="057D2A7E" w14:textId="77777777" w:rsidR="00BC138E" w:rsidRDefault="00BC138E" w:rsidP="00BC138E">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"After invoking </w:t>
      </w:r>
      <w:proofErr w:type="spellStart"/>
      <w:proofErr w:type="gramStart"/>
      <w:r>
        <w:rPr>
          <w:rStyle w:val="string"/>
          <w:rFonts w:ascii="Segoe UI" w:hAnsi="Segoe UI" w:cs="Segoe UI"/>
          <w:color w:val="0000FF"/>
          <w:bdr w:val="none" w:sz="0" w:space="0" w:color="auto" w:frame="1"/>
        </w:rPr>
        <w:t>putAll</w:t>
      </w:r>
      <w:proofErr w:type="spellEnd"/>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 method "</w:t>
      </w:r>
      <w:r>
        <w:rPr>
          <w:rFonts w:ascii="Segoe UI" w:hAnsi="Segoe UI" w:cs="Segoe UI"/>
          <w:color w:val="000000"/>
          <w:bdr w:val="none" w:sz="0" w:space="0" w:color="auto" w:frame="1"/>
        </w:rPr>
        <w:t>);  </w:t>
      </w:r>
    </w:p>
    <w:p w14:paraId="2DD3DBAC" w14:textId="77777777" w:rsidR="00BC138E" w:rsidRDefault="00BC138E" w:rsidP="00BC138E">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m:map.entrySet()){    </w:t>
      </w:r>
    </w:p>
    <w:p w14:paraId="339F1C4B" w14:textId="77777777" w:rsidR="00BC138E" w:rsidRDefault="00BC138E" w:rsidP="00BC138E">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m.getKey</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14:paraId="7A0D35AB" w14:textId="77777777" w:rsidR="00BC138E" w:rsidRDefault="00BC138E" w:rsidP="00BC138E">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7D0EBD0" w14:textId="77777777" w:rsidR="00BC138E" w:rsidRDefault="00BC138E" w:rsidP="00BC138E">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4F36CCB" w14:textId="77777777" w:rsidR="00BC138E" w:rsidRDefault="00BC138E" w:rsidP="00BC138E">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9A1869C" w14:textId="77777777" w:rsidR="00BC138E" w:rsidRDefault="00BC138E" w:rsidP="00BC138E">
      <w:pPr>
        <w:pStyle w:val="HTMLPreformatted"/>
        <w:shd w:val="clear" w:color="auto" w:fill="1C1D1C"/>
        <w:jc w:val="both"/>
        <w:rPr>
          <w:color w:val="F9F9F9"/>
        </w:rPr>
      </w:pPr>
      <w:r>
        <w:rPr>
          <w:color w:val="F9F9F9"/>
        </w:rPr>
        <w:t>Initial list of elements: {}</w:t>
      </w:r>
    </w:p>
    <w:p w14:paraId="64B5C07F" w14:textId="77777777" w:rsidR="00BC138E" w:rsidRDefault="00BC138E" w:rsidP="00BC138E">
      <w:pPr>
        <w:pStyle w:val="HTMLPreformatted"/>
        <w:shd w:val="clear" w:color="auto" w:fill="1C1D1C"/>
        <w:jc w:val="both"/>
        <w:rPr>
          <w:color w:val="F9F9F9"/>
        </w:rPr>
      </w:pPr>
      <w:r>
        <w:rPr>
          <w:color w:val="F9F9F9"/>
        </w:rPr>
        <w:t xml:space="preserve">After invoking </w:t>
      </w:r>
      <w:proofErr w:type="gramStart"/>
      <w:r>
        <w:rPr>
          <w:color w:val="F9F9F9"/>
        </w:rPr>
        <w:t>put(</w:t>
      </w:r>
      <w:proofErr w:type="gramEnd"/>
      <w:r>
        <w:rPr>
          <w:color w:val="F9F9F9"/>
        </w:rPr>
        <w:t xml:space="preserve">) method </w:t>
      </w:r>
    </w:p>
    <w:p w14:paraId="2BA6C053" w14:textId="77777777" w:rsidR="00BC138E" w:rsidRDefault="00BC138E" w:rsidP="00BC138E">
      <w:pPr>
        <w:pStyle w:val="HTMLPreformatted"/>
        <w:shd w:val="clear" w:color="auto" w:fill="1C1D1C"/>
        <w:jc w:val="both"/>
        <w:rPr>
          <w:color w:val="F9F9F9"/>
        </w:rPr>
      </w:pPr>
      <w:r>
        <w:rPr>
          <w:color w:val="F9F9F9"/>
        </w:rPr>
        <w:t>100 Amit</w:t>
      </w:r>
    </w:p>
    <w:p w14:paraId="372CF11E" w14:textId="77777777" w:rsidR="00BC138E" w:rsidRDefault="00BC138E" w:rsidP="00BC138E">
      <w:pPr>
        <w:pStyle w:val="HTMLPreformatted"/>
        <w:shd w:val="clear" w:color="auto" w:fill="1C1D1C"/>
        <w:jc w:val="both"/>
        <w:rPr>
          <w:color w:val="F9F9F9"/>
        </w:rPr>
      </w:pPr>
      <w:r>
        <w:rPr>
          <w:color w:val="F9F9F9"/>
        </w:rPr>
        <w:t>101 Vijay</w:t>
      </w:r>
    </w:p>
    <w:p w14:paraId="522AD1E1" w14:textId="77777777" w:rsidR="00BC138E" w:rsidRDefault="00BC138E" w:rsidP="00BC138E">
      <w:pPr>
        <w:pStyle w:val="HTMLPreformatted"/>
        <w:shd w:val="clear" w:color="auto" w:fill="1C1D1C"/>
        <w:jc w:val="both"/>
        <w:rPr>
          <w:color w:val="F9F9F9"/>
        </w:rPr>
      </w:pPr>
      <w:r>
        <w:rPr>
          <w:color w:val="F9F9F9"/>
        </w:rPr>
        <w:lastRenderedPageBreak/>
        <w:t>102 Rahul</w:t>
      </w:r>
    </w:p>
    <w:p w14:paraId="4FC2979A" w14:textId="77777777" w:rsidR="00BC138E" w:rsidRDefault="00BC138E" w:rsidP="00BC138E">
      <w:pPr>
        <w:pStyle w:val="HTMLPreformatted"/>
        <w:shd w:val="clear" w:color="auto" w:fill="1C1D1C"/>
        <w:jc w:val="both"/>
        <w:rPr>
          <w:color w:val="F9F9F9"/>
        </w:rPr>
      </w:pPr>
      <w:r>
        <w:rPr>
          <w:color w:val="F9F9F9"/>
        </w:rPr>
        <w:t xml:space="preserve">After invoking </w:t>
      </w:r>
      <w:proofErr w:type="spellStart"/>
      <w:proofErr w:type="gramStart"/>
      <w:r>
        <w:rPr>
          <w:color w:val="F9F9F9"/>
        </w:rPr>
        <w:t>putIfAbsent</w:t>
      </w:r>
      <w:proofErr w:type="spellEnd"/>
      <w:r>
        <w:rPr>
          <w:color w:val="F9F9F9"/>
        </w:rPr>
        <w:t>(</w:t>
      </w:r>
      <w:proofErr w:type="gramEnd"/>
      <w:r>
        <w:rPr>
          <w:color w:val="F9F9F9"/>
        </w:rPr>
        <w:t xml:space="preserve">) method </w:t>
      </w:r>
    </w:p>
    <w:p w14:paraId="773EDA3D" w14:textId="77777777" w:rsidR="00BC138E" w:rsidRDefault="00BC138E" w:rsidP="00BC138E">
      <w:pPr>
        <w:pStyle w:val="HTMLPreformatted"/>
        <w:shd w:val="clear" w:color="auto" w:fill="1C1D1C"/>
        <w:jc w:val="both"/>
        <w:rPr>
          <w:color w:val="F9F9F9"/>
        </w:rPr>
      </w:pPr>
      <w:r>
        <w:rPr>
          <w:color w:val="F9F9F9"/>
        </w:rPr>
        <w:t>100 Amit</w:t>
      </w:r>
    </w:p>
    <w:p w14:paraId="41475A8F" w14:textId="77777777" w:rsidR="00BC138E" w:rsidRDefault="00BC138E" w:rsidP="00BC138E">
      <w:pPr>
        <w:pStyle w:val="HTMLPreformatted"/>
        <w:shd w:val="clear" w:color="auto" w:fill="1C1D1C"/>
        <w:jc w:val="both"/>
        <w:rPr>
          <w:color w:val="F9F9F9"/>
        </w:rPr>
      </w:pPr>
      <w:r>
        <w:rPr>
          <w:color w:val="F9F9F9"/>
        </w:rPr>
        <w:t>101 Vijay</w:t>
      </w:r>
    </w:p>
    <w:p w14:paraId="6969F84A" w14:textId="77777777" w:rsidR="00BC138E" w:rsidRDefault="00BC138E" w:rsidP="00BC138E">
      <w:pPr>
        <w:pStyle w:val="HTMLPreformatted"/>
        <w:shd w:val="clear" w:color="auto" w:fill="1C1D1C"/>
        <w:jc w:val="both"/>
        <w:rPr>
          <w:color w:val="F9F9F9"/>
        </w:rPr>
      </w:pPr>
      <w:r>
        <w:rPr>
          <w:color w:val="F9F9F9"/>
        </w:rPr>
        <w:t>102 Rahul</w:t>
      </w:r>
    </w:p>
    <w:p w14:paraId="21670EA5" w14:textId="77777777" w:rsidR="00BC138E" w:rsidRDefault="00BC138E" w:rsidP="00BC138E">
      <w:pPr>
        <w:pStyle w:val="HTMLPreformatted"/>
        <w:shd w:val="clear" w:color="auto" w:fill="1C1D1C"/>
        <w:jc w:val="both"/>
        <w:rPr>
          <w:color w:val="F9F9F9"/>
        </w:rPr>
      </w:pPr>
      <w:r>
        <w:rPr>
          <w:color w:val="F9F9F9"/>
        </w:rPr>
        <w:t>103 Gaurav</w:t>
      </w:r>
    </w:p>
    <w:p w14:paraId="09A988AA" w14:textId="77777777" w:rsidR="00BC138E" w:rsidRDefault="00BC138E" w:rsidP="00BC138E">
      <w:pPr>
        <w:pStyle w:val="HTMLPreformatted"/>
        <w:shd w:val="clear" w:color="auto" w:fill="1C1D1C"/>
        <w:jc w:val="both"/>
        <w:rPr>
          <w:color w:val="F9F9F9"/>
        </w:rPr>
      </w:pPr>
      <w:r>
        <w:rPr>
          <w:color w:val="F9F9F9"/>
        </w:rPr>
        <w:t xml:space="preserve">After invoking </w:t>
      </w:r>
      <w:proofErr w:type="spellStart"/>
      <w:proofErr w:type="gramStart"/>
      <w:r>
        <w:rPr>
          <w:color w:val="F9F9F9"/>
        </w:rPr>
        <w:t>putAll</w:t>
      </w:r>
      <w:proofErr w:type="spellEnd"/>
      <w:r>
        <w:rPr>
          <w:color w:val="F9F9F9"/>
        </w:rPr>
        <w:t>(</w:t>
      </w:r>
      <w:proofErr w:type="gramEnd"/>
      <w:r>
        <w:rPr>
          <w:color w:val="F9F9F9"/>
        </w:rPr>
        <w:t xml:space="preserve">) method </w:t>
      </w:r>
    </w:p>
    <w:p w14:paraId="47ECA87D" w14:textId="77777777" w:rsidR="00BC138E" w:rsidRDefault="00BC138E" w:rsidP="00BC138E">
      <w:pPr>
        <w:pStyle w:val="HTMLPreformatted"/>
        <w:shd w:val="clear" w:color="auto" w:fill="1C1D1C"/>
        <w:jc w:val="both"/>
        <w:rPr>
          <w:color w:val="F9F9F9"/>
        </w:rPr>
      </w:pPr>
      <w:r>
        <w:rPr>
          <w:color w:val="F9F9F9"/>
        </w:rPr>
        <w:t>100 Amit</w:t>
      </w:r>
    </w:p>
    <w:p w14:paraId="5D08AF3B" w14:textId="77777777" w:rsidR="00BC138E" w:rsidRDefault="00BC138E" w:rsidP="00BC138E">
      <w:pPr>
        <w:pStyle w:val="HTMLPreformatted"/>
        <w:shd w:val="clear" w:color="auto" w:fill="1C1D1C"/>
        <w:jc w:val="both"/>
        <w:rPr>
          <w:color w:val="F9F9F9"/>
        </w:rPr>
      </w:pPr>
      <w:r>
        <w:rPr>
          <w:color w:val="F9F9F9"/>
        </w:rPr>
        <w:t>101 Vijay</w:t>
      </w:r>
    </w:p>
    <w:p w14:paraId="313752E3" w14:textId="77777777" w:rsidR="00BC138E" w:rsidRDefault="00BC138E" w:rsidP="00BC138E">
      <w:pPr>
        <w:pStyle w:val="HTMLPreformatted"/>
        <w:shd w:val="clear" w:color="auto" w:fill="1C1D1C"/>
        <w:jc w:val="both"/>
        <w:rPr>
          <w:color w:val="F9F9F9"/>
        </w:rPr>
      </w:pPr>
      <w:r>
        <w:rPr>
          <w:color w:val="F9F9F9"/>
        </w:rPr>
        <w:t>102 Rahul</w:t>
      </w:r>
    </w:p>
    <w:p w14:paraId="327389E2" w14:textId="77777777" w:rsidR="00BC138E" w:rsidRDefault="00BC138E" w:rsidP="00BC138E">
      <w:pPr>
        <w:pStyle w:val="HTMLPreformatted"/>
        <w:shd w:val="clear" w:color="auto" w:fill="1C1D1C"/>
        <w:jc w:val="both"/>
        <w:rPr>
          <w:color w:val="F9F9F9"/>
        </w:rPr>
      </w:pPr>
      <w:r>
        <w:rPr>
          <w:color w:val="F9F9F9"/>
        </w:rPr>
        <w:t>103 Gaurav</w:t>
      </w:r>
    </w:p>
    <w:p w14:paraId="157D7E84" w14:textId="77777777" w:rsidR="00BC138E" w:rsidRDefault="00BC138E" w:rsidP="00BC138E">
      <w:pPr>
        <w:pStyle w:val="HTMLPreformatted"/>
        <w:shd w:val="clear" w:color="auto" w:fill="1C1D1C"/>
        <w:jc w:val="both"/>
        <w:rPr>
          <w:color w:val="F9F9F9"/>
        </w:rPr>
      </w:pPr>
      <w:r>
        <w:rPr>
          <w:color w:val="F9F9F9"/>
        </w:rPr>
        <w:t>104 Ravi</w:t>
      </w:r>
    </w:p>
    <w:p w14:paraId="0A6B5883" w14:textId="77777777" w:rsidR="00BC138E" w:rsidRDefault="00BC138E" w:rsidP="00BC138E">
      <w:pPr>
        <w:pStyle w:val="HTMLPreformatted"/>
        <w:shd w:val="clear" w:color="auto" w:fill="1C1D1C"/>
        <w:jc w:val="both"/>
        <w:rPr>
          <w:color w:val="F9F9F9"/>
        </w:rPr>
      </w:pPr>
    </w:p>
    <w:p w14:paraId="11229395" w14:textId="77777777" w:rsidR="00414048" w:rsidRDefault="00414048" w:rsidP="00BC138E">
      <w:pPr>
        <w:pStyle w:val="Heading3"/>
        <w:shd w:val="clear" w:color="auto" w:fill="FFFFFF"/>
        <w:spacing w:line="312" w:lineRule="atLeast"/>
        <w:jc w:val="both"/>
        <w:rPr>
          <w:rFonts w:ascii="Helvetica" w:hAnsi="Helvetica" w:cs="Helvetica"/>
          <w:b/>
          <w:bCs/>
          <w:color w:val="610B4B"/>
          <w:sz w:val="32"/>
          <w:szCs w:val="32"/>
        </w:rPr>
      </w:pPr>
    </w:p>
    <w:p w14:paraId="506ECF2C" w14:textId="77777777" w:rsidR="00414048" w:rsidRDefault="00414048" w:rsidP="00BC138E">
      <w:pPr>
        <w:pStyle w:val="Heading3"/>
        <w:shd w:val="clear" w:color="auto" w:fill="FFFFFF"/>
        <w:spacing w:line="312" w:lineRule="atLeast"/>
        <w:jc w:val="both"/>
        <w:rPr>
          <w:rFonts w:ascii="Helvetica" w:hAnsi="Helvetica" w:cs="Helvetica"/>
          <w:b/>
          <w:bCs/>
          <w:color w:val="610B4B"/>
          <w:sz w:val="32"/>
          <w:szCs w:val="32"/>
        </w:rPr>
      </w:pPr>
    </w:p>
    <w:p w14:paraId="532F42CD" w14:textId="38868C87" w:rsidR="00BC138E" w:rsidRDefault="00E1292F" w:rsidP="00BC138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 </w:t>
      </w:r>
      <w:r w:rsidR="00BC138E">
        <w:rPr>
          <w:rFonts w:ascii="Helvetica" w:hAnsi="Helvetica" w:cs="Helvetica"/>
          <w:b/>
          <w:bCs/>
          <w:color w:val="610B4B"/>
          <w:sz w:val="32"/>
          <w:szCs w:val="32"/>
        </w:rPr>
        <w:t xml:space="preserve">Java HashMap example to </w:t>
      </w:r>
      <w:proofErr w:type="gramStart"/>
      <w:r w:rsidR="00BC138E">
        <w:rPr>
          <w:rFonts w:ascii="Helvetica" w:hAnsi="Helvetica" w:cs="Helvetica"/>
          <w:b/>
          <w:bCs/>
          <w:color w:val="610B4B"/>
          <w:sz w:val="32"/>
          <w:szCs w:val="32"/>
        </w:rPr>
        <w:t>remove(</w:t>
      </w:r>
      <w:proofErr w:type="gramEnd"/>
      <w:r w:rsidR="00BC138E">
        <w:rPr>
          <w:rFonts w:ascii="Helvetica" w:hAnsi="Helvetica" w:cs="Helvetica"/>
          <w:b/>
          <w:bCs/>
          <w:color w:val="610B4B"/>
          <w:sz w:val="32"/>
          <w:szCs w:val="32"/>
        </w:rPr>
        <w:t>) elements</w:t>
      </w:r>
    </w:p>
    <w:p w14:paraId="57228890" w14:textId="77777777" w:rsidR="00BC138E" w:rsidRDefault="00BC138E" w:rsidP="00BC138E">
      <w:pPr>
        <w:pStyle w:val="NormalWeb"/>
        <w:shd w:val="clear" w:color="auto" w:fill="FFFFFF"/>
        <w:jc w:val="both"/>
        <w:rPr>
          <w:rFonts w:ascii="Segoe UI" w:hAnsi="Segoe UI" w:cs="Segoe UI"/>
          <w:color w:val="333333"/>
        </w:rPr>
      </w:pPr>
      <w:r>
        <w:rPr>
          <w:rFonts w:ascii="Segoe UI" w:hAnsi="Segoe UI" w:cs="Segoe UI"/>
          <w:color w:val="333333"/>
        </w:rPr>
        <w:t>Here, we see different ways to remove elements.</w:t>
      </w:r>
    </w:p>
    <w:p w14:paraId="62DDF133" w14:textId="77777777" w:rsidR="00BC138E" w:rsidRDefault="00BC138E" w:rsidP="00BC138E">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14:paraId="777B1926" w14:textId="77777777" w:rsidR="00BC138E" w:rsidRDefault="00BC138E" w:rsidP="00BC138E">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14:paraId="4880CF06" w14:textId="77777777" w:rsidR="00BC138E" w:rsidRDefault="00BC138E" w:rsidP="00BC138E">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14:paraId="1092FBB7" w14:textId="77777777" w:rsidR="00BC138E" w:rsidRDefault="00BC138E" w:rsidP="00BC138E">
      <w:pPr>
        <w:jc w:val="both"/>
        <w:rPr>
          <w:color w:val="333333"/>
        </w:rPr>
      </w:pPr>
      <w:r>
        <w:rPr>
          <w:rFonts w:ascii="Segoe UI" w:hAnsi="Segoe UI" w:cs="Segoe UI"/>
          <w:color w:val="333333"/>
        </w:rPr>
        <w:fldChar w:fldCharType="end"/>
      </w:r>
    </w:p>
    <w:p w14:paraId="71CF497C" w14:textId="77777777" w:rsidR="00BC138E" w:rsidRDefault="00BC138E" w:rsidP="00BC138E">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843081E" w14:textId="77777777" w:rsidR="00BC138E" w:rsidRDefault="00BC138E" w:rsidP="00BC138E">
      <w:pPr>
        <w:numPr>
          <w:ilvl w:val="0"/>
          <w:numId w:val="1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HashMap2 {  </w:t>
      </w:r>
    </w:p>
    <w:p w14:paraId="7E9B3A4A" w14:textId="77777777" w:rsidR="00BC138E" w:rsidRDefault="00BC138E" w:rsidP="00BC138E">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24182F75" w14:textId="77777777" w:rsidR="00BC138E" w:rsidRDefault="00BC138E" w:rsidP="00BC138E">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HashMap&lt;</w:t>
      </w:r>
      <w:proofErr w:type="gramStart"/>
      <w:r>
        <w:rPr>
          <w:rFonts w:ascii="Segoe UI" w:hAnsi="Segoe UI" w:cs="Segoe UI"/>
          <w:color w:val="000000"/>
          <w:bdr w:val="none" w:sz="0" w:space="0" w:color="auto" w:frame="1"/>
        </w:rPr>
        <w:t>Integer,String</w:t>
      </w:r>
      <w:proofErr w:type="gramEnd"/>
      <w:r>
        <w:rPr>
          <w:rFonts w:ascii="Segoe UI" w:hAnsi="Segoe UI" w:cs="Segoe UI"/>
          <w:color w:val="000000"/>
          <w:bdr w:val="none" w:sz="0" w:space="0" w:color="auto" w:frame="1"/>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          </w:t>
      </w:r>
    </w:p>
    <w:p w14:paraId="4EE157AC" w14:textId="77777777" w:rsidR="00BC138E" w:rsidRDefault="00BC138E" w:rsidP="00BC138E">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5ED35DB" w14:textId="77777777" w:rsidR="00BC138E" w:rsidRDefault="00BC138E" w:rsidP="00BC138E">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837DA43" w14:textId="77777777" w:rsidR="00BC138E" w:rsidRDefault="00BC138E" w:rsidP="00BC138E">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1BD3606" w14:textId="77777777" w:rsidR="00BC138E" w:rsidRDefault="00BC138E" w:rsidP="00BC138E">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14:paraId="12CE5D6C" w14:textId="77777777" w:rsidR="00BC138E" w:rsidRDefault="00BC138E" w:rsidP="00BC138E">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"Initial list of elements: "</w:t>
      </w:r>
      <w:r>
        <w:rPr>
          <w:rFonts w:ascii="Segoe UI" w:hAnsi="Segoe UI" w:cs="Segoe UI"/>
          <w:color w:val="000000"/>
          <w:bdr w:val="none" w:sz="0" w:space="0" w:color="auto" w:frame="1"/>
        </w:rPr>
        <w:t>+map</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1E2B887" w14:textId="77777777" w:rsidR="00BC138E" w:rsidRDefault="00BC138E" w:rsidP="00BC138E">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//key-based removal</w:t>
      </w:r>
      <w:r>
        <w:rPr>
          <w:rFonts w:ascii="Segoe UI" w:hAnsi="Segoe UI" w:cs="Segoe UI"/>
          <w:color w:val="000000"/>
          <w:bdr w:val="none" w:sz="0" w:space="0" w:color="auto" w:frame="1"/>
        </w:rPr>
        <w:t>  </w:t>
      </w:r>
    </w:p>
    <w:p w14:paraId="41CDC0AD" w14:textId="77777777" w:rsidR="00BC138E" w:rsidRDefault="00BC138E" w:rsidP="00BC138E">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map.remove</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p>
    <w:p w14:paraId="0D657814" w14:textId="77777777" w:rsidR="00BC138E" w:rsidRDefault="00BC138E" w:rsidP="00BC138E">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"Updated list of elements: "</w:t>
      </w:r>
      <w:r>
        <w:rPr>
          <w:rFonts w:ascii="Segoe UI" w:hAnsi="Segoe UI" w:cs="Segoe UI"/>
          <w:color w:val="000000"/>
          <w:bdr w:val="none" w:sz="0" w:space="0" w:color="auto" w:frame="1"/>
        </w:rPr>
        <w:t>+map</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8BC58D5" w14:textId="77777777" w:rsidR="00BC138E" w:rsidRDefault="00BC138E" w:rsidP="00BC138E">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//value-based removal</w:t>
      </w:r>
      <w:r>
        <w:rPr>
          <w:rFonts w:ascii="Segoe UI" w:hAnsi="Segoe UI" w:cs="Segoe UI"/>
          <w:color w:val="000000"/>
          <w:bdr w:val="none" w:sz="0" w:space="0" w:color="auto" w:frame="1"/>
        </w:rPr>
        <w:t>  </w:t>
      </w:r>
    </w:p>
    <w:p w14:paraId="3CA89462" w14:textId="77777777" w:rsidR="00BC138E" w:rsidRDefault="00BC138E" w:rsidP="00BC138E">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map.remove</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  </w:t>
      </w:r>
    </w:p>
    <w:p w14:paraId="2A514580" w14:textId="77777777" w:rsidR="00BC138E" w:rsidRDefault="00BC138E" w:rsidP="00BC138E">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"Updated list of elements: "</w:t>
      </w:r>
      <w:r>
        <w:rPr>
          <w:rFonts w:ascii="Segoe UI" w:hAnsi="Segoe UI" w:cs="Segoe UI"/>
          <w:color w:val="000000"/>
          <w:bdr w:val="none" w:sz="0" w:space="0" w:color="auto" w:frame="1"/>
        </w:rPr>
        <w:t>+map</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AE4076F" w14:textId="77777777" w:rsidR="00BC138E" w:rsidRDefault="00BC138E" w:rsidP="00BC138E">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//key-value </w:t>
      </w:r>
      <w:proofErr w:type="gramStart"/>
      <w:r>
        <w:rPr>
          <w:rStyle w:val="comment"/>
          <w:rFonts w:ascii="Segoe UI" w:hAnsi="Segoe UI" w:cs="Segoe UI"/>
          <w:color w:val="008200"/>
          <w:bdr w:val="none" w:sz="0" w:space="0" w:color="auto" w:frame="1"/>
        </w:rPr>
        <w:t>pair based</w:t>
      </w:r>
      <w:proofErr w:type="gramEnd"/>
      <w:r>
        <w:rPr>
          <w:rStyle w:val="comment"/>
          <w:rFonts w:ascii="Segoe UI" w:hAnsi="Segoe UI" w:cs="Segoe UI"/>
          <w:color w:val="008200"/>
          <w:bdr w:val="none" w:sz="0" w:space="0" w:color="auto" w:frame="1"/>
        </w:rPr>
        <w:t> removal</w:t>
      </w:r>
      <w:r>
        <w:rPr>
          <w:rFonts w:ascii="Segoe UI" w:hAnsi="Segoe UI" w:cs="Segoe UI"/>
          <w:color w:val="000000"/>
          <w:bdr w:val="none" w:sz="0" w:space="0" w:color="auto" w:frame="1"/>
        </w:rPr>
        <w:t>  </w:t>
      </w:r>
    </w:p>
    <w:p w14:paraId="68FDEF2F" w14:textId="77777777" w:rsidR="00BC138E" w:rsidRDefault="00BC138E" w:rsidP="00BC138E">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proofErr w:type="gramStart"/>
      <w:r>
        <w:rPr>
          <w:rFonts w:ascii="Segoe UI" w:hAnsi="Segoe UI" w:cs="Segoe UI"/>
          <w:color w:val="000000"/>
          <w:bdr w:val="none" w:sz="0" w:space="0" w:color="auto" w:frame="1"/>
        </w:rPr>
        <w:t>map.remove</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14:paraId="70CDD150" w14:textId="77777777" w:rsidR="00BC138E" w:rsidRDefault="00BC138E" w:rsidP="00BC138E">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"Updated list of elements: "</w:t>
      </w:r>
      <w:r>
        <w:rPr>
          <w:rFonts w:ascii="Segoe UI" w:hAnsi="Segoe UI" w:cs="Segoe UI"/>
          <w:color w:val="000000"/>
          <w:bdr w:val="none" w:sz="0" w:space="0" w:color="auto" w:frame="1"/>
        </w:rPr>
        <w:t>+map</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2E3D1D7" w14:textId="77777777" w:rsidR="00BC138E" w:rsidRDefault="00BC138E" w:rsidP="00BC138E">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8F5EE9D" w14:textId="77777777" w:rsidR="00BC138E" w:rsidRDefault="00BC138E" w:rsidP="00BC138E">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DCFB7C8" w14:textId="77777777" w:rsidR="00BC138E" w:rsidRDefault="00BC138E" w:rsidP="00BC138E">
      <w:pPr>
        <w:pStyle w:val="NormalWeb"/>
        <w:shd w:val="clear" w:color="auto" w:fill="FFFFFF"/>
        <w:jc w:val="both"/>
        <w:rPr>
          <w:rFonts w:ascii="Segoe UI" w:hAnsi="Segoe UI" w:cs="Segoe UI"/>
          <w:color w:val="333333"/>
        </w:rPr>
      </w:pPr>
      <w:r>
        <w:rPr>
          <w:rFonts w:ascii="Segoe UI" w:hAnsi="Segoe UI" w:cs="Segoe UI"/>
          <w:color w:val="333333"/>
        </w:rPr>
        <w:t>Output:</w:t>
      </w:r>
    </w:p>
    <w:p w14:paraId="14CA36B8" w14:textId="77777777" w:rsidR="00BC138E" w:rsidRDefault="00BC138E" w:rsidP="00BC138E">
      <w:pPr>
        <w:pStyle w:val="HTMLPreformatted"/>
        <w:shd w:val="clear" w:color="auto" w:fill="1C1D1C"/>
        <w:jc w:val="both"/>
        <w:rPr>
          <w:color w:val="F9F9F9"/>
        </w:rPr>
      </w:pPr>
      <w:r>
        <w:rPr>
          <w:color w:val="F9F9F9"/>
        </w:rPr>
        <w:t>Initial list of elements: {100=Amit, 101=Vijay, 102=Rahul, 103=Gaurav}</w:t>
      </w:r>
    </w:p>
    <w:p w14:paraId="2CA1FA20" w14:textId="77777777" w:rsidR="00BC138E" w:rsidRDefault="00BC138E" w:rsidP="00BC138E">
      <w:pPr>
        <w:pStyle w:val="HTMLPreformatted"/>
        <w:shd w:val="clear" w:color="auto" w:fill="1C1D1C"/>
        <w:jc w:val="both"/>
        <w:rPr>
          <w:color w:val="F9F9F9"/>
        </w:rPr>
      </w:pPr>
      <w:r>
        <w:rPr>
          <w:color w:val="F9F9F9"/>
        </w:rPr>
        <w:t>Updated list of elements: {101=Vijay, 102=Rahul, 103=Gaurav}</w:t>
      </w:r>
    </w:p>
    <w:p w14:paraId="5D0569D3" w14:textId="77777777" w:rsidR="00BC138E" w:rsidRDefault="00BC138E" w:rsidP="00BC138E">
      <w:pPr>
        <w:pStyle w:val="HTMLPreformatted"/>
        <w:shd w:val="clear" w:color="auto" w:fill="1C1D1C"/>
        <w:jc w:val="both"/>
        <w:rPr>
          <w:color w:val="F9F9F9"/>
        </w:rPr>
      </w:pPr>
      <w:r>
        <w:rPr>
          <w:color w:val="F9F9F9"/>
        </w:rPr>
        <w:t>Updated list of elements: {102=Rahul, 103=Gaurav}</w:t>
      </w:r>
    </w:p>
    <w:p w14:paraId="33B9B971" w14:textId="77777777" w:rsidR="00BC138E" w:rsidRDefault="00BC138E" w:rsidP="00BC138E">
      <w:pPr>
        <w:pStyle w:val="HTMLPreformatted"/>
        <w:shd w:val="clear" w:color="auto" w:fill="1C1D1C"/>
        <w:jc w:val="both"/>
        <w:rPr>
          <w:color w:val="F9F9F9"/>
        </w:rPr>
      </w:pPr>
      <w:r>
        <w:rPr>
          <w:color w:val="F9F9F9"/>
        </w:rPr>
        <w:t>Updated list of elements: {103=Gaurav}</w:t>
      </w:r>
    </w:p>
    <w:p w14:paraId="770BEC34" w14:textId="77777777" w:rsidR="00BC138E" w:rsidRDefault="00000000" w:rsidP="00BC138E">
      <w:pPr>
        <w:rPr>
          <w:rFonts w:ascii="Times New Roman" w:hAnsi="Times New Roman" w:cs="Times New Roman"/>
        </w:rPr>
      </w:pPr>
      <w:r>
        <w:pict w14:anchorId="18428EE8">
          <v:rect id="_x0000_i1025" style="width:0;height:.75pt" o:hrstd="t" o:hrnoshade="t" o:hr="t" fillcolor="#d4d4d4" stroked="f"/>
        </w:pict>
      </w:r>
    </w:p>
    <w:p w14:paraId="1F718406" w14:textId="77777777" w:rsidR="00BC138E" w:rsidRDefault="00BC138E" w:rsidP="00BC138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HashMap example to </w:t>
      </w:r>
      <w:proofErr w:type="gramStart"/>
      <w:r>
        <w:rPr>
          <w:rFonts w:ascii="Helvetica" w:hAnsi="Helvetica" w:cs="Helvetica"/>
          <w:b/>
          <w:bCs/>
          <w:color w:val="610B4B"/>
          <w:sz w:val="32"/>
          <w:szCs w:val="32"/>
        </w:rPr>
        <w:t>replace(</w:t>
      </w:r>
      <w:proofErr w:type="gramEnd"/>
      <w:r>
        <w:rPr>
          <w:rFonts w:ascii="Helvetica" w:hAnsi="Helvetica" w:cs="Helvetica"/>
          <w:b/>
          <w:bCs/>
          <w:color w:val="610B4B"/>
          <w:sz w:val="32"/>
          <w:szCs w:val="32"/>
        </w:rPr>
        <w:t>) elements</w:t>
      </w:r>
    </w:p>
    <w:p w14:paraId="60E29AD7" w14:textId="77777777" w:rsidR="00BC138E" w:rsidRDefault="00BC138E" w:rsidP="00BC138E">
      <w:pPr>
        <w:pStyle w:val="NormalWeb"/>
        <w:shd w:val="clear" w:color="auto" w:fill="FFFFFF"/>
        <w:jc w:val="both"/>
        <w:rPr>
          <w:rFonts w:ascii="Segoe UI" w:hAnsi="Segoe UI" w:cs="Segoe UI"/>
          <w:color w:val="333333"/>
        </w:rPr>
      </w:pPr>
      <w:r>
        <w:rPr>
          <w:rFonts w:ascii="Segoe UI" w:hAnsi="Segoe UI" w:cs="Segoe UI"/>
          <w:color w:val="333333"/>
        </w:rPr>
        <w:t>Here, we see different ways to replace elements.</w:t>
      </w:r>
    </w:p>
    <w:p w14:paraId="705B20F0" w14:textId="77777777" w:rsidR="00BC138E" w:rsidRDefault="00BC138E" w:rsidP="00BC138E">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14:paraId="730B9A89" w14:textId="77777777" w:rsidR="00BC138E" w:rsidRDefault="00BC138E" w:rsidP="00BC138E">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14:paraId="1F3463A5" w14:textId="77777777" w:rsidR="00BC138E" w:rsidRDefault="00BC138E" w:rsidP="00BC138E">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14:paraId="37DF7DBE" w14:textId="77777777" w:rsidR="00BC138E" w:rsidRDefault="00BC138E" w:rsidP="00BC138E">
      <w:pPr>
        <w:jc w:val="both"/>
        <w:rPr>
          <w:color w:val="333333"/>
        </w:rPr>
      </w:pPr>
      <w:r>
        <w:rPr>
          <w:rFonts w:ascii="Segoe UI" w:hAnsi="Segoe UI" w:cs="Segoe UI"/>
          <w:color w:val="333333"/>
        </w:rPr>
        <w:fldChar w:fldCharType="end"/>
      </w:r>
    </w:p>
    <w:p w14:paraId="13E7C2D5" w14:textId="77777777" w:rsidR="00BC138E" w:rsidRDefault="00BC138E" w:rsidP="00BC138E">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D2A32EE" w14:textId="77777777" w:rsidR="00BC138E" w:rsidRDefault="00BC138E" w:rsidP="00BC138E">
      <w:pPr>
        <w:numPr>
          <w:ilvl w:val="0"/>
          <w:numId w:val="1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HashMap3{  </w:t>
      </w:r>
    </w:p>
    <w:p w14:paraId="16F0AE3A" w14:textId="77777777" w:rsidR="00BC138E" w:rsidRDefault="00BC138E" w:rsidP="00BC138E">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A58B1C7" w14:textId="77777777" w:rsidR="00BC138E" w:rsidRDefault="00BC138E" w:rsidP="00BC138E">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HashMap&lt;</w:t>
      </w:r>
      <w:proofErr w:type="spellStart"/>
      <w:proofErr w:type="gramStart"/>
      <w:r>
        <w:rPr>
          <w:rFonts w:ascii="Segoe UI" w:hAnsi="Segoe UI" w:cs="Segoe UI"/>
          <w:color w:val="000000"/>
          <w:bdr w:val="none" w:sz="0" w:space="0" w:color="auto" w:frame="1"/>
        </w:rPr>
        <w:t>Integer,String</w:t>
      </w:r>
      <w:proofErr w:type="spellEnd"/>
      <w:proofErr w:type="gramEnd"/>
      <w:r>
        <w:rPr>
          <w:rFonts w:ascii="Segoe UI" w:hAnsi="Segoe UI" w:cs="Segoe UI"/>
          <w:color w:val="000000"/>
          <w:bdr w:val="none" w:sz="0" w:space="0" w:color="auto" w:frame="1"/>
        </w:rPr>
        <w:t>&gt; hm=</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w:t>
      </w:r>
      <w:proofErr w:type="spellStart"/>
      <w:r>
        <w:rPr>
          <w:rFonts w:ascii="Segoe UI" w:hAnsi="Segoe UI" w:cs="Segoe UI"/>
          <w:color w:val="000000"/>
          <w:bdr w:val="none" w:sz="0" w:space="0" w:color="auto" w:frame="1"/>
        </w:rPr>
        <w:t>Integer,String</w:t>
      </w:r>
      <w:proofErr w:type="spellEnd"/>
      <w:r>
        <w:rPr>
          <w:rFonts w:ascii="Segoe UI" w:hAnsi="Segoe UI" w:cs="Segoe UI"/>
          <w:color w:val="000000"/>
          <w:bdr w:val="none" w:sz="0" w:space="0" w:color="auto" w:frame="1"/>
        </w:rPr>
        <w:t>&gt;();    </w:t>
      </w:r>
    </w:p>
    <w:p w14:paraId="27A8D671" w14:textId="77777777" w:rsidR="00BC138E" w:rsidRDefault="00BC138E" w:rsidP="00BC138E">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hm.put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3377AE8" w14:textId="77777777" w:rsidR="00BC138E" w:rsidRDefault="00BC138E" w:rsidP="00BC138E">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hm.put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272BF31" w14:textId="77777777" w:rsidR="00BC138E" w:rsidRDefault="00BC138E" w:rsidP="00BC138E">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hm.put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71D9B63" w14:textId="77777777" w:rsidR="00BC138E" w:rsidRDefault="00BC138E" w:rsidP="00BC138E">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"Initial list of elements:"</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5DEDD9C" w14:textId="77777777" w:rsidR="00BC138E" w:rsidRDefault="00BC138E" w:rsidP="00BC138E">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eastAsiaTheme="majorEastAsia"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m:hm.entrySet())  </w:t>
      </w:r>
    </w:p>
    <w:p w14:paraId="31E88FCD" w14:textId="77777777" w:rsidR="00BC138E" w:rsidRDefault="00BC138E" w:rsidP="00BC138E">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1E1750D" w14:textId="77777777" w:rsidR="00BC138E" w:rsidRDefault="00BC138E" w:rsidP="00BC138E">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m.getKey</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14:paraId="01545BCD" w14:textId="77777777" w:rsidR="00BC138E" w:rsidRDefault="00BC138E" w:rsidP="00BC138E">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C52866A" w14:textId="77777777" w:rsidR="00BC138E" w:rsidRDefault="00BC138E" w:rsidP="00BC138E">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"Updated list of elements:"</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4FB5A2A" w14:textId="77777777" w:rsidR="00BC138E" w:rsidRDefault="00BC138E" w:rsidP="00BC138E">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hm.replace</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14:paraId="59BED170" w14:textId="77777777" w:rsidR="00BC138E" w:rsidRDefault="00BC138E" w:rsidP="00BC138E">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eastAsiaTheme="majorEastAsia"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m:hm.entrySet())  </w:t>
      </w:r>
    </w:p>
    <w:p w14:paraId="0875A586" w14:textId="77777777" w:rsidR="00BC138E" w:rsidRDefault="00BC138E" w:rsidP="00BC138E">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45BA9CC" w14:textId="77777777" w:rsidR="00BC138E" w:rsidRDefault="00BC138E" w:rsidP="00BC138E">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m.getKey</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14:paraId="6B8DBFB6" w14:textId="77777777" w:rsidR="00BC138E" w:rsidRDefault="00BC138E" w:rsidP="00BC138E">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800A9B2" w14:textId="77777777" w:rsidR="00BC138E" w:rsidRDefault="00BC138E" w:rsidP="00BC138E">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"Updated list of elements:"</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C7ADFD1" w14:textId="77777777" w:rsidR="00BC138E" w:rsidRDefault="00BC138E" w:rsidP="00BC138E">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hm.replace</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14:paraId="60E919B5" w14:textId="77777777" w:rsidR="00BC138E" w:rsidRDefault="00BC138E" w:rsidP="00BC138E">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eastAsiaTheme="majorEastAsia"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m:hm.entrySet())  </w:t>
      </w:r>
    </w:p>
    <w:p w14:paraId="698C2B37" w14:textId="77777777" w:rsidR="00BC138E" w:rsidRDefault="00BC138E" w:rsidP="00BC138E">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162BD7D" w14:textId="77777777" w:rsidR="00BC138E" w:rsidRDefault="00BC138E" w:rsidP="00BC138E">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m.getKey</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14:paraId="040C3C74" w14:textId="77777777" w:rsidR="00BC138E" w:rsidRDefault="00BC138E" w:rsidP="00BC138E">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477F206" w14:textId="77777777" w:rsidR="00BC138E" w:rsidRDefault="00BC138E" w:rsidP="00BC138E">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"Updated list of elements:"</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88CBFBF" w14:textId="77777777" w:rsidR="00BC138E" w:rsidRDefault="00BC138E" w:rsidP="00BC138E">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hm.replaceAll</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k,v</w:t>
      </w:r>
      <w:proofErr w:type="spellEnd"/>
      <w:r>
        <w:rPr>
          <w:rFonts w:ascii="Segoe UI" w:hAnsi="Segoe UI" w:cs="Segoe UI"/>
          <w:color w:val="000000"/>
          <w:bdr w:val="none" w:sz="0" w:space="0" w:color="auto" w:frame="1"/>
        </w:rPr>
        <w:t>) -&gt; </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14:paraId="7AA4EDFB" w14:textId="77777777" w:rsidR="00BC138E" w:rsidRDefault="00BC138E" w:rsidP="00BC138E">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eastAsiaTheme="majorEastAsia"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m:hm.entrySet())  </w:t>
      </w:r>
    </w:p>
    <w:p w14:paraId="244AB018" w14:textId="77777777" w:rsidR="00BC138E" w:rsidRDefault="00BC138E" w:rsidP="00BC138E">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0525093" w14:textId="77777777" w:rsidR="00BC138E" w:rsidRDefault="00BC138E" w:rsidP="00BC138E">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m.getKey</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14:paraId="50E9F8A9" w14:textId="77777777" w:rsidR="00BC138E" w:rsidRDefault="00BC138E" w:rsidP="00BC138E">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AF53C65" w14:textId="77777777" w:rsidR="00BC138E" w:rsidRDefault="00BC138E" w:rsidP="00BC138E">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D1AAFBA" w14:textId="77777777" w:rsidR="00BC138E" w:rsidRDefault="00BC138E" w:rsidP="00BC138E">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3D465E3" w14:textId="77777777" w:rsidR="00BC138E" w:rsidRDefault="00BC138E" w:rsidP="00BC138E">
      <w:pPr>
        <w:pStyle w:val="HTMLPreformatted"/>
        <w:shd w:val="clear" w:color="auto" w:fill="1C1D1C"/>
        <w:jc w:val="both"/>
        <w:rPr>
          <w:color w:val="F9F9F9"/>
        </w:rPr>
      </w:pPr>
      <w:r>
        <w:rPr>
          <w:color w:val="F9F9F9"/>
        </w:rPr>
        <w:t>Initial list of elements:</w:t>
      </w:r>
    </w:p>
    <w:p w14:paraId="76557DEB" w14:textId="77777777" w:rsidR="00BC138E" w:rsidRDefault="00BC138E" w:rsidP="00BC138E">
      <w:pPr>
        <w:pStyle w:val="HTMLPreformatted"/>
        <w:shd w:val="clear" w:color="auto" w:fill="1C1D1C"/>
        <w:jc w:val="both"/>
        <w:rPr>
          <w:color w:val="F9F9F9"/>
        </w:rPr>
      </w:pPr>
      <w:r>
        <w:rPr>
          <w:color w:val="F9F9F9"/>
        </w:rPr>
        <w:t>100 Amit</w:t>
      </w:r>
    </w:p>
    <w:p w14:paraId="48CC9303" w14:textId="77777777" w:rsidR="00BC138E" w:rsidRDefault="00BC138E" w:rsidP="00BC138E">
      <w:pPr>
        <w:pStyle w:val="HTMLPreformatted"/>
        <w:shd w:val="clear" w:color="auto" w:fill="1C1D1C"/>
        <w:jc w:val="both"/>
        <w:rPr>
          <w:color w:val="F9F9F9"/>
        </w:rPr>
      </w:pPr>
      <w:r>
        <w:rPr>
          <w:color w:val="F9F9F9"/>
        </w:rPr>
        <w:t>101 Vijay</w:t>
      </w:r>
    </w:p>
    <w:p w14:paraId="6B30B0A1" w14:textId="77777777" w:rsidR="00BC138E" w:rsidRDefault="00BC138E" w:rsidP="00BC138E">
      <w:pPr>
        <w:pStyle w:val="HTMLPreformatted"/>
        <w:shd w:val="clear" w:color="auto" w:fill="1C1D1C"/>
        <w:jc w:val="both"/>
        <w:rPr>
          <w:color w:val="F9F9F9"/>
        </w:rPr>
      </w:pPr>
      <w:r>
        <w:rPr>
          <w:color w:val="F9F9F9"/>
        </w:rPr>
        <w:t>102 Rahul</w:t>
      </w:r>
    </w:p>
    <w:p w14:paraId="45F508D3" w14:textId="77777777" w:rsidR="00BC138E" w:rsidRDefault="00BC138E" w:rsidP="00BC138E">
      <w:pPr>
        <w:pStyle w:val="HTMLPreformatted"/>
        <w:shd w:val="clear" w:color="auto" w:fill="1C1D1C"/>
        <w:jc w:val="both"/>
        <w:rPr>
          <w:color w:val="F9F9F9"/>
        </w:rPr>
      </w:pPr>
      <w:r>
        <w:rPr>
          <w:color w:val="F9F9F9"/>
        </w:rPr>
        <w:t>Updated list of elements:</w:t>
      </w:r>
    </w:p>
    <w:p w14:paraId="646055B3" w14:textId="77777777" w:rsidR="00BC138E" w:rsidRDefault="00BC138E" w:rsidP="00BC138E">
      <w:pPr>
        <w:pStyle w:val="HTMLPreformatted"/>
        <w:shd w:val="clear" w:color="auto" w:fill="1C1D1C"/>
        <w:jc w:val="both"/>
        <w:rPr>
          <w:color w:val="F9F9F9"/>
        </w:rPr>
      </w:pPr>
      <w:r>
        <w:rPr>
          <w:color w:val="F9F9F9"/>
        </w:rPr>
        <w:t>100 Amit</w:t>
      </w:r>
    </w:p>
    <w:p w14:paraId="5EC4A611" w14:textId="77777777" w:rsidR="00BC138E" w:rsidRDefault="00BC138E" w:rsidP="00BC138E">
      <w:pPr>
        <w:pStyle w:val="HTMLPreformatted"/>
        <w:shd w:val="clear" w:color="auto" w:fill="1C1D1C"/>
        <w:jc w:val="both"/>
        <w:rPr>
          <w:color w:val="F9F9F9"/>
        </w:rPr>
      </w:pPr>
      <w:r>
        <w:rPr>
          <w:color w:val="F9F9F9"/>
        </w:rPr>
        <w:t>101 Vijay</w:t>
      </w:r>
    </w:p>
    <w:p w14:paraId="3923C58C" w14:textId="77777777" w:rsidR="00BC138E" w:rsidRDefault="00BC138E" w:rsidP="00BC138E">
      <w:pPr>
        <w:pStyle w:val="HTMLPreformatted"/>
        <w:shd w:val="clear" w:color="auto" w:fill="1C1D1C"/>
        <w:jc w:val="both"/>
        <w:rPr>
          <w:color w:val="F9F9F9"/>
        </w:rPr>
      </w:pPr>
      <w:r>
        <w:rPr>
          <w:color w:val="F9F9F9"/>
        </w:rPr>
        <w:t>102 Gaurav</w:t>
      </w:r>
    </w:p>
    <w:p w14:paraId="2C5E70DD" w14:textId="77777777" w:rsidR="00BC138E" w:rsidRDefault="00BC138E" w:rsidP="00BC138E">
      <w:pPr>
        <w:pStyle w:val="HTMLPreformatted"/>
        <w:shd w:val="clear" w:color="auto" w:fill="1C1D1C"/>
        <w:jc w:val="both"/>
        <w:rPr>
          <w:color w:val="F9F9F9"/>
        </w:rPr>
      </w:pPr>
      <w:r>
        <w:rPr>
          <w:color w:val="F9F9F9"/>
        </w:rPr>
        <w:t>Updated list of elements:</w:t>
      </w:r>
    </w:p>
    <w:p w14:paraId="3E1CA26E" w14:textId="77777777" w:rsidR="00BC138E" w:rsidRDefault="00BC138E" w:rsidP="00BC138E">
      <w:pPr>
        <w:pStyle w:val="HTMLPreformatted"/>
        <w:shd w:val="clear" w:color="auto" w:fill="1C1D1C"/>
        <w:jc w:val="both"/>
        <w:rPr>
          <w:color w:val="F9F9F9"/>
        </w:rPr>
      </w:pPr>
      <w:r>
        <w:rPr>
          <w:color w:val="F9F9F9"/>
        </w:rPr>
        <w:t>100 Amit</w:t>
      </w:r>
    </w:p>
    <w:p w14:paraId="6B902F20" w14:textId="77777777" w:rsidR="00BC138E" w:rsidRDefault="00BC138E" w:rsidP="00BC138E">
      <w:pPr>
        <w:pStyle w:val="HTMLPreformatted"/>
        <w:shd w:val="clear" w:color="auto" w:fill="1C1D1C"/>
        <w:jc w:val="both"/>
        <w:rPr>
          <w:color w:val="F9F9F9"/>
        </w:rPr>
      </w:pPr>
      <w:r>
        <w:rPr>
          <w:color w:val="F9F9F9"/>
        </w:rPr>
        <w:t>101 Ravi</w:t>
      </w:r>
    </w:p>
    <w:p w14:paraId="156CBE50" w14:textId="77777777" w:rsidR="00BC138E" w:rsidRDefault="00BC138E" w:rsidP="00BC138E">
      <w:pPr>
        <w:pStyle w:val="HTMLPreformatted"/>
        <w:shd w:val="clear" w:color="auto" w:fill="1C1D1C"/>
        <w:jc w:val="both"/>
        <w:rPr>
          <w:color w:val="F9F9F9"/>
        </w:rPr>
      </w:pPr>
      <w:r>
        <w:rPr>
          <w:color w:val="F9F9F9"/>
        </w:rPr>
        <w:t>102 Gaurav</w:t>
      </w:r>
    </w:p>
    <w:p w14:paraId="07CDB4E5" w14:textId="77777777" w:rsidR="00BC138E" w:rsidRDefault="00BC138E" w:rsidP="00BC138E">
      <w:pPr>
        <w:pStyle w:val="HTMLPreformatted"/>
        <w:shd w:val="clear" w:color="auto" w:fill="1C1D1C"/>
        <w:jc w:val="both"/>
        <w:rPr>
          <w:color w:val="F9F9F9"/>
        </w:rPr>
      </w:pPr>
      <w:r>
        <w:rPr>
          <w:color w:val="F9F9F9"/>
        </w:rPr>
        <w:t>Updated list of elements:</w:t>
      </w:r>
    </w:p>
    <w:p w14:paraId="79A160A6" w14:textId="77777777" w:rsidR="00BC138E" w:rsidRDefault="00BC138E" w:rsidP="00BC138E">
      <w:pPr>
        <w:pStyle w:val="HTMLPreformatted"/>
        <w:shd w:val="clear" w:color="auto" w:fill="1C1D1C"/>
        <w:jc w:val="both"/>
        <w:rPr>
          <w:color w:val="F9F9F9"/>
        </w:rPr>
      </w:pPr>
      <w:r>
        <w:rPr>
          <w:color w:val="F9F9F9"/>
        </w:rPr>
        <w:t>100 Ajay</w:t>
      </w:r>
    </w:p>
    <w:p w14:paraId="3F05A7A2" w14:textId="77777777" w:rsidR="00BC138E" w:rsidRDefault="00BC138E" w:rsidP="00BC138E">
      <w:pPr>
        <w:pStyle w:val="HTMLPreformatted"/>
        <w:shd w:val="clear" w:color="auto" w:fill="1C1D1C"/>
        <w:jc w:val="both"/>
        <w:rPr>
          <w:color w:val="F9F9F9"/>
        </w:rPr>
      </w:pPr>
      <w:r>
        <w:rPr>
          <w:color w:val="F9F9F9"/>
        </w:rPr>
        <w:t>101 Ajay</w:t>
      </w:r>
    </w:p>
    <w:p w14:paraId="56FCB7E9" w14:textId="77777777" w:rsidR="00BC138E" w:rsidRDefault="00BC138E" w:rsidP="00BC138E">
      <w:pPr>
        <w:pStyle w:val="HTMLPreformatted"/>
        <w:shd w:val="clear" w:color="auto" w:fill="1C1D1C"/>
        <w:jc w:val="both"/>
        <w:rPr>
          <w:color w:val="F9F9F9"/>
        </w:rPr>
      </w:pPr>
      <w:r>
        <w:rPr>
          <w:color w:val="F9F9F9"/>
        </w:rPr>
        <w:t>102 Ajay</w:t>
      </w:r>
    </w:p>
    <w:p w14:paraId="1A93AC4A" w14:textId="13DAB4DB" w:rsidR="00BC138E" w:rsidRDefault="00BC138E" w:rsidP="00645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4"/>
          <w:szCs w:val="24"/>
        </w:rPr>
      </w:pPr>
    </w:p>
    <w:p w14:paraId="676C2EDC" w14:textId="77777777" w:rsidR="0092614D" w:rsidRDefault="0092614D" w:rsidP="009261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Difference between HashSet and HashMap</w:t>
      </w:r>
    </w:p>
    <w:p w14:paraId="3C4E96AC" w14:textId="77777777" w:rsidR="0092614D" w:rsidRDefault="0092614D" w:rsidP="0092614D">
      <w:pPr>
        <w:pStyle w:val="NormalWeb"/>
        <w:shd w:val="clear" w:color="auto" w:fill="FFFFFF"/>
        <w:jc w:val="both"/>
        <w:rPr>
          <w:rFonts w:ascii="Segoe UI" w:hAnsi="Segoe UI" w:cs="Segoe UI"/>
          <w:color w:val="333333"/>
        </w:rPr>
      </w:pPr>
      <w:r>
        <w:rPr>
          <w:rFonts w:ascii="Segoe UI" w:hAnsi="Segoe UI" w:cs="Segoe UI"/>
          <w:color w:val="333333"/>
        </w:rPr>
        <w:t xml:space="preserve">HashSet contains only values whereas HashMap contains an </w:t>
      </w:r>
      <w:proofErr w:type="gramStart"/>
      <w:r>
        <w:rPr>
          <w:rFonts w:ascii="Segoe UI" w:hAnsi="Segoe UI" w:cs="Segoe UI"/>
          <w:color w:val="333333"/>
        </w:rPr>
        <w:t>entry(</w:t>
      </w:r>
      <w:proofErr w:type="gramEnd"/>
      <w:r>
        <w:rPr>
          <w:rFonts w:ascii="Segoe UI" w:hAnsi="Segoe UI" w:cs="Segoe UI"/>
          <w:color w:val="333333"/>
        </w:rPr>
        <w:t>key and value).</w:t>
      </w:r>
    </w:p>
    <w:p w14:paraId="2DF71BC7" w14:textId="77777777" w:rsidR="0092614D" w:rsidRDefault="0092614D" w:rsidP="009261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HashMap Example: Book</w:t>
      </w:r>
    </w:p>
    <w:p w14:paraId="7BF16C38" w14:textId="77777777" w:rsidR="0092614D" w:rsidRDefault="0092614D" w:rsidP="0092614D">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14:paraId="77D192C2" w14:textId="77777777" w:rsidR="0092614D" w:rsidRDefault="0092614D" w:rsidP="0092614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14:paraId="3DF80467" w14:textId="77777777" w:rsidR="0092614D" w:rsidRDefault="0092614D" w:rsidP="0092614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14:paraId="6ECDBADB" w14:textId="77777777" w:rsidR="0092614D" w:rsidRDefault="0092614D" w:rsidP="0092614D">
      <w:pPr>
        <w:jc w:val="both"/>
        <w:rPr>
          <w:color w:val="333333"/>
        </w:rPr>
      </w:pPr>
      <w:r>
        <w:rPr>
          <w:rFonts w:ascii="Segoe UI" w:hAnsi="Segoe UI" w:cs="Segoe UI"/>
          <w:color w:val="333333"/>
        </w:rPr>
        <w:lastRenderedPageBreak/>
        <w:fldChar w:fldCharType="end"/>
      </w:r>
    </w:p>
    <w:p w14:paraId="658662C9" w14:textId="77777777" w:rsidR="0092614D" w:rsidRDefault="0092614D" w:rsidP="0092614D">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F88A357" w14:textId="77777777" w:rsidR="0092614D" w:rsidRDefault="0092614D" w:rsidP="0092614D">
      <w:pPr>
        <w:numPr>
          <w:ilvl w:val="0"/>
          <w:numId w:val="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Book {    </w:t>
      </w:r>
    </w:p>
    <w:p w14:paraId="67EF3724" w14:textId="77777777" w:rsidR="0092614D" w:rsidRDefault="0092614D" w:rsidP="0092614D">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id;</w:t>
      </w:r>
      <w:proofErr w:type="gramEnd"/>
      <w:r>
        <w:rPr>
          <w:rFonts w:ascii="Segoe UI" w:hAnsi="Segoe UI" w:cs="Segoe UI"/>
          <w:color w:val="000000"/>
          <w:bdr w:val="none" w:sz="0" w:space="0" w:color="auto" w:frame="1"/>
        </w:rPr>
        <w:t>    </w:t>
      </w:r>
    </w:p>
    <w:p w14:paraId="5F2347B4" w14:textId="77777777" w:rsidR="0092614D" w:rsidRDefault="0092614D" w:rsidP="0092614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String </w:t>
      </w:r>
      <w:proofErr w:type="spellStart"/>
      <w:proofErr w:type="gramStart"/>
      <w:r>
        <w:rPr>
          <w:rFonts w:ascii="Segoe UI" w:hAnsi="Segoe UI" w:cs="Segoe UI"/>
          <w:color w:val="000000"/>
          <w:bdr w:val="none" w:sz="0" w:space="0" w:color="auto" w:frame="1"/>
        </w:rPr>
        <w:t>name,author</w:t>
      </w:r>
      <w:proofErr w:type="gramEnd"/>
      <w:r>
        <w:rPr>
          <w:rFonts w:ascii="Segoe UI" w:hAnsi="Segoe UI" w:cs="Segoe UI"/>
          <w:color w:val="000000"/>
          <w:bdr w:val="none" w:sz="0" w:space="0" w:color="auto" w:frame="1"/>
        </w:rPr>
        <w:t>,publisher</w:t>
      </w:r>
      <w:proofErr w:type="spellEnd"/>
      <w:r>
        <w:rPr>
          <w:rFonts w:ascii="Segoe UI" w:hAnsi="Segoe UI" w:cs="Segoe UI"/>
          <w:color w:val="000000"/>
          <w:bdr w:val="none" w:sz="0" w:space="0" w:color="auto" w:frame="1"/>
        </w:rPr>
        <w:t>;    </w:t>
      </w:r>
    </w:p>
    <w:p w14:paraId="6782A63F" w14:textId="77777777" w:rsidR="0092614D" w:rsidRDefault="0092614D" w:rsidP="0092614D">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quantity;</w:t>
      </w:r>
      <w:proofErr w:type="gramEnd"/>
      <w:r>
        <w:rPr>
          <w:rFonts w:ascii="Segoe UI" w:hAnsi="Segoe UI" w:cs="Segoe UI"/>
          <w:color w:val="000000"/>
          <w:bdr w:val="none" w:sz="0" w:space="0" w:color="auto" w:frame="1"/>
        </w:rPr>
        <w:t>    </w:t>
      </w:r>
    </w:p>
    <w:p w14:paraId="1A30A145" w14:textId="77777777" w:rsidR="0092614D" w:rsidRDefault="0092614D" w:rsidP="0092614D">
      <w:pPr>
        <w:numPr>
          <w:ilvl w:val="0"/>
          <w:numId w:val="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Book(</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String name, String author, String publisher,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    </w:t>
      </w:r>
    </w:p>
    <w:p w14:paraId="56A79A7F" w14:textId="77777777" w:rsidR="0092614D" w:rsidRDefault="0092614D" w:rsidP="0092614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w:t>
      </w:r>
      <w:proofErr w:type="gramStart"/>
      <w:r>
        <w:rPr>
          <w:rFonts w:ascii="Segoe UI" w:hAnsi="Segoe UI" w:cs="Segoe UI"/>
          <w:color w:val="000000"/>
          <w:bdr w:val="none" w:sz="0" w:space="0" w:color="auto" w:frame="1"/>
        </w:rPr>
        <w:t>id;</w:t>
      </w:r>
      <w:proofErr w:type="gramEnd"/>
      <w:r>
        <w:rPr>
          <w:rFonts w:ascii="Segoe UI" w:hAnsi="Segoe UI" w:cs="Segoe UI"/>
          <w:color w:val="000000"/>
          <w:bdr w:val="none" w:sz="0" w:space="0" w:color="auto" w:frame="1"/>
        </w:rPr>
        <w:t>    </w:t>
      </w:r>
    </w:p>
    <w:p w14:paraId="76DEF072" w14:textId="77777777" w:rsidR="0092614D" w:rsidRDefault="0092614D" w:rsidP="0092614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w:t>
      </w:r>
      <w:proofErr w:type="gramStart"/>
      <w:r>
        <w:rPr>
          <w:rFonts w:ascii="Segoe UI" w:hAnsi="Segoe UI" w:cs="Segoe UI"/>
          <w:color w:val="000000"/>
          <w:bdr w:val="none" w:sz="0" w:space="0" w:color="auto" w:frame="1"/>
        </w:rPr>
        <w:t>name;</w:t>
      </w:r>
      <w:proofErr w:type="gramEnd"/>
      <w:r>
        <w:rPr>
          <w:rFonts w:ascii="Segoe UI" w:hAnsi="Segoe UI" w:cs="Segoe UI"/>
          <w:color w:val="000000"/>
          <w:bdr w:val="none" w:sz="0" w:space="0" w:color="auto" w:frame="1"/>
        </w:rPr>
        <w:t>    </w:t>
      </w:r>
    </w:p>
    <w:p w14:paraId="61BB3E59" w14:textId="77777777" w:rsidR="0092614D" w:rsidRDefault="0092614D" w:rsidP="0092614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.author</w:t>
      </w:r>
      <w:proofErr w:type="spellEnd"/>
      <w:proofErr w:type="gramEnd"/>
      <w:r>
        <w:rPr>
          <w:rFonts w:ascii="Segoe UI" w:hAnsi="Segoe UI" w:cs="Segoe UI"/>
          <w:color w:val="000000"/>
          <w:bdr w:val="none" w:sz="0" w:space="0" w:color="auto" w:frame="1"/>
        </w:rPr>
        <w:t> = author;    </w:t>
      </w:r>
    </w:p>
    <w:p w14:paraId="6753BCC3" w14:textId="77777777" w:rsidR="0092614D" w:rsidRDefault="0092614D" w:rsidP="0092614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.publisher</w:t>
      </w:r>
      <w:proofErr w:type="spellEnd"/>
      <w:proofErr w:type="gramEnd"/>
      <w:r>
        <w:rPr>
          <w:rFonts w:ascii="Segoe UI" w:hAnsi="Segoe UI" w:cs="Segoe UI"/>
          <w:color w:val="000000"/>
          <w:bdr w:val="none" w:sz="0" w:space="0" w:color="auto" w:frame="1"/>
        </w:rPr>
        <w:t> = publisher;    </w:t>
      </w:r>
    </w:p>
    <w:p w14:paraId="127D7C47" w14:textId="77777777" w:rsidR="0092614D" w:rsidRDefault="0092614D" w:rsidP="0092614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.quantity</w:t>
      </w:r>
      <w:proofErr w:type="spellEnd"/>
      <w:proofErr w:type="gramEnd"/>
      <w:r>
        <w:rPr>
          <w:rFonts w:ascii="Segoe UI" w:hAnsi="Segoe UI" w:cs="Segoe UI"/>
          <w:color w:val="000000"/>
          <w:bdr w:val="none" w:sz="0" w:space="0" w:color="auto" w:frame="1"/>
        </w:rPr>
        <w:t> = quantity;    </w:t>
      </w:r>
    </w:p>
    <w:p w14:paraId="731577CC" w14:textId="77777777" w:rsidR="0092614D" w:rsidRDefault="0092614D" w:rsidP="0092614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9A1BC4E" w14:textId="77777777" w:rsidR="0092614D" w:rsidRDefault="0092614D" w:rsidP="0092614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CC1C517" w14:textId="77777777" w:rsidR="0092614D" w:rsidRDefault="0092614D" w:rsidP="0092614D">
      <w:pPr>
        <w:numPr>
          <w:ilvl w:val="0"/>
          <w:numId w:val="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MapExample</w:t>
      </w:r>
      <w:proofErr w:type="spellEnd"/>
      <w:r>
        <w:rPr>
          <w:rFonts w:ascii="Segoe UI" w:hAnsi="Segoe UI" w:cs="Segoe UI"/>
          <w:color w:val="000000"/>
          <w:bdr w:val="none" w:sz="0" w:space="0" w:color="auto" w:frame="1"/>
        </w:rPr>
        <w:t> {    </w:t>
      </w:r>
    </w:p>
    <w:p w14:paraId="60B2EB81" w14:textId="77777777" w:rsidR="0092614D" w:rsidRDefault="0092614D" w:rsidP="0092614D">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4B01A049" w14:textId="77777777" w:rsidR="0092614D" w:rsidRDefault="0092614D" w:rsidP="0092614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map of Books  </w:t>
      </w:r>
      <w:r>
        <w:rPr>
          <w:rFonts w:ascii="Segoe UI" w:hAnsi="Segoe UI" w:cs="Segoe UI"/>
          <w:color w:val="000000"/>
          <w:bdr w:val="none" w:sz="0" w:space="0" w:color="auto" w:frame="1"/>
        </w:rPr>
        <w:t>  </w:t>
      </w:r>
    </w:p>
    <w:p w14:paraId="186EE3FE" w14:textId="77777777" w:rsidR="0092614D" w:rsidRDefault="0092614D" w:rsidP="0092614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Map&lt;</w:t>
      </w:r>
      <w:proofErr w:type="spellStart"/>
      <w:proofErr w:type="gramStart"/>
      <w:r>
        <w:rPr>
          <w:rFonts w:ascii="Segoe UI" w:hAnsi="Segoe UI" w:cs="Segoe UI"/>
          <w:color w:val="000000"/>
          <w:bdr w:val="none" w:sz="0" w:space="0" w:color="auto" w:frame="1"/>
        </w:rPr>
        <w:t>Integer,Book</w:t>
      </w:r>
      <w:proofErr w:type="spellEnd"/>
      <w:proofErr w:type="gramEnd"/>
      <w:r>
        <w:rPr>
          <w:rFonts w:ascii="Segoe UI" w:hAnsi="Segoe UI" w:cs="Segoe UI"/>
          <w:color w:val="000000"/>
          <w:bdr w:val="none" w:sz="0" w:space="0" w:color="auto" w:frame="1"/>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w:t>
      </w:r>
      <w:proofErr w:type="spellStart"/>
      <w:r>
        <w:rPr>
          <w:rFonts w:ascii="Segoe UI" w:hAnsi="Segoe UI" w:cs="Segoe UI"/>
          <w:color w:val="000000"/>
          <w:bdr w:val="none" w:sz="0" w:space="0" w:color="auto" w:frame="1"/>
        </w:rPr>
        <w:t>Integer,Book</w:t>
      </w:r>
      <w:proofErr w:type="spellEnd"/>
      <w:r>
        <w:rPr>
          <w:rFonts w:ascii="Segoe UI" w:hAnsi="Segoe UI" w:cs="Segoe UI"/>
          <w:color w:val="000000"/>
          <w:bdr w:val="none" w:sz="0" w:space="0" w:color="auto" w:frame="1"/>
        </w:rPr>
        <w:t>&gt;();    </w:t>
      </w:r>
    </w:p>
    <w:p w14:paraId="712D4815" w14:textId="77777777" w:rsidR="0092614D" w:rsidRDefault="0092614D" w:rsidP="0092614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Books  </w:t>
      </w:r>
      <w:r>
        <w:rPr>
          <w:rFonts w:ascii="Segoe UI" w:hAnsi="Segoe UI" w:cs="Segoe UI"/>
          <w:color w:val="000000"/>
          <w:bdr w:val="none" w:sz="0" w:space="0" w:color="auto" w:frame="1"/>
        </w:rPr>
        <w:t>  </w:t>
      </w:r>
    </w:p>
    <w:p w14:paraId="71335266" w14:textId="77777777" w:rsidR="0092614D" w:rsidRDefault="0092614D" w:rsidP="0092614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Book b1=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Book(</w:t>
      </w:r>
      <w:proofErr w:type="gramEnd"/>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"Let us C"</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"Yashwant Kanetkar"</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"BPB"</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14:paraId="58ED0E29" w14:textId="77777777" w:rsidR="0092614D" w:rsidRDefault="0092614D" w:rsidP="0092614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Book b2=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Book(</w:t>
      </w:r>
      <w:proofErr w:type="gramEnd"/>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"Data Communications &amp; Networking"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"Forouzan"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"Mc Graw Hill"</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14:paraId="19452585" w14:textId="77777777" w:rsidR="0092614D" w:rsidRDefault="0092614D" w:rsidP="0092614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Book b3=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Book(</w:t>
      </w:r>
      <w:proofErr w:type="gramEnd"/>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"Operating System"</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"Galvin"</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"Wiley"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14:paraId="0CBD2501" w14:textId="77777777" w:rsidR="0092614D" w:rsidRDefault="0092614D" w:rsidP="0092614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Books to map </w:t>
      </w:r>
      <w:r>
        <w:rPr>
          <w:rFonts w:ascii="Segoe UI" w:hAnsi="Segoe UI" w:cs="Segoe UI"/>
          <w:color w:val="000000"/>
          <w:bdr w:val="none" w:sz="0" w:space="0" w:color="auto" w:frame="1"/>
        </w:rPr>
        <w:t>  </w:t>
      </w:r>
    </w:p>
    <w:p w14:paraId="4F4147FE" w14:textId="77777777" w:rsidR="0092614D" w:rsidRDefault="0092614D" w:rsidP="0092614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proofErr w:type="gramStart"/>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1);  </w:t>
      </w:r>
    </w:p>
    <w:p w14:paraId="1673B0B2" w14:textId="77777777" w:rsidR="0092614D" w:rsidRDefault="0092614D" w:rsidP="0092614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proofErr w:type="gramStart"/>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2);  </w:t>
      </w:r>
    </w:p>
    <w:p w14:paraId="6F4E52D6" w14:textId="77777777" w:rsidR="0092614D" w:rsidRDefault="0092614D" w:rsidP="0092614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proofErr w:type="gramStart"/>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3);  </w:t>
      </w:r>
    </w:p>
    <w:p w14:paraId="2ACCC219" w14:textId="77777777" w:rsidR="0092614D" w:rsidRDefault="0092614D" w:rsidP="0092614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C3EF15B" w14:textId="77777777" w:rsidR="0092614D" w:rsidRDefault="0092614D" w:rsidP="0092614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map</w:t>
      </w:r>
      <w:r>
        <w:rPr>
          <w:rFonts w:ascii="Segoe UI" w:hAnsi="Segoe UI" w:cs="Segoe UI"/>
          <w:color w:val="000000"/>
          <w:bdr w:val="none" w:sz="0" w:space="0" w:color="auto" w:frame="1"/>
        </w:rPr>
        <w:t>  </w:t>
      </w:r>
    </w:p>
    <w:p w14:paraId="65BDF358" w14:textId="77777777" w:rsidR="0092614D" w:rsidRDefault="0092614D" w:rsidP="0092614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&lt;Integer, Book&gt; </w:t>
      </w:r>
      <w:proofErr w:type="spellStart"/>
      <w:r>
        <w:rPr>
          <w:rFonts w:ascii="Segoe UI" w:hAnsi="Segoe UI" w:cs="Segoe UI"/>
          <w:color w:val="000000"/>
          <w:bdr w:val="none" w:sz="0" w:space="0" w:color="auto" w:frame="1"/>
        </w:rPr>
        <w:t>entry:map.entrySet</w:t>
      </w:r>
      <w:proofErr w:type="spellEnd"/>
      <w:r>
        <w:rPr>
          <w:rFonts w:ascii="Segoe UI" w:hAnsi="Segoe UI" w:cs="Segoe UI"/>
          <w:color w:val="000000"/>
          <w:bdr w:val="none" w:sz="0" w:space="0" w:color="auto" w:frame="1"/>
        </w:rPr>
        <w:t>()){    </w:t>
      </w:r>
    </w:p>
    <w:p w14:paraId="432D5527" w14:textId="77777777" w:rsidR="0092614D" w:rsidRDefault="0092614D" w:rsidP="0092614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key=</w:t>
      </w:r>
      <w:proofErr w:type="spellStart"/>
      <w:proofErr w:type="gramStart"/>
      <w:r>
        <w:rPr>
          <w:rFonts w:ascii="Segoe UI" w:hAnsi="Segoe UI" w:cs="Segoe UI"/>
          <w:color w:val="000000"/>
          <w:bdr w:val="none" w:sz="0" w:space="0" w:color="auto" w:frame="1"/>
        </w:rPr>
        <w:t>entry.getKey</w:t>
      </w:r>
      <w:proofErr w:type="spellEnd"/>
      <w:proofErr w:type="gramEnd"/>
      <w:r>
        <w:rPr>
          <w:rFonts w:ascii="Segoe UI" w:hAnsi="Segoe UI" w:cs="Segoe UI"/>
          <w:color w:val="000000"/>
          <w:bdr w:val="none" w:sz="0" w:space="0" w:color="auto" w:frame="1"/>
        </w:rPr>
        <w:t>();  </w:t>
      </w:r>
    </w:p>
    <w:p w14:paraId="3D289F5F" w14:textId="77777777" w:rsidR="0092614D" w:rsidRDefault="0092614D" w:rsidP="0092614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Book b=</w:t>
      </w:r>
      <w:proofErr w:type="spellStart"/>
      <w:proofErr w:type="gramStart"/>
      <w:r>
        <w:rPr>
          <w:rFonts w:ascii="Segoe UI" w:hAnsi="Segoe UI" w:cs="Segoe UI"/>
          <w:color w:val="000000"/>
          <w:bdr w:val="none" w:sz="0" w:space="0" w:color="auto" w:frame="1"/>
        </w:rPr>
        <w:t>entry.getValue</w:t>
      </w:r>
      <w:proofErr w:type="spellEnd"/>
      <w:proofErr w:type="gramEnd"/>
      <w:r>
        <w:rPr>
          <w:rFonts w:ascii="Segoe UI" w:hAnsi="Segoe UI" w:cs="Segoe UI"/>
          <w:color w:val="000000"/>
          <w:bdr w:val="none" w:sz="0" w:space="0" w:color="auto" w:frame="1"/>
        </w:rPr>
        <w:t>();  </w:t>
      </w:r>
    </w:p>
    <w:p w14:paraId="5A76D00F" w14:textId="77777777" w:rsidR="0092614D" w:rsidRDefault="0092614D" w:rsidP="0092614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(key+</w:t>
      </w:r>
      <w:r>
        <w:rPr>
          <w:rStyle w:val="string"/>
          <w:rFonts w:ascii="Segoe UI" w:eastAsiaTheme="majorEastAsia" w:hAnsi="Segoe UI" w:cs="Segoe UI"/>
          <w:color w:val="0000FF"/>
          <w:bdr w:val="none" w:sz="0" w:space="0" w:color="auto" w:frame="1"/>
        </w:rPr>
        <w:t>" Details:"</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B18B368" w14:textId="77777777" w:rsidR="0092614D" w:rsidRDefault="0092614D" w:rsidP="0092614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System.out.println(b.id+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b.author</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+b.publisher+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+b.quantity);   </w:t>
      </w:r>
    </w:p>
    <w:p w14:paraId="1DA75C19" w14:textId="77777777" w:rsidR="0092614D" w:rsidRDefault="0092614D" w:rsidP="0092614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884F137" w14:textId="77777777" w:rsidR="0092614D" w:rsidRDefault="0092614D" w:rsidP="0092614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F26A56B" w14:textId="77777777" w:rsidR="0092614D" w:rsidRDefault="0092614D" w:rsidP="0092614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8A4DCED" w14:textId="77777777" w:rsidR="0092614D" w:rsidRDefault="0092614D" w:rsidP="0092614D">
      <w:pPr>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"https://www.javatpoint.com/opr/test.jsp?filename=MapExample"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14:paraId="17BC4EE2" w14:textId="77777777" w:rsidR="0092614D" w:rsidRDefault="0092614D" w:rsidP="0092614D">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2E2B0553" w14:textId="77777777" w:rsidR="0092614D" w:rsidRDefault="0092614D" w:rsidP="0092614D">
      <w:pPr>
        <w:pStyle w:val="NormalWeb"/>
        <w:shd w:val="clear" w:color="auto" w:fill="FFFFFF"/>
        <w:jc w:val="both"/>
        <w:rPr>
          <w:rFonts w:ascii="Segoe UI" w:hAnsi="Segoe UI" w:cs="Segoe UI"/>
          <w:color w:val="333333"/>
        </w:rPr>
      </w:pPr>
      <w:r>
        <w:rPr>
          <w:rFonts w:ascii="Segoe UI" w:hAnsi="Segoe UI" w:cs="Segoe UI"/>
          <w:color w:val="333333"/>
        </w:rPr>
        <w:t>Output:</w:t>
      </w:r>
    </w:p>
    <w:p w14:paraId="43781718" w14:textId="77777777" w:rsidR="0092614D" w:rsidRDefault="0092614D" w:rsidP="0092614D">
      <w:pPr>
        <w:pStyle w:val="HTMLPreformatted"/>
        <w:shd w:val="clear" w:color="auto" w:fill="1C1D1C"/>
        <w:jc w:val="both"/>
        <w:rPr>
          <w:color w:val="F9F9F9"/>
        </w:rPr>
      </w:pPr>
      <w:r>
        <w:rPr>
          <w:color w:val="F9F9F9"/>
        </w:rPr>
        <w:t>1 Details:</w:t>
      </w:r>
    </w:p>
    <w:p w14:paraId="711ADAAB" w14:textId="77777777" w:rsidR="0092614D" w:rsidRDefault="0092614D" w:rsidP="0092614D">
      <w:pPr>
        <w:pStyle w:val="HTMLPreformatted"/>
        <w:shd w:val="clear" w:color="auto" w:fill="1C1D1C"/>
        <w:jc w:val="both"/>
        <w:rPr>
          <w:color w:val="F9F9F9"/>
        </w:rPr>
      </w:pPr>
      <w:r>
        <w:rPr>
          <w:color w:val="F9F9F9"/>
        </w:rPr>
        <w:t xml:space="preserve">101 Let us C Yashwant </w:t>
      </w:r>
      <w:proofErr w:type="spellStart"/>
      <w:r>
        <w:rPr>
          <w:color w:val="F9F9F9"/>
        </w:rPr>
        <w:t>Kanetkar</w:t>
      </w:r>
      <w:proofErr w:type="spellEnd"/>
      <w:r>
        <w:rPr>
          <w:color w:val="F9F9F9"/>
        </w:rPr>
        <w:t xml:space="preserve"> BPB 8</w:t>
      </w:r>
    </w:p>
    <w:p w14:paraId="2E43C1FE" w14:textId="77777777" w:rsidR="0092614D" w:rsidRDefault="0092614D" w:rsidP="0092614D">
      <w:pPr>
        <w:pStyle w:val="HTMLPreformatted"/>
        <w:shd w:val="clear" w:color="auto" w:fill="1C1D1C"/>
        <w:jc w:val="both"/>
        <w:rPr>
          <w:color w:val="F9F9F9"/>
        </w:rPr>
      </w:pPr>
      <w:r>
        <w:rPr>
          <w:color w:val="F9F9F9"/>
        </w:rPr>
        <w:t>2 Details:</w:t>
      </w:r>
    </w:p>
    <w:p w14:paraId="7875E817" w14:textId="77777777" w:rsidR="0092614D" w:rsidRDefault="0092614D" w:rsidP="0092614D">
      <w:pPr>
        <w:pStyle w:val="HTMLPreformatted"/>
        <w:shd w:val="clear" w:color="auto" w:fill="1C1D1C"/>
        <w:jc w:val="both"/>
        <w:rPr>
          <w:color w:val="F9F9F9"/>
        </w:rPr>
      </w:pPr>
      <w:r>
        <w:rPr>
          <w:color w:val="F9F9F9"/>
        </w:rPr>
        <w:t xml:space="preserve">102 Data Communications and Networking </w:t>
      </w:r>
      <w:proofErr w:type="spellStart"/>
      <w:r>
        <w:rPr>
          <w:color w:val="F9F9F9"/>
        </w:rPr>
        <w:t>Forouzan</w:t>
      </w:r>
      <w:proofErr w:type="spellEnd"/>
      <w:r>
        <w:rPr>
          <w:color w:val="F9F9F9"/>
        </w:rPr>
        <w:t xml:space="preserve"> Mc Graw Hill 4</w:t>
      </w:r>
    </w:p>
    <w:p w14:paraId="5E55AABF" w14:textId="77777777" w:rsidR="0092614D" w:rsidRDefault="0092614D" w:rsidP="0092614D">
      <w:pPr>
        <w:pStyle w:val="HTMLPreformatted"/>
        <w:shd w:val="clear" w:color="auto" w:fill="1C1D1C"/>
        <w:jc w:val="both"/>
        <w:rPr>
          <w:color w:val="F9F9F9"/>
        </w:rPr>
      </w:pPr>
      <w:r>
        <w:rPr>
          <w:color w:val="F9F9F9"/>
        </w:rPr>
        <w:t>3 Details:</w:t>
      </w:r>
    </w:p>
    <w:p w14:paraId="17844CE9" w14:textId="77777777" w:rsidR="0092614D" w:rsidRDefault="0092614D" w:rsidP="0092614D">
      <w:pPr>
        <w:pStyle w:val="HTMLPreformatted"/>
        <w:shd w:val="clear" w:color="auto" w:fill="1C1D1C"/>
        <w:jc w:val="both"/>
        <w:rPr>
          <w:color w:val="F9F9F9"/>
        </w:rPr>
      </w:pPr>
      <w:r>
        <w:rPr>
          <w:color w:val="F9F9F9"/>
        </w:rPr>
        <w:t>103 Operating System Galvin Wiley 6</w:t>
      </w:r>
    </w:p>
    <w:p w14:paraId="4858F8EB" w14:textId="6F4E12E9" w:rsidR="0092614D" w:rsidRDefault="0092614D" w:rsidP="00645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4"/>
          <w:szCs w:val="24"/>
        </w:rPr>
      </w:pPr>
    </w:p>
    <w:p w14:paraId="21385C59" w14:textId="0A3B84CC" w:rsidR="0092614D" w:rsidRDefault="0092614D" w:rsidP="00645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4"/>
          <w:szCs w:val="24"/>
        </w:rPr>
      </w:pPr>
    </w:p>
    <w:p w14:paraId="28623E02" w14:textId="5BF19988" w:rsidR="0092614D" w:rsidRDefault="0092614D" w:rsidP="00645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4"/>
          <w:szCs w:val="24"/>
        </w:rPr>
      </w:pPr>
    </w:p>
    <w:p w14:paraId="5E9BE932" w14:textId="1E4E077F" w:rsidR="0092614D" w:rsidRDefault="0092614D" w:rsidP="00645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4"/>
          <w:szCs w:val="24"/>
        </w:rPr>
      </w:pPr>
    </w:p>
    <w:p w14:paraId="29330946" w14:textId="77777777" w:rsidR="0092614D" w:rsidRDefault="0092614D" w:rsidP="0092614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Java </w:t>
      </w:r>
      <w:proofErr w:type="spellStart"/>
      <w:r>
        <w:rPr>
          <w:rFonts w:ascii="Helvetica" w:hAnsi="Helvetica" w:cs="Helvetica"/>
          <w:b/>
          <w:bCs/>
          <w:color w:val="610B38"/>
          <w:sz w:val="44"/>
          <w:szCs w:val="44"/>
        </w:rPr>
        <w:t>LinkedHashMap</w:t>
      </w:r>
      <w:proofErr w:type="spellEnd"/>
      <w:r>
        <w:rPr>
          <w:rFonts w:ascii="Helvetica" w:hAnsi="Helvetica" w:cs="Helvetica"/>
          <w:b/>
          <w:bCs/>
          <w:color w:val="610B38"/>
          <w:sz w:val="44"/>
          <w:szCs w:val="44"/>
        </w:rPr>
        <w:t xml:space="preserve"> class</w:t>
      </w:r>
    </w:p>
    <w:p w14:paraId="25F796CD" w14:textId="08DA1948" w:rsidR="0092614D" w:rsidRDefault="0092614D" w:rsidP="0092614D">
      <w:pPr>
        <w:rPr>
          <w:rFonts w:ascii="Times New Roman" w:hAnsi="Times New Roman" w:cs="Times New Roman"/>
          <w:sz w:val="24"/>
          <w:szCs w:val="24"/>
        </w:rPr>
      </w:pPr>
      <w:r>
        <w:rPr>
          <w:noProof/>
        </w:rPr>
        <w:drawing>
          <wp:inline distT="0" distB="0" distL="0" distR="0" wp14:anchorId="78424236" wp14:editId="2C6A660F">
            <wp:extent cx="1631950" cy="2693670"/>
            <wp:effectExtent l="0" t="0" r="6350" b="0"/>
            <wp:docPr id="4" name="Picture 4" descr="Java Linked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va LinkedHashMap class hierarch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1950" cy="2693670"/>
                    </a:xfrm>
                    <a:prstGeom prst="rect">
                      <a:avLst/>
                    </a:prstGeom>
                    <a:noFill/>
                    <a:ln>
                      <a:noFill/>
                    </a:ln>
                  </pic:spPr>
                </pic:pic>
              </a:graphicData>
            </a:graphic>
          </wp:inline>
        </w:drawing>
      </w:r>
    </w:p>
    <w:p w14:paraId="2660FE2E" w14:textId="77777777" w:rsidR="0092614D" w:rsidRDefault="0092614D" w:rsidP="0092614D">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LinkedHashMap</w:t>
      </w:r>
      <w:proofErr w:type="spellEnd"/>
      <w:r>
        <w:rPr>
          <w:rFonts w:ascii="Segoe UI" w:hAnsi="Segoe UI" w:cs="Segoe UI"/>
          <w:color w:val="333333"/>
        </w:rPr>
        <w:t xml:space="preserve"> class is </w:t>
      </w:r>
      <w:proofErr w:type="spellStart"/>
      <w:r>
        <w:rPr>
          <w:rFonts w:ascii="Segoe UI" w:hAnsi="Segoe UI" w:cs="Segoe UI"/>
          <w:color w:val="333333"/>
        </w:rPr>
        <w:t>Hashtable</w:t>
      </w:r>
      <w:proofErr w:type="spellEnd"/>
      <w:r>
        <w:rPr>
          <w:rFonts w:ascii="Segoe UI" w:hAnsi="Segoe UI" w:cs="Segoe UI"/>
          <w:color w:val="333333"/>
        </w:rPr>
        <w:t xml:space="preserve"> and Linked list implementation of the Map interface, with predictable iteration order. It inherits HashMap class and implements the Map interface.</w:t>
      </w:r>
    </w:p>
    <w:p w14:paraId="7203FE07" w14:textId="77777777" w:rsidR="0092614D" w:rsidRDefault="0092614D" w:rsidP="009261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Points to remember</w:t>
      </w:r>
    </w:p>
    <w:p w14:paraId="1E355226" w14:textId="77777777" w:rsidR="0092614D" w:rsidRDefault="0092614D" w:rsidP="0092614D">
      <w:pPr>
        <w:numPr>
          <w:ilvl w:val="0"/>
          <w:numId w:val="1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Java </w:t>
      </w:r>
      <w:proofErr w:type="spellStart"/>
      <w:r>
        <w:rPr>
          <w:rFonts w:ascii="Segoe UI" w:hAnsi="Segoe UI" w:cs="Segoe UI"/>
          <w:color w:val="000000"/>
        </w:rPr>
        <w:t>LinkedHashMap</w:t>
      </w:r>
      <w:proofErr w:type="spellEnd"/>
      <w:r>
        <w:rPr>
          <w:rFonts w:ascii="Segoe UI" w:hAnsi="Segoe UI" w:cs="Segoe UI"/>
          <w:color w:val="000000"/>
        </w:rPr>
        <w:t xml:space="preserve"> contains values based on the key.</w:t>
      </w:r>
    </w:p>
    <w:p w14:paraId="7E9D3C2A" w14:textId="77777777" w:rsidR="0092614D" w:rsidRDefault="0092614D" w:rsidP="0092614D">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LinkedHashMap</w:t>
      </w:r>
      <w:proofErr w:type="spellEnd"/>
      <w:r>
        <w:rPr>
          <w:rFonts w:ascii="Segoe UI" w:hAnsi="Segoe UI" w:cs="Segoe UI"/>
          <w:color w:val="000000"/>
        </w:rPr>
        <w:t xml:space="preserve"> contains unique elements.</w:t>
      </w:r>
    </w:p>
    <w:p w14:paraId="711A1895" w14:textId="77777777" w:rsidR="0092614D" w:rsidRDefault="0092614D" w:rsidP="0092614D">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LinkedHashMap</w:t>
      </w:r>
      <w:proofErr w:type="spellEnd"/>
      <w:r>
        <w:rPr>
          <w:rFonts w:ascii="Segoe UI" w:hAnsi="Segoe UI" w:cs="Segoe UI"/>
          <w:color w:val="000000"/>
        </w:rPr>
        <w:t xml:space="preserve"> may have one null key and multiple null values.</w:t>
      </w:r>
    </w:p>
    <w:p w14:paraId="112DF9C1" w14:textId="77777777" w:rsidR="0092614D" w:rsidRDefault="0092614D" w:rsidP="0092614D">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LinkedHashMap</w:t>
      </w:r>
      <w:proofErr w:type="spellEnd"/>
      <w:r>
        <w:rPr>
          <w:rFonts w:ascii="Segoe UI" w:hAnsi="Segoe UI" w:cs="Segoe UI"/>
          <w:color w:val="000000"/>
        </w:rPr>
        <w:t xml:space="preserve"> is non synchronized.</w:t>
      </w:r>
    </w:p>
    <w:p w14:paraId="2BD30AB3" w14:textId="77777777" w:rsidR="0092614D" w:rsidRDefault="0092614D" w:rsidP="0092614D">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LinkedHashMap</w:t>
      </w:r>
      <w:proofErr w:type="spellEnd"/>
      <w:r>
        <w:rPr>
          <w:rFonts w:ascii="Segoe UI" w:hAnsi="Segoe UI" w:cs="Segoe UI"/>
          <w:color w:val="000000"/>
        </w:rPr>
        <w:t xml:space="preserve"> maintains insertion order.</w:t>
      </w:r>
    </w:p>
    <w:p w14:paraId="5A4E4799" w14:textId="77777777" w:rsidR="0092614D" w:rsidRDefault="0092614D" w:rsidP="0092614D">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initial default capacity of Java HashMap class is 16 with a load factor of 0.75.</w:t>
      </w:r>
    </w:p>
    <w:p w14:paraId="081D98DE" w14:textId="77777777" w:rsidR="0092614D" w:rsidRDefault="0092614D" w:rsidP="0092614D">
      <w:pPr>
        <w:pStyle w:val="Heading3"/>
        <w:shd w:val="clear" w:color="auto" w:fill="FFFFFF"/>
        <w:spacing w:line="312" w:lineRule="atLeast"/>
        <w:jc w:val="both"/>
        <w:rPr>
          <w:rFonts w:ascii="Helvetica" w:hAnsi="Helvetica" w:cs="Helvetica"/>
          <w:color w:val="610B4B"/>
          <w:sz w:val="32"/>
          <w:szCs w:val="32"/>
        </w:rPr>
      </w:pPr>
      <w:proofErr w:type="spellStart"/>
      <w:r>
        <w:rPr>
          <w:rFonts w:ascii="Helvetica" w:hAnsi="Helvetica" w:cs="Helvetica"/>
          <w:b/>
          <w:bCs/>
          <w:color w:val="610B4B"/>
          <w:sz w:val="32"/>
          <w:szCs w:val="32"/>
        </w:rPr>
        <w:t>LinkedHashMap</w:t>
      </w:r>
      <w:proofErr w:type="spellEnd"/>
      <w:r>
        <w:rPr>
          <w:rFonts w:ascii="Helvetica" w:hAnsi="Helvetica" w:cs="Helvetica"/>
          <w:b/>
          <w:bCs/>
          <w:color w:val="610B4B"/>
          <w:sz w:val="32"/>
          <w:szCs w:val="32"/>
        </w:rPr>
        <w:t xml:space="preserve"> class declaration</w:t>
      </w:r>
    </w:p>
    <w:p w14:paraId="727E3FC8" w14:textId="77777777" w:rsidR="0092614D" w:rsidRDefault="0092614D" w:rsidP="0092614D">
      <w:pPr>
        <w:pStyle w:val="NormalWeb"/>
        <w:shd w:val="clear" w:color="auto" w:fill="FFFFFF"/>
        <w:jc w:val="both"/>
        <w:rPr>
          <w:rFonts w:ascii="Segoe UI" w:hAnsi="Segoe UI" w:cs="Segoe UI"/>
          <w:color w:val="333333"/>
        </w:rPr>
      </w:pPr>
      <w:r>
        <w:rPr>
          <w:rFonts w:ascii="Segoe UI" w:hAnsi="Segoe UI" w:cs="Segoe UI"/>
          <w:color w:val="333333"/>
        </w:rPr>
        <w:t xml:space="preserve">Let's see the declaration for </w:t>
      </w:r>
      <w:proofErr w:type="spellStart"/>
      <w:proofErr w:type="gramStart"/>
      <w:r>
        <w:rPr>
          <w:rFonts w:ascii="Segoe UI" w:hAnsi="Segoe UI" w:cs="Segoe UI"/>
          <w:color w:val="333333"/>
        </w:rPr>
        <w:t>java.util</w:t>
      </w:r>
      <w:proofErr w:type="gramEnd"/>
      <w:r>
        <w:rPr>
          <w:rFonts w:ascii="Segoe UI" w:hAnsi="Segoe UI" w:cs="Segoe UI"/>
          <w:color w:val="333333"/>
        </w:rPr>
        <w:t>.LinkedHashMap</w:t>
      </w:r>
      <w:proofErr w:type="spellEnd"/>
      <w:r>
        <w:rPr>
          <w:rFonts w:ascii="Segoe UI" w:hAnsi="Segoe UI" w:cs="Segoe UI"/>
          <w:color w:val="333333"/>
        </w:rPr>
        <w:t xml:space="preserve"> class.</w:t>
      </w:r>
    </w:p>
    <w:p w14:paraId="7061D244" w14:textId="77777777" w:rsidR="0092614D" w:rsidRDefault="0092614D" w:rsidP="0092614D">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LinkedHashMap&lt;</w:t>
      </w:r>
      <w:proofErr w:type="gramStart"/>
      <w:r>
        <w:rPr>
          <w:rFonts w:ascii="Segoe UI" w:hAnsi="Segoe UI" w:cs="Segoe UI"/>
          <w:color w:val="000000"/>
          <w:bdr w:val="none" w:sz="0" w:space="0" w:color="auto" w:frame="1"/>
        </w:rPr>
        <w:t>K,V</w:t>
      </w:r>
      <w:proofErr w:type="gramEnd"/>
      <w:r>
        <w:rPr>
          <w:rFonts w:ascii="Segoe UI" w:hAnsi="Segoe UI" w:cs="Segoe UI"/>
          <w:color w:val="000000"/>
          <w:bdr w:val="none" w:sz="0" w:space="0" w:color="auto" w:frame="1"/>
        </w:rPr>
        <w:t>&gt;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HashMap&lt;K,V&gt;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Map&lt;K,V&gt;  </w:t>
      </w:r>
    </w:p>
    <w:p w14:paraId="73CC6938" w14:textId="77777777" w:rsidR="0092614D" w:rsidRDefault="0092614D" w:rsidP="0092614D">
      <w:pPr>
        <w:pStyle w:val="Heading3"/>
        <w:shd w:val="clear" w:color="auto" w:fill="FFFFFF"/>
        <w:spacing w:line="312" w:lineRule="atLeast"/>
        <w:jc w:val="both"/>
        <w:rPr>
          <w:rFonts w:ascii="Helvetica" w:hAnsi="Helvetica" w:cs="Helvetica"/>
          <w:color w:val="610B4B"/>
          <w:sz w:val="32"/>
          <w:szCs w:val="32"/>
        </w:rPr>
      </w:pPr>
      <w:proofErr w:type="spellStart"/>
      <w:r>
        <w:rPr>
          <w:rFonts w:ascii="Helvetica" w:hAnsi="Helvetica" w:cs="Helvetica"/>
          <w:b/>
          <w:bCs/>
          <w:color w:val="610B4B"/>
          <w:sz w:val="32"/>
          <w:szCs w:val="32"/>
        </w:rPr>
        <w:t>LinkedHashMap</w:t>
      </w:r>
      <w:proofErr w:type="spellEnd"/>
      <w:r>
        <w:rPr>
          <w:rFonts w:ascii="Helvetica" w:hAnsi="Helvetica" w:cs="Helvetica"/>
          <w:b/>
          <w:bCs/>
          <w:color w:val="610B4B"/>
          <w:sz w:val="32"/>
          <w:szCs w:val="32"/>
        </w:rPr>
        <w:t xml:space="preserve"> class Parameters</w:t>
      </w:r>
    </w:p>
    <w:p w14:paraId="03ED868E" w14:textId="77777777" w:rsidR="0092614D" w:rsidRDefault="0092614D" w:rsidP="0092614D">
      <w:pPr>
        <w:pStyle w:val="NormalWeb"/>
        <w:shd w:val="clear" w:color="auto" w:fill="FFFFFF"/>
        <w:jc w:val="both"/>
        <w:rPr>
          <w:rFonts w:ascii="Segoe UI" w:hAnsi="Segoe UI" w:cs="Segoe UI"/>
          <w:color w:val="333333"/>
        </w:rPr>
      </w:pPr>
      <w:r>
        <w:rPr>
          <w:rFonts w:ascii="Segoe UI" w:hAnsi="Segoe UI" w:cs="Segoe UI"/>
          <w:color w:val="333333"/>
        </w:rPr>
        <w:t xml:space="preserve">Let's see the Parameters for </w:t>
      </w:r>
      <w:proofErr w:type="spellStart"/>
      <w:proofErr w:type="gramStart"/>
      <w:r>
        <w:rPr>
          <w:rFonts w:ascii="Segoe UI" w:hAnsi="Segoe UI" w:cs="Segoe UI"/>
          <w:color w:val="333333"/>
        </w:rPr>
        <w:t>java.util</w:t>
      </w:r>
      <w:proofErr w:type="gramEnd"/>
      <w:r>
        <w:rPr>
          <w:rFonts w:ascii="Segoe UI" w:hAnsi="Segoe UI" w:cs="Segoe UI"/>
          <w:color w:val="333333"/>
        </w:rPr>
        <w:t>.LinkedHashMap</w:t>
      </w:r>
      <w:proofErr w:type="spellEnd"/>
      <w:r>
        <w:rPr>
          <w:rFonts w:ascii="Segoe UI" w:hAnsi="Segoe UI" w:cs="Segoe UI"/>
          <w:color w:val="333333"/>
        </w:rPr>
        <w:t xml:space="preserve"> class.</w:t>
      </w:r>
    </w:p>
    <w:p w14:paraId="4A4F96C7" w14:textId="77777777" w:rsidR="0092614D" w:rsidRDefault="0092614D" w:rsidP="0092614D">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K</w:t>
      </w:r>
      <w:r>
        <w:rPr>
          <w:rFonts w:ascii="Segoe UI" w:hAnsi="Segoe UI" w:cs="Segoe UI"/>
          <w:color w:val="000000"/>
        </w:rPr>
        <w:t>: It is the type of keys maintained by this map.</w:t>
      </w:r>
    </w:p>
    <w:p w14:paraId="6A583C0A" w14:textId="77777777" w:rsidR="0092614D" w:rsidRDefault="0092614D" w:rsidP="0092614D">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w:t>
      </w:r>
      <w:r>
        <w:rPr>
          <w:rFonts w:ascii="Segoe UI" w:hAnsi="Segoe UI" w:cs="Segoe UI"/>
          <w:color w:val="000000"/>
        </w:rPr>
        <w:t>: It is the type of mapped values.</w:t>
      </w:r>
    </w:p>
    <w:p w14:paraId="56042D1D" w14:textId="77777777" w:rsidR="0092614D" w:rsidRDefault="0092614D" w:rsidP="009261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Constructors of Java </w:t>
      </w:r>
      <w:proofErr w:type="spellStart"/>
      <w:r>
        <w:rPr>
          <w:rFonts w:ascii="Helvetica" w:hAnsi="Helvetica" w:cs="Helvetica"/>
          <w:b/>
          <w:bCs/>
          <w:color w:val="610B4B"/>
          <w:sz w:val="32"/>
          <w:szCs w:val="32"/>
        </w:rPr>
        <w:t>LinkedHashMap</w:t>
      </w:r>
      <w:proofErr w:type="spellEnd"/>
      <w:r>
        <w:rPr>
          <w:rFonts w:ascii="Helvetica" w:hAnsi="Helvetica" w:cs="Helvetica"/>
          <w:b/>
          <w:bCs/>
          <w:color w:val="610B4B"/>
          <w:sz w:val="32"/>
          <w:szCs w:val="32"/>
        </w:rPr>
        <w:t xml:space="preserve"> class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23"/>
        <w:gridCol w:w="5569"/>
      </w:tblGrid>
      <w:tr w:rsidR="0092614D" w14:paraId="20AB73B9" w14:textId="77777777" w:rsidTr="0092614D">
        <w:tc>
          <w:tcPr>
            <w:tcW w:w="0" w:type="auto"/>
            <w:shd w:val="clear" w:color="auto" w:fill="C7CCBE"/>
            <w:tcMar>
              <w:top w:w="180" w:type="dxa"/>
              <w:left w:w="180" w:type="dxa"/>
              <w:bottom w:w="180" w:type="dxa"/>
              <w:right w:w="180" w:type="dxa"/>
            </w:tcMar>
            <w:hideMark/>
          </w:tcPr>
          <w:p w14:paraId="7943976F" w14:textId="77777777" w:rsidR="0092614D" w:rsidRDefault="0092614D">
            <w:pPr>
              <w:rPr>
                <w:rFonts w:ascii="Times New Roman" w:hAnsi="Times New Roman" w:cs="Times New Roman"/>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14:paraId="31157EBA" w14:textId="77777777" w:rsidR="0092614D" w:rsidRDefault="0092614D">
            <w:pPr>
              <w:rPr>
                <w:b/>
                <w:bCs/>
                <w:color w:val="000000"/>
                <w:sz w:val="26"/>
                <w:szCs w:val="26"/>
              </w:rPr>
            </w:pPr>
            <w:r>
              <w:rPr>
                <w:b/>
                <w:bCs/>
                <w:color w:val="000000"/>
                <w:sz w:val="26"/>
                <w:szCs w:val="26"/>
              </w:rPr>
              <w:t>Description</w:t>
            </w:r>
          </w:p>
        </w:tc>
      </w:tr>
      <w:tr w:rsidR="0092614D" w14:paraId="621AE118"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8344FD" w14:textId="77777777" w:rsidR="0092614D" w:rsidRDefault="0092614D">
            <w:pPr>
              <w:jc w:val="both"/>
              <w:rPr>
                <w:rFonts w:ascii="Segoe UI" w:hAnsi="Segoe UI" w:cs="Segoe UI"/>
                <w:color w:val="333333"/>
                <w:sz w:val="24"/>
                <w:szCs w:val="24"/>
              </w:rPr>
            </w:pPr>
            <w:proofErr w:type="spellStart"/>
            <w:proofErr w:type="gramStart"/>
            <w:r>
              <w:rPr>
                <w:rFonts w:ascii="Segoe UI" w:hAnsi="Segoe UI" w:cs="Segoe UI"/>
                <w:color w:val="333333"/>
              </w:rPr>
              <w:t>LinkedHashMap</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FA9460" w14:textId="77777777" w:rsidR="0092614D" w:rsidRDefault="0092614D">
            <w:pPr>
              <w:jc w:val="both"/>
              <w:rPr>
                <w:rFonts w:ascii="Segoe UI" w:hAnsi="Segoe UI" w:cs="Segoe UI"/>
                <w:color w:val="333333"/>
              </w:rPr>
            </w:pPr>
            <w:r>
              <w:rPr>
                <w:rFonts w:ascii="Segoe UI" w:hAnsi="Segoe UI" w:cs="Segoe UI"/>
                <w:color w:val="333333"/>
              </w:rPr>
              <w:t xml:space="preserve">It is used to construct a default </w:t>
            </w:r>
            <w:proofErr w:type="spellStart"/>
            <w:r>
              <w:rPr>
                <w:rFonts w:ascii="Segoe UI" w:hAnsi="Segoe UI" w:cs="Segoe UI"/>
                <w:color w:val="333333"/>
              </w:rPr>
              <w:t>LinkedHashMap</w:t>
            </w:r>
            <w:proofErr w:type="spellEnd"/>
            <w:r>
              <w:rPr>
                <w:rFonts w:ascii="Segoe UI" w:hAnsi="Segoe UI" w:cs="Segoe UI"/>
                <w:color w:val="333333"/>
              </w:rPr>
              <w:t>.</w:t>
            </w:r>
          </w:p>
        </w:tc>
      </w:tr>
      <w:tr w:rsidR="0092614D" w14:paraId="17BE79E8"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3A34BB" w14:textId="77777777" w:rsidR="0092614D" w:rsidRDefault="0092614D">
            <w:pPr>
              <w:jc w:val="both"/>
              <w:rPr>
                <w:rFonts w:ascii="Segoe UI" w:hAnsi="Segoe UI" w:cs="Segoe UI"/>
                <w:color w:val="333333"/>
              </w:rPr>
            </w:pPr>
            <w:proofErr w:type="spellStart"/>
            <w:proofErr w:type="gramStart"/>
            <w:r>
              <w:rPr>
                <w:rFonts w:ascii="Segoe UI" w:hAnsi="Segoe UI" w:cs="Segoe UI"/>
                <w:color w:val="333333"/>
              </w:rPr>
              <w:t>LinkedHashMap</w:t>
            </w:r>
            <w:proofErr w:type="spellEnd"/>
            <w:r>
              <w:rPr>
                <w:rFonts w:ascii="Segoe UI" w:hAnsi="Segoe UI" w:cs="Segoe UI"/>
                <w:color w:val="333333"/>
              </w:rPr>
              <w:t>(</w:t>
            </w:r>
            <w:proofErr w:type="gramEnd"/>
            <w:r>
              <w:rPr>
                <w:rFonts w:ascii="Segoe UI" w:hAnsi="Segoe UI" w:cs="Segoe UI"/>
                <w:color w:val="333333"/>
              </w:rPr>
              <w:t>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05C0B4" w14:textId="77777777" w:rsidR="0092614D" w:rsidRDefault="0092614D">
            <w:pPr>
              <w:jc w:val="both"/>
              <w:rPr>
                <w:rFonts w:ascii="Segoe UI" w:hAnsi="Segoe UI" w:cs="Segoe UI"/>
                <w:color w:val="333333"/>
              </w:rPr>
            </w:pPr>
            <w:r>
              <w:rPr>
                <w:rFonts w:ascii="Segoe UI" w:hAnsi="Segoe UI" w:cs="Segoe UI"/>
                <w:color w:val="333333"/>
              </w:rPr>
              <w:t xml:space="preserve">It is used to initialize a </w:t>
            </w:r>
            <w:proofErr w:type="spellStart"/>
            <w:r>
              <w:rPr>
                <w:rFonts w:ascii="Segoe UI" w:hAnsi="Segoe UI" w:cs="Segoe UI"/>
                <w:color w:val="333333"/>
              </w:rPr>
              <w:t>LinkedHashMap</w:t>
            </w:r>
            <w:proofErr w:type="spellEnd"/>
            <w:r>
              <w:rPr>
                <w:rFonts w:ascii="Segoe UI" w:hAnsi="Segoe UI" w:cs="Segoe UI"/>
                <w:color w:val="333333"/>
              </w:rPr>
              <w:t xml:space="preserve"> with the given capacity.</w:t>
            </w:r>
          </w:p>
        </w:tc>
      </w:tr>
      <w:tr w:rsidR="0092614D" w14:paraId="72CB4F37"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577BD2" w14:textId="77777777" w:rsidR="0092614D" w:rsidRDefault="0092614D">
            <w:pPr>
              <w:jc w:val="both"/>
              <w:rPr>
                <w:rFonts w:ascii="Segoe UI" w:hAnsi="Segoe UI" w:cs="Segoe UI"/>
                <w:color w:val="333333"/>
              </w:rPr>
            </w:pPr>
            <w:proofErr w:type="spellStart"/>
            <w:proofErr w:type="gramStart"/>
            <w:r>
              <w:rPr>
                <w:rFonts w:ascii="Segoe UI" w:hAnsi="Segoe UI" w:cs="Segoe UI"/>
                <w:color w:val="333333"/>
              </w:rPr>
              <w:t>LinkedHashMap</w:t>
            </w:r>
            <w:proofErr w:type="spellEnd"/>
            <w:r>
              <w:rPr>
                <w:rFonts w:ascii="Segoe UI" w:hAnsi="Segoe UI" w:cs="Segoe UI"/>
                <w:color w:val="333333"/>
              </w:rPr>
              <w:t>(</w:t>
            </w:r>
            <w:proofErr w:type="gramEnd"/>
            <w:r>
              <w:rPr>
                <w:rFonts w:ascii="Segoe UI" w:hAnsi="Segoe UI" w:cs="Segoe UI"/>
                <w:color w:val="333333"/>
              </w:rPr>
              <w:t xml:space="preserve">int capacity, float </w:t>
            </w:r>
            <w:proofErr w:type="spellStart"/>
            <w:r>
              <w:rPr>
                <w:rFonts w:ascii="Segoe UI" w:hAnsi="Segoe UI" w:cs="Segoe UI"/>
                <w:color w:val="333333"/>
              </w:rPr>
              <w:t>loadFactor</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35E628" w14:textId="77777777" w:rsidR="0092614D" w:rsidRDefault="0092614D">
            <w:pPr>
              <w:jc w:val="both"/>
              <w:rPr>
                <w:rFonts w:ascii="Segoe UI" w:hAnsi="Segoe UI" w:cs="Segoe UI"/>
                <w:color w:val="333333"/>
              </w:rPr>
            </w:pPr>
            <w:r>
              <w:rPr>
                <w:rFonts w:ascii="Segoe UI" w:hAnsi="Segoe UI" w:cs="Segoe UI"/>
                <w:color w:val="333333"/>
              </w:rPr>
              <w:t>It is used to initialize both the capacity and the load factor.</w:t>
            </w:r>
          </w:p>
        </w:tc>
      </w:tr>
      <w:tr w:rsidR="0092614D" w14:paraId="748D72E5"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AAEFA5" w14:textId="77777777" w:rsidR="0092614D" w:rsidRDefault="0092614D">
            <w:pPr>
              <w:jc w:val="both"/>
              <w:rPr>
                <w:rFonts w:ascii="Segoe UI" w:hAnsi="Segoe UI" w:cs="Segoe UI"/>
                <w:color w:val="333333"/>
              </w:rPr>
            </w:pPr>
            <w:proofErr w:type="spellStart"/>
            <w:proofErr w:type="gramStart"/>
            <w:r>
              <w:rPr>
                <w:rFonts w:ascii="Segoe UI" w:hAnsi="Segoe UI" w:cs="Segoe UI"/>
                <w:color w:val="333333"/>
              </w:rPr>
              <w:t>LinkedHashMap</w:t>
            </w:r>
            <w:proofErr w:type="spellEnd"/>
            <w:r>
              <w:rPr>
                <w:rFonts w:ascii="Segoe UI" w:hAnsi="Segoe UI" w:cs="Segoe UI"/>
                <w:color w:val="333333"/>
              </w:rPr>
              <w:t>(</w:t>
            </w:r>
            <w:proofErr w:type="gramEnd"/>
            <w:r>
              <w:rPr>
                <w:rFonts w:ascii="Segoe UI" w:hAnsi="Segoe UI" w:cs="Segoe UI"/>
                <w:color w:val="333333"/>
              </w:rPr>
              <w:t xml:space="preserve">int capacity, float </w:t>
            </w:r>
            <w:proofErr w:type="spellStart"/>
            <w:r>
              <w:rPr>
                <w:rFonts w:ascii="Segoe UI" w:hAnsi="Segoe UI" w:cs="Segoe UI"/>
                <w:color w:val="333333"/>
              </w:rPr>
              <w:t>loadFactor</w:t>
            </w:r>
            <w:proofErr w:type="spellEnd"/>
            <w:r>
              <w:rPr>
                <w:rFonts w:ascii="Segoe UI" w:hAnsi="Segoe UI" w:cs="Segoe UI"/>
                <w:color w:val="333333"/>
              </w:rPr>
              <w:t xml:space="preserve">,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accessOrder</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B87C82" w14:textId="77777777" w:rsidR="0092614D" w:rsidRDefault="0092614D">
            <w:pPr>
              <w:jc w:val="both"/>
              <w:rPr>
                <w:rFonts w:ascii="Segoe UI" w:hAnsi="Segoe UI" w:cs="Segoe UI"/>
                <w:color w:val="333333"/>
              </w:rPr>
            </w:pPr>
            <w:r>
              <w:rPr>
                <w:rFonts w:ascii="Segoe UI" w:hAnsi="Segoe UI" w:cs="Segoe UI"/>
                <w:color w:val="333333"/>
              </w:rPr>
              <w:t>It is used to initialize both the capacity and the load factor with specified ordering mode.</w:t>
            </w:r>
          </w:p>
        </w:tc>
      </w:tr>
      <w:tr w:rsidR="0092614D" w14:paraId="6EBAF943"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7DBC11" w14:textId="77777777" w:rsidR="0092614D" w:rsidRDefault="0092614D">
            <w:pPr>
              <w:jc w:val="both"/>
              <w:rPr>
                <w:rFonts w:ascii="Segoe UI" w:hAnsi="Segoe UI" w:cs="Segoe UI"/>
                <w:color w:val="333333"/>
              </w:rPr>
            </w:pPr>
            <w:proofErr w:type="spellStart"/>
            <w:proofErr w:type="gramStart"/>
            <w:r>
              <w:rPr>
                <w:rFonts w:ascii="Segoe UI" w:hAnsi="Segoe UI" w:cs="Segoe UI"/>
                <w:color w:val="333333"/>
              </w:rPr>
              <w:lastRenderedPageBreak/>
              <w:t>LinkedHashMap</w:t>
            </w:r>
            <w:proofErr w:type="spellEnd"/>
            <w:r>
              <w:rPr>
                <w:rFonts w:ascii="Segoe UI" w:hAnsi="Segoe UI" w:cs="Segoe UI"/>
                <w:color w:val="333333"/>
              </w:rPr>
              <w:t>(</w:t>
            </w:r>
            <w:proofErr w:type="gramEnd"/>
            <w:r>
              <w:rPr>
                <w:rFonts w:ascii="Segoe UI" w:hAnsi="Segoe UI" w:cs="Segoe UI"/>
                <w:color w:val="333333"/>
              </w:rPr>
              <w:t>Map&lt;? extends K,? extends V&gt; 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A4C232" w14:textId="77777777" w:rsidR="0092614D" w:rsidRDefault="0092614D">
            <w:pPr>
              <w:jc w:val="both"/>
              <w:rPr>
                <w:rFonts w:ascii="Segoe UI" w:hAnsi="Segoe UI" w:cs="Segoe UI"/>
                <w:color w:val="333333"/>
              </w:rPr>
            </w:pPr>
            <w:r>
              <w:rPr>
                <w:rFonts w:ascii="Segoe UI" w:hAnsi="Segoe UI" w:cs="Segoe UI"/>
                <w:color w:val="333333"/>
              </w:rPr>
              <w:t xml:space="preserve">It is used to initialize the </w:t>
            </w:r>
            <w:proofErr w:type="spellStart"/>
            <w:r>
              <w:rPr>
                <w:rFonts w:ascii="Segoe UI" w:hAnsi="Segoe UI" w:cs="Segoe UI"/>
                <w:color w:val="333333"/>
              </w:rPr>
              <w:t>LinkedHashMap</w:t>
            </w:r>
            <w:proofErr w:type="spellEnd"/>
            <w:r>
              <w:rPr>
                <w:rFonts w:ascii="Segoe UI" w:hAnsi="Segoe UI" w:cs="Segoe UI"/>
                <w:color w:val="333333"/>
              </w:rPr>
              <w:t xml:space="preserve"> with the elements from the given Map class m.</w:t>
            </w:r>
          </w:p>
        </w:tc>
      </w:tr>
    </w:tbl>
    <w:p w14:paraId="15F97E59" w14:textId="77777777" w:rsidR="0092614D" w:rsidRDefault="0092614D" w:rsidP="009261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Methods of Java </w:t>
      </w:r>
      <w:proofErr w:type="spellStart"/>
      <w:r>
        <w:rPr>
          <w:rFonts w:ascii="Helvetica" w:hAnsi="Helvetica" w:cs="Helvetica"/>
          <w:b/>
          <w:bCs/>
          <w:color w:val="610B4B"/>
          <w:sz w:val="32"/>
          <w:szCs w:val="32"/>
        </w:rPr>
        <w:t>LinkedHashMap</w:t>
      </w:r>
      <w:proofErr w:type="spellEnd"/>
      <w:r>
        <w:rPr>
          <w:rFonts w:ascii="Helvetica" w:hAnsi="Helvetica" w:cs="Helvetica"/>
          <w:b/>
          <w:bCs/>
          <w:color w:val="610B4B"/>
          <w:sz w:val="32"/>
          <w:szCs w:val="32"/>
        </w:rPr>
        <w:t xml:space="preserve"> class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47"/>
        <w:gridCol w:w="5745"/>
      </w:tblGrid>
      <w:tr w:rsidR="0092614D" w14:paraId="0CC3B7F7" w14:textId="77777777" w:rsidTr="0092614D">
        <w:tc>
          <w:tcPr>
            <w:tcW w:w="0" w:type="auto"/>
            <w:shd w:val="clear" w:color="auto" w:fill="C7CCBE"/>
            <w:tcMar>
              <w:top w:w="180" w:type="dxa"/>
              <w:left w:w="180" w:type="dxa"/>
              <w:bottom w:w="180" w:type="dxa"/>
              <w:right w:w="180" w:type="dxa"/>
            </w:tcMar>
            <w:hideMark/>
          </w:tcPr>
          <w:p w14:paraId="1F70CB50" w14:textId="77777777" w:rsidR="0092614D" w:rsidRDefault="0092614D">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453491A1" w14:textId="77777777" w:rsidR="0092614D" w:rsidRDefault="0092614D">
            <w:pPr>
              <w:rPr>
                <w:b/>
                <w:bCs/>
                <w:color w:val="000000"/>
                <w:sz w:val="26"/>
                <w:szCs w:val="26"/>
              </w:rPr>
            </w:pPr>
            <w:r>
              <w:rPr>
                <w:b/>
                <w:bCs/>
                <w:color w:val="000000"/>
                <w:sz w:val="26"/>
                <w:szCs w:val="26"/>
              </w:rPr>
              <w:t>Description</w:t>
            </w:r>
          </w:p>
        </w:tc>
      </w:tr>
      <w:tr w:rsidR="0092614D" w14:paraId="2722AD42"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75367A" w14:textId="77777777" w:rsidR="0092614D" w:rsidRDefault="0092614D">
            <w:pPr>
              <w:jc w:val="both"/>
              <w:rPr>
                <w:rFonts w:ascii="Segoe UI" w:hAnsi="Segoe UI" w:cs="Segoe UI"/>
                <w:color w:val="333333"/>
                <w:sz w:val="24"/>
                <w:szCs w:val="24"/>
              </w:rPr>
            </w:pPr>
            <w:r>
              <w:rPr>
                <w:rFonts w:ascii="Segoe UI" w:hAnsi="Segoe UI" w:cs="Segoe UI"/>
                <w:color w:val="333333"/>
              </w:rPr>
              <w:t xml:space="preserve">V </w:t>
            </w:r>
            <w:proofErr w:type="gramStart"/>
            <w:r>
              <w:rPr>
                <w:rFonts w:ascii="Segoe UI" w:hAnsi="Segoe UI" w:cs="Segoe UI"/>
                <w:color w:val="333333"/>
              </w:rPr>
              <w:t>get(</w:t>
            </w:r>
            <w:proofErr w:type="gramEnd"/>
            <w:r>
              <w:rPr>
                <w:rFonts w:ascii="Segoe UI" w:hAnsi="Segoe UI" w:cs="Segoe UI"/>
                <w:color w:val="333333"/>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B7C58D" w14:textId="77777777" w:rsidR="0092614D" w:rsidRDefault="0092614D">
            <w:pPr>
              <w:jc w:val="both"/>
              <w:rPr>
                <w:rFonts w:ascii="Segoe UI" w:hAnsi="Segoe UI" w:cs="Segoe UI"/>
                <w:color w:val="333333"/>
              </w:rPr>
            </w:pPr>
            <w:r>
              <w:rPr>
                <w:rFonts w:ascii="Segoe UI" w:hAnsi="Segoe UI" w:cs="Segoe UI"/>
                <w:color w:val="333333"/>
              </w:rPr>
              <w:t>It returns the value to which the specified key is mapped.</w:t>
            </w:r>
          </w:p>
        </w:tc>
      </w:tr>
      <w:tr w:rsidR="0092614D" w14:paraId="7D8541BC"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5D7A31" w14:textId="77777777" w:rsidR="0092614D" w:rsidRDefault="0092614D">
            <w:pPr>
              <w:jc w:val="both"/>
              <w:rPr>
                <w:rFonts w:ascii="Segoe UI" w:hAnsi="Segoe UI" w:cs="Segoe UI"/>
                <w:color w:val="333333"/>
              </w:rPr>
            </w:pPr>
            <w:r>
              <w:rPr>
                <w:rFonts w:ascii="Segoe UI" w:hAnsi="Segoe UI" w:cs="Segoe UI"/>
                <w:color w:val="333333"/>
              </w:rPr>
              <w:t xml:space="preserve">void </w:t>
            </w:r>
            <w:proofErr w:type="gramStart"/>
            <w:r>
              <w:rPr>
                <w:rFonts w:ascii="Segoe UI" w:hAnsi="Segoe UI" w:cs="Segoe UI"/>
                <w:color w:val="333333"/>
              </w:rPr>
              <w:t>clear(</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259300" w14:textId="77777777" w:rsidR="0092614D" w:rsidRDefault="0092614D">
            <w:pPr>
              <w:jc w:val="both"/>
              <w:rPr>
                <w:rFonts w:ascii="Segoe UI" w:hAnsi="Segoe UI" w:cs="Segoe UI"/>
                <w:color w:val="333333"/>
              </w:rPr>
            </w:pPr>
            <w:r>
              <w:rPr>
                <w:rFonts w:ascii="Segoe UI" w:hAnsi="Segoe UI" w:cs="Segoe UI"/>
                <w:color w:val="333333"/>
              </w:rPr>
              <w:t>It removes all the key-value pairs from a map.</w:t>
            </w:r>
          </w:p>
        </w:tc>
      </w:tr>
      <w:tr w:rsidR="0092614D" w14:paraId="113DFA0D"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37C839" w14:textId="77777777" w:rsidR="0092614D" w:rsidRDefault="0092614D">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containsValue</w:t>
            </w:r>
            <w:proofErr w:type="spellEnd"/>
            <w:r>
              <w:rPr>
                <w:rFonts w:ascii="Segoe UI" w:hAnsi="Segoe UI" w:cs="Segoe UI"/>
                <w:color w:val="333333"/>
              </w:rPr>
              <w:t>(</w:t>
            </w:r>
            <w:proofErr w:type="gramEnd"/>
            <w:r>
              <w:rPr>
                <w:rFonts w:ascii="Segoe UI" w:hAnsi="Segoe UI" w:cs="Segoe UI"/>
                <w:color w:val="333333"/>
              </w:rPr>
              <w:t>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092786" w14:textId="77777777" w:rsidR="0092614D" w:rsidRDefault="0092614D">
            <w:pPr>
              <w:jc w:val="both"/>
              <w:rPr>
                <w:rFonts w:ascii="Segoe UI" w:hAnsi="Segoe UI" w:cs="Segoe UI"/>
                <w:color w:val="333333"/>
              </w:rPr>
            </w:pPr>
            <w:r>
              <w:rPr>
                <w:rFonts w:ascii="Segoe UI" w:hAnsi="Segoe UI" w:cs="Segoe UI"/>
                <w:color w:val="333333"/>
              </w:rPr>
              <w:t>It returns true if the map maps one or more keys to the specified value.</w:t>
            </w:r>
          </w:p>
        </w:tc>
      </w:tr>
      <w:tr w:rsidR="0092614D" w14:paraId="0F318656"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AE8B50" w14:textId="77777777" w:rsidR="0092614D" w:rsidRDefault="0092614D">
            <w:pPr>
              <w:jc w:val="both"/>
              <w:rPr>
                <w:rFonts w:ascii="Segoe UI" w:hAnsi="Segoe UI" w:cs="Segoe UI"/>
                <w:color w:val="333333"/>
              </w:rPr>
            </w:pPr>
            <w:r>
              <w:rPr>
                <w:rFonts w:ascii="Segoe UI" w:hAnsi="Segoe UI" w:cs="Segoe UI"/>
                <w:color w:val="333333"/>
              </w:rPr>
              <w:t>Set&lt;</w:t>
            </w:r>
            <w:proofErr w:type="spellStart"/>
            <w:r>
              <w:rPr>
                <w:rFonts w:ascii="Segoe UI" w:hAnsi="Segoe UI" w:cs="Segoe UI"/>
                <w:color w:val="333333"/>
              </w:rPr>
              <w:t>Map.Entry</w:t>
            </w:r>
            <w:proofErr w:type="spellEnd"/>
            <w:r>
              <w:rPr>
                <w:rFonts w:ascii="Segoe UI" w:hAnsi="Segoe UI" w:cs="Segoe UI"/>
                <w:color w:val="333333"/>
              </w:rPr>
              <w:t>&lt;</w:t>
            </w:r>
            <w:proofErr w:type="gramStart"/>
            <w:r>
              <w:rPr>
                <w:rFonts w:ascii="Segoe UI" w:hAnsi="Segoe UI" w:cs="Segoe UI"/>
                <w:color w:val="333333"/>
              </w:rPr>
              <w:t>K,V</w:t>
            </w:r>
            <w:proofErr w:type="gramEnd"/>
            <w:r>
              <w:rPr>
                <w:rFonts w:ascii="Segoe UI" w:hAnsi="Segoe UI" w:cs="Segoe UI"/>
                <w:color w:val="333333"/>
              </w:rPr>
              <w:t xml:space="preserve">&gt;&gt; </w:t>
            </w:r>
            <w:proofErr w:type="spellStart"/>
            <w:r>
              <w:rPr>
                <w:rFonts w:ascii="Segoe UI" w:hAnsi="Segoe UI" w:cs="Segoe UI"/>
                <w:color w:val="333333"/>
              </w:rPr>
              <w:t>entrySet</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232439" w14:textId="77777777" w:rsidR="0092614D" w:rsidRDefault="0092614D">
            <w:pPr>
              <w:jc w:val="both"/>
              <w:rPr>
                <w:rFonts w:ascii="Segoe UI" w:hAnsi="Segoe UI" w:cs="Segoe UI"/>
                <w:color w:val="333333"/>
              </w:rPr>
            </w:pPr>
            <w:r>
              <w:rPr>
                <w:rFonts w:ascii="Segoe UI" w:hAnsi="Segoe UI" w:cs="Segoe UI"/>
                <w:color w:val="333333"/>
              </w:rPr>
              <w:t>It returns a Set view of the mappings contained in the map.</w:t>
            </w:r>
          </w:p>
        </w:tc>
      </w:tr>
      <w:tr w:rsidR="0092614D" w14:paraId="00D605B0"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FB4CCF" w14:textId="77777777" w:rsidR="0092614D" w:rsidRDefault="0092614D">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forEach</w:t>
            </w:r>
            <w:proofErr w:type="spellEnd"/>
            <w:r>
              <w:rPr>
                <w:rFonts w:ascii="Segoe UI" w:hAnsi="Segoe UI" w:cs="Segoe UI"/>
                <w:color w:val="333333"/>
              </w:rPr>
              <w:t>(</w:t>
            </w:r>
            <w:proofErr w:type="spellStart"/>
            <w:proofErr w:type="gramEnd"/>
            <w:r>
              <w:rPr>
                <w:rFonts w:ascii="Segoe UI" w:hAnsi="Segoe UI" w:cs="Segoe UI"/>
                <w:color w:val="333333"/>
              </w:rPr>
              <w:t>BiConsumer</w:t>
            </w:r>
            <w:proofErr w:type="spellEnd"/>
            <w:r>
              <w:rPr>
                <w:rFonts w:ascii="Segoe UI" w:hAnsi="Segoe UI" w:cs="Segoe UI"/>
                <w:color w:val="333333"/>
              </w:rPr>
              <w:t>&lt;? super K,? super V&gt; action)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BE8A8D" w14:textId="77777777" w:rsidR="0092614D" w:rsidRDefault="0092614D">
            <w:pPr>
              <w:jc w:val="both"/>
              <w:rPr>
                <w:rFonts w:ascii="Segoe UI" w:hAnsi="Segoe UI" w:cs="Segoe UI"/>
                <w:color w:val="333333"/>
              </w:rPr>
            </w:pPr>
            <w:r>
              <w:rPr>
                <w:rFonts w:ascii="Segoe UI" w:hAnsi="Segoe UI" w:cs="Segoe UI"/>
                <w:color w:val="333333"/>
              </w:rPr>
              <w:t>It performs the given action for each entry in the map until all entries have been processed or the action throws an exception.</w:t>
            </w:r>
          </w:p>
        </w:tc>
      </w:tr>
      <w:tr w:rsidR="0092614D" w14:paraId="503E9926"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A4E8D6" w14:textId="77777777" w:rsidR="0092614D" w:rsidRDefault="0092614D">
            <w:pPr>
              <w:jc w:val="both"/>
              <w:rPr>
                <w:rFonts w:ascii="Segoe UI" w:hAnsi="Segoe UI" w:cs="Segoe UI"/>
                <w:color w:val="333333"/>
              </w:rPr>
            </w:pPr>
            <w:r>
              <w:rPr>
                <w:rFonts w:ascii="Segoe UI" w:hAnsi="Segoe UI" w:cs="Segoe UI"/>
                <w:color w:val="333333"/>
              </w:rPr>
              <w:t xml:space="preserve">V </w:t>
            </w:r>
            <w:proofErr w:type="spellStart"/>
            <w:proofErr w:type="gramStart"/>
            <w:r>
              <w:rPr>
                <w:rFonts w:ascii="Segoe UI" w:hAnsi="Segoe UI" w:cs="Segoe UI"/>
                <w:color w:val="333333"/>
              </w:rPr>
              <w:t>getOrDefault</w:t>
            </w:r>
            <w:proofErr w:type="spellEnd"/>
            <w:r>
              <w:rPr>
                <w:rFonts w:ascii="Segoe UI" w:hAnsi="Segoe UI" w:cs="Segoe UI"/>
                <w:color w:val="333333"/>
              </w:rPr>
              <w:t>(</w:t>
            </w:r>
            <w:proofErr w:type="gramEnd"/>
            <w:r>
              <w:rPr>
                <w:rFonts w:ascii="Segoe UI" w:hAnsi="Segoe UI" w:cs="Segoe UI"/>
                <w:color w:val="333333"/>
              </w:rPr>
              <w:t xml:space="preserve">Object key, V </w:t>
            </w:r>
            <w:proofErr w:type="spellStart"/>
            <w:r>
              <w:rPr>
                <w:rFonts w:ascii="Segoe UI" w:hAnsi="Segoe UI" w:cs="Segoe UI"/>
                <w:color w:val="333333"/>
              </w:rPr>
              <w:t>defaultValue</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85208D" w14:textId="77777777" w:rsidR="0092614D" w:rsidRDefault="0092614D">
            <w:pPr>
              <w:jc w:val="both"/>
              <w:rPr>
                <w:rFonts w:ascii="Segoe UI" w:hAnsi="Segoe UI" w:cs="Segoe UI"/>
                <w:color w:val="333333"/>
              </w:rPr>
            </w:pPr>
            <w:r>
              <w:rPr>
                <w:rFonts w:ascii="Segoe UI" w:hAnsi="Segoe UI" w:cs="Segoe UI"/>
                <w:color w:val="333333"/>
              </w:rPr>
              <w:t xml:space="preserve">It returns the value to which the specified key is mapped or </w:t>
            </w:r>
            <w:proofErr w:type="spellStart"/>
            <w:r>
              <w:rPr>
                <w:rFonts w:ascii="Segoe UI" w:hAnsi="Segoe UI" w:cs="Segoe UI"/>
                <w:color w:val="333333"/>
              </w:rPr>
              <w:t>defaultValue</w:t>
            </w:r>
            <w:proofErr w:type="spellEnd"/>
            <w:r>
              <w:rPr>
                <w:rFonts w:ascii="Segoe UI" w:hAnsi="Segoe UI" w:cs="Segoe UI"/>
                <w:color w:val="333333"/>
              </w:rPr>
              <w:t xml:space="preserve"> if this map contains no mapping for the key.</w:t>
            </w:r>
          </w:p>
        </w:tc>
      </w:tr>
      <w:tr w:rsidR="0092614D" w14:paraId="4AA235AD"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8639C9" w14:textId="77777777" w:rsidR="0092614D" w:rsidRDefault="0092614D">
            <w:pPr>
              <w:jc w:val="both"/>
              <w:rPr>
                <w:rFonts w:ascii="Segoe UI" w:hAnsi="Segoe UI" w:cs="Segoe UI"/>
                <w:color w:val="333333"/>
              </w:rPr>
            </w:pPr>
            <w:r>
              <w:rPr>
                <w:rFonts w:ascii="Segoe UI" w:hAnsi="Segoe UI" w:cs="Segoe UI"/>
                <w:color w:val="333333"/>
              </w:rPr>
              <w:t xml:space="preserve">Set&lt;K&gt; </w:t>
            </w:r>
            <w:proofErr w:type="spellStart"/>
            <w:proofErr w:type="gramStart"/>
            <w:r>
              <w:rPr>
                <w:rFonts w:ascii="Segoe UI" w:hAnsi="Segoe UI" w:cs="Segoe UI"/>
                <w:color w:val="333333"/>
              </w:rPr>
              <w:t>keySet</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639044" w14:textId="77777777" w:rsidR="0092614D" w:rsidRDefault="0092614D">
            <w:pPr>
              <w:jc w:val="both"/>
              <w:rPr>
                <w:rFonts w:ascii="Segoe UI" w:hAnsi="Segoe UI" w:cs="Segoe UI"/>
                <w:color w:val="333333"/>
              </w:rPr>
            </w:pPr>
            <w:r>
              <w:rPr>
                <w:rFonts w:ascii="Segoe UI" w:hAnsi="Segoe UI" w:cs="Segoe UI"/>
                <w:color w:val="333333"/>
              </w:rPr>
              <w:t>It returns a Set view of the keys contained in the map</w:t>
            </w:r>
          </w:p>
        </w:tc>
      </w:tr>
      <w:tr w:rsidR="0092614D" w14:paraId="6FFC748D"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F217CC" w14:textId="77777777" w:rsidR="0092614D" w:rsidRDefault="0092614D">
            <w:pPr>
              <w:jc w:val="both"/>
              <w:rPr>
                <w:rFonts w:ascii="Segoe UI" w:hAnsi="Segoe UI" w:cs="Segoe UI"/>
                <w:color w:val="333333"/>
              </w:rPr>
            </w:pPr>
            <w:r>
              <w:rPr>
                <w:rFonts w:ascii="Segoe UI" w:hAnsi="Segoe UI" w:cs="Segoe UI"/>
                <w:color w:val="333333"/>
              </w:rPr>
              <w:t xml:space="preserve">protected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removeEldestEntry</w:t>
            </w:r>
            <w:proofErr w:type="spellEnd"/>
            <w:r>
              <w:rPr>
                <w:rFonts w:ascii="Segoe UI" w:hAnsi="Segoe UI" w:cs="Segoe UI"/>
                <w:color w:val="333333"/>
              </w:rPr>
              <w:t>(</w:t>
            </w:r>
            <w:proofErr w:type="spellStart"/>
            <w:proofErr w:type="gramEnd"/>
            <w:r>
              <w:rPr>
                <w:rFonts w:ascii="Segoe UI" w:hAnsi="Segoe UI" w:cs="Segoe UI"/>
                <w:color w:val="333333"/>
              </w:rPr>
              <w:t>Map.Entry</w:t>
            </w:r>
            <w:proofErr w:type="spellEnd"/>
            <w:r>
              <w:rPr>
                <w:rFonts w:ascii="Segoe UI" w:hAnsi="Segoe UI" w:cs="Segoe UI"/>
                <w:color w:val="333333"/>
              </w:rPr>
              <w:t>&lt;K,V&gt; eldest)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87C0CE" w14:textId="77777777" w:rsidR="0092614D" w:rsidRDefault="0092614D">
            <w:pPr>
              <w:jc w:val="both"/>
              <w:rPr>
                <w:rFonts w:ascii="Segoe UI" w:hAnsi="Segoe UI" w:cs="Segoe UI"/>
                <w:color w:val="333333"/>
              </w:rPr>
            </w:pPr>
            <w:r>
              <w:rPr>
                <w:rFonts w:ascii="Segoe UI" w:hAnsi="Segoe UI" w:cs="Segoe UI"/>
                <w:color w:val="333333"/>
              </w:rPr>
              <w:t>It returns true on removing its eldest entry.</w:t>
            </w:r>
          </w:p>
        </w:tc>
      </w:tr>
      <w:tr w:rsidR="0092614D" w14:paraId="219763B3"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103DA2" w14:textId="77777777" w:rsidR="0092614D" w:rsidRDefault="0092614D">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replaceAll</w:t>
            </w:r>
            <w:proofErr w:type="spellEnd"/>
            <w:r>
              <w:rPr>
                <w:rFonts w:ascii="Segoe UI" w:hAnsi="Segoe UI" w:cs="Segoe UI"/>
                <w:color w:val="333333"/>
              </w:rPr>
              <w:t>(</w:t>
            </w:r>
            <w:proofErr w:type="spellStart"/>
            <w:proofErr w:type="gramEnd"/>
            <w:r>
              <w:rPr>
                <w:rFonts w:ascii="Segoe UI" w:hAnsi="Segoe UI" w:cs="Segoe UI"/>
                <w:color w:val="333333"/>
              </w:rPr>
              <w:t>BiFunction</w:t>
            </w:r>
            <w:proofErr w:type="spellEnd"/>
            <w:r>
              <w:rPr>
                <w:rFonts w:ascii="Segoe UI" w:hAnsi="Segoe UI" w:cs="Segoe UI"/>
                <w:color w:val="333333"/>
              </w:rPr>
              <w:t>&lt;? super K,? super V,? extends V&gt;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1945CB" w14:textId="77777777" w:rsidR="0092614D" w:rsidRDefault="0092614D">
            <w:pPr>
              <w:jc w:val="both"/>
              <w:rPr>
                <w:rFonts w:ascii="Segoe UI" w:hAnsi="Segoe UI" w:cs="Segoe UI"/>
                <w:color w:val="333333"/>
              </w:rPr>
            </w:pPr>
            <w:r>
              <w:rPr>
                <w:rFonts w:ascii="Segoe UI" w:hAnsi="Segoe UI" w:cs="Segoe UI"/>
                <w:color w:val="333333"/>
              </w:rPr>
              <w:t>It replaces each entry's value with the result of invoking the given function on that entry until all entries have been processed or the function throws an exception.</w:t>
            </w:r>
          </w:p>
        </w:tc>
      </w:tr>
      <w:tr w:rsidR="0092614D" w14:paraId="6093F003"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D89388" w14:textId="77777777" w:rsidR="0092614D" w:rsidRDefault="0092614D">
            <w:pPr>
              <w:jc w:val="both"/>
              <w:rPr>
                <w:rFonts w:ascii="Segoe UI" w:hAnsi="Segoe UI" w:cs="Segoe UI"/>
                <w:color w:val="333333"/>
              </w:rPr>
            </w:pPr>
            <w:r>
              <w:rPr>
                <w:rFonts w:ascii="Segoe UI" w:hAnsi="Segoe UI" w:cs="Segoe UI"/>
                <w:color w:val="333333"/>
              </w:rPr>
              <w:t xml:space="preserve">Collection&lt;V&gt; </w:t>
            </w:r>
            <w:proofErr w:type="gramStart"/>
            <w:r>
              <w:rPr>
                <w:rFonts w:ascii="Segoe UI" w:hAnsi="Segoe UI" w:cs="Segoe UI"/>
                <w:color w:val="333333"/>
              </w:rPr>
              <w:t>values(</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A0A983" w14:textId="77777777" w:rsidR="0092614D" w:rsidRDefault="0092614D">
            <w:pPr>
              <w:jc w:val="both"/>
              <w:rPr>
                <w:rFonts w:ascii="Segoe UI" w:hAnsi="Segoe UI" w:cs="Segoe UI"/>
                <w:color w:val="333333"/>
              </w:rPr>
            </w:pPr>
            <w:r>
              <w:rPr>
                <w:rFonts w:ascii="Segoe UI" w:hAnsi="Segoe UI" w:cs="Segoe UI"/>
                <w:color w:val="333333"/>
              </w:rPr>
              <w:t>It returns a Collection view of the values contained in this map.</w:t>
            </w:r>
          </w:p>
        </w:tc>
      </w:tr>
    </w:tbl>
    <w:p w14:paraId="266B92BC" w14:textId="77777777" w:rsidR="0092614D" w:rsidRDefault="0092614D" w:rsidP="0092614D">
      <w:pPr>
        <w:rPr>
          <w:ins w:id="0" w:author="Unknown"/>
          <w:rFonts w:ascii="Segoe UI" w:hAnsi="Segoe UI" w:cs="Segoe UI"/>
          <w:color w:val="333333"/>
          <w:shd w:val="clear" w:color="auto" w:fill="FFFFFF"/>
        </w:rPr>
      </w:pPr>
      <w:r>
        <w:rPr>
          <w:rFonts w:ascii="Segoe UI" w:hAnsi="Segoe UI" w:cs="Segoe UI"/>
          <w:color w:val="333333"/>
        </w:rPr>
        <w:lastRenderedPageBreak/>
        <w:br/>
      </w:r>
    </w:p>
    <w:p w14:paraId="07E90281" w14:textId="77777777" w:rsidR="0092614D" w:rsidRDefault="0092614D" w:rsidP="009261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w:t>
      </w:r>
      <w:proofErr w:type="spellStart"/>
      <w:r>
        <w:rPr>
          <w:rFonts w:ascii="Helvetica" w:hAnsi="Helvetica" w:cs="Helvetica"/>
          <w:b/>
          <w:bCs/>
          <w:color w:val="610B4B"/>
          <w:sz w:val="32"/>
          <w:szCs w:val="32"/>
        </w:rPr>
        <w:t>LinkedHashMap</w:t>
      </w:r>
      <w:proofErr w:type="spellEnd"/>
      <w:r>
        <w:rPr>
          <w:rFonts w:ascii="Helvetica" w:hAnsi="Helvetica" w:cs="Helvetica"/>
          <w:b/>
          <w:bCs/>
          <w:color w:val="610B4B"/>
          <w:sz w:val="32"/>
          <w:szCs w:val="32"/>
        </w:rPr>
        <w:t xml:space="preserve"> Example</w:t>
      </w:r>
    </w:p>
    <w:p w14:paraId="1111B7ED" w14:textId="77777777" w:rsidR="0092614D" w:rsidRDefault="0092614D" w:rsidP="0092614D">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FC9C740" w14:textId="77777777" w:rsidR="0092614D" w:rsidRDefault="0092614D" w:rsidP="0092614D">
      <w:pPr>
        <w:numPr>
          <w:ilvl w:val="0"/>
          <w:numId w:val="1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LinkedHashMap1{  </w:t>
      </w:r>
    </w:p>
    <w:p w14:paraId="2AEDDF62" w14:textId="77777777" w:rsidR="0092614D" w:rsidRDefault="0092614D" w:rsidP="0092614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29F7345" w14:textId="77777777" w:rsidR="0092614D" w:rsidRDefault="0092614D" w:rsidP="0092614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A15C82D" w14:textId="77777777" w:rsidR="0092614D" w:rsidRDefault="0092614D" w:rsidP="0092614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LinkedHashMap&lt;</w:t>
      </w:r>
      <w:proofErr w:type="gramStart"/>
      <w:r>
        <w:rPr>
          <w:rFonts w:ascii="Segoe UI" w:hAnsi="Segoe UI" w:cs="Segoe UI"/>
          <w:color w:val="000000"/>
          <w:bdr w:val="none" w:sz="0" w:space="0" w:color="auto" w:frame="1"/>
        </w:rPr>
        <w:t>Integer,String</w:t>
      </w:r>
      <w:proofErr w:type="gramEnd"/>
      <w:r>
        <w:rPr>
          <w:rFonts w:ascii="Segoe UI" w:hAnsi="Segoe UI" w:cs="Segoe UI"/>
          <w:color w:val="000000"/>
          <w:bdr w:val="none" w:sz="0" w:space="0" w:color="auto" w:frame="1"/>
        </w:rPr>
        <w:t>&gt; hm=</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LinkedHashMap&lt;Integer,String&gt;();  </w:t>
      </w:r>
    </w:p>
    <w:p w14:paraId="70AD4355" w14:textId="77777777" w:rsidR="0092614D" w:rsidRDefault="0092614D" w:rsidP="0092614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1FD14AE" w14:textId="77777777" w:rsidR="0092614D" w:rsidRDefault="0092614D" w:rsidP="0092614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hm.put</w:t>
      </w:r>
      <w:proofErr w:type="spell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"Amit"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50F3A58" w14:textId="77777777" w:rsidR="0092614D" w:rsidRDefault="0092614D" w:rsidP="0092614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hm.put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43E015B" w14:textId="77777777" w:rsidR="0092614D" w:rsidRDefault="0092614D" w:rsidP="0092614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hm.put</w:t>
      </w:r>
      <w:proofErr w:type="spell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"Rahul"</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9C6F385" w14:textId="77777777" w:rsidR="0092614D" w:rsidRDefault="0092614D" w:rsidP="0092614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0793200" w14:textId="77777777" w:rsidR="0092614D" w:rsidRDefault="0092614D" w:rsidP="0092614D">
      <w:pPr>
        <w:pStyle w:val="alt"/>
        <w:numPr>
          <w:ilvl w:val="0"/>
          <w:numId w:val="18"/>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m:hm.entrySet()){  </w:t>
      </w:r>
    </w:p>
    <w:p w14:paraId="147FE712" w14:textId="77777777" w:rsidR="0092614D" w:rsidRDefault="0092614D" w:rsidP="0092614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m.getKey</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14:paraId="09D05271" w14:textId="77777777" w:rsidR="0092614D" w:rsidRDefault="0092614D" w:rsidP="0092614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7F775AC" w14:textId="77777777" w:rsidR="0092614D" w:rsidRDefault="0092614D" w:rsidP="0092614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B69F8F1" w14:textId="77777777" w:rsidR="0092614D" w:rsidRDefault="0092614D" w:rsidP="0092614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B7FE487" w14:textId="77777777" w:rsidR="0092614D" w:rsidRDefault="0092614D" w:rsidP="0092614D">
      <w:pPr>
        <w:pStyle w:val="HTMLPreformatted"/>
        <w:shd w:val="clear" w:color="auto" w:fill="1C1D1C"/>
        <w:jc w:val="both"/>
        <w:rPr>
          <w:color w:val="F9F9F9"/>
        </w:rPr>
      </w:pPr>
      <w:r>
        <w:rPr>
          <w:color w:val="F9F9F9"/>
        </w:rPr>
        <w:t>Output:100 Amit</w:t>
      </w:r>
    </w:p>
    <w:p w14:paraId="746F0AF9" w14:textId="77777777" w:rsidR="0092614D" w:rsidRDefault="0092614D" w:rsidP="0092614D">
      <w:pPr>
        <w:pStyle w:val="HTMLPreformatted"/>
        <w:shd w:val="clear" w:color="auto" w:fill="1C1D1C"/>
        <w:jc w:val="both"/>
        <w:rPr>
          <w:color w:val="F9F9F9"/>
        </w:rPr>
      </w:pPr>
      <w:r>
        <w:rPr>
          <w:color w:val="F9F9F9"/>
        </w:rPr>
        <w:t xml:space="preserve">       101 Vijay</w:t>
      </w:r>
    </w:p>
    <w:p w14:paraId="6304DD14" w14:textId="77777777" w:rsidR="0092614D" w:rsidRDefault="0092614D" w:rsidP="0092614D">
      <w:pPr>
        <w:pStyle w:val="HTMLPreformatted"/>
        <w:shd w:val="clear" w:color="auto" w:fill="1C1D1C"/>
        <w:jc w:val="both"/>
        <w:rPr>
          <w:color w:val="F9F9F9"/>
        </w:rPr>
      </w:pPr>
      <w:r>
        <w:rPr>
          <w:color w:val="F9F9F9"/>
        </w:rPr>
        <w:t xml:space="preserve">       102 Rahul</w:t>
      </w:r>
    </w:p>
    <w:p w14:paraId="4CA23463" w14:textId="77777777" w:rsidR="0092614D" w:rsidRDefault="0092614D" w:rsidP="009261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w:t>
      </w:r>
      <w:proofErr w:type="spellStart"/>
      <w:r>
        <w:rPr>
          <w:rFonts w:ascii="Helvetica" w:hAnsi="Helvetica" w:cs="Helvetica"/>
          <w:b/>
          <w:bCs/>
          <w:color w:val="610B4B"/>
          <w:sz w:val="32"/>
          <w:szCs w:val="32"/>
        </w:rPr>
        <w:t>LinkedHashMap</w:t>
      </w:r>
      <w:proofErr w:type="spellEnd"/>
      <w:r>
        <w:rPr>
          <w:rFonts w:ascii="Helvetica" w:hAnsi="Helvetica" w:cs="Helvetica"/>
          <w:b/>
          <w:bCs/>
          <w:color w:val="610B4B"/>
          <w:sz w:val="32"/>
          <w:szCs w:val="32"/>
        </w:rPr>
        <w:t xml:space="preserve"> Example: Key-Value pair</w:t>
      </w:r>
    </w:p>
    <w:p w14:paraId="05C097EE" w14:textId="77777777" w:rsidR="0092614D" w:rsidRDefault="0092614D" w:rsidP="0092614D">
      <w:pPr>
        <w:pStyle w:val="alt"/>
        <w:numPr>
          <w:ilvl w:val="0"/>
          <w:numId w:val="1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8913065" w14:textId="77777777" w:rsidR="0092614D" w:rsidRDefault="0092614D" w:rsidP="0092614D">
      <w:pPr>
        <w:numPr>
          <w:ilvl w:val="0"/>
          <w:numId w:val="1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LinkedHashMap2{  </w:t>
      </w:r>
    </w:p>
    <w:p w14:paraId="04FA6F9B" w14:textId="77777777" w:rsidR="0092614D" w:rsidRDefault="0092614D" w:rsidP="0092614D">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69849C7" w14:textId="77777777" w:rsidR="0092614D" w:rsidRDefault="0092614D" w:rsidP="0092614D">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LinkedHashMap&lt;Integer, String&gt; map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LinkedHashMap&lt;Integer, 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14:paraId="6B53212C" w14:textId="77777777" w:rsidR="0092614D" w:rsidRDefault="0092614D" w:rsidP="0092614D">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"Amit"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F2C7291" w14:textId="77777777" w:rsidR="0092614D" w:rsidRDefault="0092614D" w:rsidP="0092614D">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7341FF0" w14:textId="77777777" w:rsidR="0092614D" w:rsidRDefault="0092614D" w:rsidP="0092614D">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"Rahul"</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5B9E605" w14:textId="77777777" w:rsidR="0092614D" w:rsidRDefault="0092614D" w:rsidP="0092614D">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//Fetching key</w:t>
      </w:r>
      <w:r>
        <w:rPr>
          <w:rFonts w:ascii="Segoe UI" w:hAnsi="Segoe UI" w:cs="Segoe UI"/>
          <w:color w:val="000000"/>
          <w:bdr w:val="none" w:sz="0" w:space="0" w:color="auto" w:frame="1"/>
        </w:rPr>
        <w:t>  </w:t>
      </w:r>
    </w:p>
    <w:p w14:paraId="07BA31A0" w14:textId="77777777" w:rsidR="0092614D" w:rsidRDefault="0092614D" w:rsidP="0092614D">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"Keys: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map.keySet</w:t>
      </w:r>
      <w:proofErr w:type="spellEnd"/>
      <w:proofErr w:type="gramEnd"/>
      <w:r>
        <w:rPr>
          <w:rFonts w:ascii="Segoe UI" w:hAnsi="Segoe UI" w:cs="Segoe UI"/>
          <w:color w:val="000000"/>
          <w:bdr w:val="none" w:sz="0" w:space="0" w:color="auto" w:frame="1"/>
        </w:rPr>
        <w:t>());  </w:t>
      </w:r>
    </w:p>
    <w:p w14:paraId="0D0E7882" w14:textId="77777777" w:rsidR="0092614D" w:rsidRDefault="0092614D" w:rsidP="0092614D">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//Fetching value</w:t>
      </w:r>
      <w:r>
        <w:rPr>
          <w:rFonts w:ascii="Segoe UI" w:hAnsi="Segoe UI" w:cs="Segoe UI"/>
          <w:color w:val="000000"/>
          <w:bdr w:val="none" w:sz="0" w:space="0" w:color="auto" w:frame="1"/>
        </w:rPr>
        <w:t>  </w:t>
      </w:r>
    </w:p>
    <w:p w14:paraId="7F31BB3C" w14:textId="77777777" w:rsidR="0092614D" w:rsidRDefault="0092614D" w:rsidP="0092614D">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"Values: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map.values</w:t>
      </w:r>
      <w:proofErr w:type="spellEnd"/>
      <w:proofErr w:type="gramEnd"/>
      <w:r>
        <w:rPr>
          <w:rFonts w:ascii="Segoe UI" w:hAnsi="Segoe UI" w:cs="Segoe UI"/>
          <w:color w:val="000000"/>
          <w:bdr w:val="none" w:sz="0" w:space="0" w:color="auto" w:frame="1"/>
        </w:rPr>
        <w:t>());  </w:t>
      </w:r>
    </w:p>
    <w:p w14:paraId="31E8ECDA" w14:textId="77777777" w:rsidR="0092614D" w:rsidRDefault="0092614D" w:rsidP="0092614D">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//Fetching key-value pair</w:t>
      </w:r>
      <w:r>
        <w:rPr>
          <w:rFonts w:ascii="Segoe UI" w:hAnsi="Segoe UI" w:cs="Segoe UI"/>
          <w:color w:val="000000"/>
          <w:bdr w:val="none" w:sz="0" w:space="0" w:color="auto" w:frame="1"/>
        </w:rPr>
        <w:t>  </w:t>
      </w:r>
    </w:p>
    <w:p w14:paraId="4FD32B01" w14:textId="77777777" w:rsidR="0092614D" w:rsidRDefault="0092614D" w:rsidP="0092614D">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"Key-Value pairs: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map.entrySet</w:t>
      </w:r>
      <w:proofErr w:type="spellEnd"/>
      <w:proofErr w:type="gramEnd"/>
      <w:r>
        <w:rPr>
          <w:rFonts w:ascii="Segoe UI" w:hAnsi="Segoe UI" w:cs="Segoe UI"/>
          <w:color w:val="000000"/>
          <w:bdr w:val="none" w:sz="0" w:space="0" w:color="auto" w:frame="1"/>
        </w:rPr>
        <w:t>());  </w:t>
      </w:r>
    </w:p>
    <w:p w14:paraId="7325ADF6" w14:textId="77777777" w:rsidR="0092614D" w:rsidRDefault="0092614D" w:rsidP="0092614D">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78FA617" w14:textId="77777777" w:rsidR="0092614D" w:rsidRDefault="0092614D" w:rsidP="0092614D">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CE36D3D" w14:textId="77777777" w:rsidR="0092614D" w:rsidRDefault="0092614D" w:rsidP="0092614D">
      <w:pPr>
        <w:pStyle w:val="HTMLPreformatted"/>
        <w:shd w:val="clear" w:color="auto" w:fill="1C1D1C"/>
        <w:jc w:val="both"/>
        <w:rPr>
          <w:color w:val="F9F9F9"/>
        </w:rPr>
      </w:pPr>
      <w:r>
        <w:rPr>
          <w:color w:val="F9F9F9"/>
        </w:rPr>
        <w:t>Keys: [100, 101, 102]</w:t>
      </w:r>
    </w:p>
    <w:p w14:paraId="2BE28F6F" w14:textId="77777777" w:rsidR="0092614D" w:rsidRDefault="0092614D" w:rsidP="0092614D">
      <w:pPr>
        <w:pStyle w:val="HTMLPreformatted"/>
        <w:shd w:val="clear" w:color="auto" w:fill="1C1D1C"/>
        <w:jc w:val="both"/>
        <w:rPr>
          <w:color w:val="F9F9F9"/>
        </w:rPr>
      </w:pPr>
      <w:r>
        <w:rPr>
          <w:color w:val="F9F9F9"/>
        </w:rPr>
        <w:t>Values: [Amit, Vijay, Rahul]</w:t>
      </w:r>
    </w:p>
    <w:p w14:paraId="2DA559BC" w14:textId="77777777" w:rsidR="0092614D" w:rsidRDefault="0092614D" w:rsidP="0092614D">
      <w:pPr>
        <w:pStyle w:val="HTMLPreformatted"/>
        <w:shd w:val="clear" w:color="auto" w:fill="1C1D1C"/>
        <w:jc w:val="both"/>
        <w:rPr>
          <w:color w:val="F9F9F9"/>
        </w:rPr>
      </w:pPr>
      <w:r>
        <w:rPr>
          <w:color w:val="F9F9F9"/>
        </w:rPr>
        <w:t>Key-Value pairs: [100=Amit, 101=Vijay, 102=Rahul]</w:t>
      </w:r>
    </w:p>
    <w:p w14:paraId="3B7054EB" w14:textId="77777777" w:rsidR="0092614D" w:rsidRDefault="0092614D" w:rsidP="009261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w:t>
      </w:r>
      <w:proofErr w:type="spellStart"/>
      <w:r>
        <w:rPr>
          <w:rFonts w:ascii="Helvetica" w:hAnsi="Helvetica" w:cs="Helvetica"/>
          <w:b/>
          <w:bCs/>
          <w:color w:val="610B4B"/>
          <w:sz w:val="32"/>
          <w:szCs w:val="32"/>
        </w:rPr>
        <w:t>LinkedHashMap</w:t>
      </w:r>
      <w:proofErr w:type="spellEnd"/>
      <w:r>
        <w:rPr>
          <w:rFonts w:ascii="Helvetica" w:hAnsi="Helvetica" w:cs="Helvetica"/>
          <w:b/>
          <w:bCs/>
          <w:color w:val="610B4B"/>
          <w:sz w:val="32"/>
          <w:szCs w:val="32"/>
        </w:rPr>
        <w:t xml:space="preserve"> </w:t>
      </w:r>
      <w:proofErr w:type="spellStart"/>
      <w:proofErr w:type="gramStart"/>
      <w:r>
        <w:rPr>
          <w:rFonts w:ascii="Helvetica" w:hAnsi="Helvetica" w:cs="Helvetica"/>
          <w:b/>
          <w:bCs/>
          <w:color w:val="610B4B"/>
          <w:sz w:val="32"/>
          <w:szCs w:val="32"/>
        </w:rPr>
        <w:t>Example:remove</w:t>
      </w:r>
      <w:proofErr w:type="spellEnd"/>
      <w:proofErr w:type="gramEnd"/>
      <w:r>
        <w:rPr>
          <w:rFonts w:ascii="Helvetica" w:hAnsi="Helvetica" w:cs="Helvetica"/>
          <w:b/>
          <w:bCs/>
          <w:color w:val="610B4B"/>
          <w:sz w:val="32"/>
          <w:szCs w:val="32"/>
        </w:rPr>
        <w:t>()</w:t>
      </w:r>
    </w:p>
    <w:p w14:paraId="5F768A1E" w14:textId="77777777" w:rsidR="0092614D" w:rsidRDefault="0092614D" w:rsidP="0092614D">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19D9D6D" w14:textId="77777777" w:rsidR="0092614D" w:rsidRDefault="0092614D" w:rsidP="0092614D">
      <w:pPr>
        <w:numPr>
          <w:ilvl w:val="0"/>
          <w:numId w:val="2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LinkedHashMap3 {  </w:t>
      </w:r>
    </w:p>
    <w:p w14:paraId="76AD5A73" w14:textId="77777777" w:rsidR="0092614D" w:rsidRDefault="0092614D" w:rsidP="0092614D">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7373F7A5" w14:textId="77777777" w:rsidR="0092614D" w:rsidRDefault="0092614D" w:rsidP="0092614D">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Map&lt;</w:t>
      </w:r>
      <w:proofErr w:type="gramStart"/>
      <w:r>
        <w:rPr>
          <w:rFonts w:ascii="Segoe UI" w:hAnsi="Segoe UI" w:cs="Segoe UI"/>
          <w:color w:val="000000"/>
          <w:bdr w:val="none" w:sz="0" w:space="0" w:color="auto" w:frame="1"/>
        </w:rPr>
        <w:t>Integer,String</w:t>
      </w:r>
      <w:proofErr w:type="gramEnd"/>
      <w:r>
        <w:rPr>
          <w:rFonts w:ascii="Segoe UI" w:hAnsi="Segoe UI" w:cs="Segoe UI"/>
          <w:color w:val="000000"/>
          <w:bdr w:val="none" w:sz="0" w:space="0" w:color="auto" w:frame="1"/>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LinkedHashMap&lt;Integer,String&gt;();        </w:t>
      </w:r>
    </w:p>
    <w:p w14:paraId="42F0572C" w14:textId="77777777" w:rsidR="0092614D" w:rsidRDefault="0092614D" w:rsidP="0092614D">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"Amit"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94D11EC" w14:textId="77777777" w:rsidR="0092614D" w:rsidRDefault="0092614D" w:rsidP="0092614D">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CB54388" w14:textId="77777777" w:rsidR="0092614D" w:rsidRDefault="0092614D" w:rsidP="0092614D">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"Rahul"</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0EC861C" w14:textId="77777777" w:rsidR="0092614D" w:rsidRDefault="0092614D" w:rsidP="0092614D">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"Before invoking </w:t>
      </w:r>
      <w:proofErr w:type="gramStart"/>
      <w:r>
        <w:rPr>
          <w:rStyle w:val="string"/>
          <w:rFonts w:ascii="Segoe UI" w:hAnsi="Segoe UI" w:cs="Segoe UI"/>
          <w:color w:val="0000FF"/>
          <w:bdr w:val="none" w:sz="0" w:space="0" w:color="auto" w:frame="1"/>
        </w:rPr>
        <w:t>remove(</w:t>
      </w:r>
      <w:proofErr w:type="gramEnd"/>
      <w:r>
        <w:rPr>
          <w:rStyle w:val="string"/>
          <w:rFonts w:ascii="Segoe UI" w:hAnsi="Segoe UI" w:cs="Segoe UI"/>
          <w:color w:val="0000FF"/>
          <w:bdr w:val="none" w:sz="0" w:space="0" w:color="auto" w:frame="1"/>
        </w:rPr>
        <w:t>) method: "</w:t>
      </w:r>
      <w:r>
        <w:rPr>
          <w:rFonts w:ascii="Segoe UI" w:hAnsi="Segoe UI" w:cs="Segoe UI"/>
          <w:color w:val="000000"/>
          <w:bdr w:val="none" w:sz="0" w:space="0" w:color="auto" w:frame="1"/>
        </w:rPr>
        <w:t>+map);     </w:t>
      </w:r>
    </w:p>
    <w:p w14:paraId="5CE1A182" w14:textId="77777777" w:rsidR="0092614D" w:rsidRDefault="0092614D" w:rsidP="0092614D">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map.remove</w:t>
      </w:r>
      <w:proofErr w:type="spellEnd"/>
      <w:proofErr w:type="gram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102</w:t>
      </w:r>
      <w:r>
        <w:rPr>
          <w:rFonts w:ascii="Segoe UI" w:hAnsi="Segoe UI" w:cs="Segoe UI"/>
          <w:color w:val="000000"/>
          <w:bdr w:val="none" w:sz="0" w:space="0" w:color="auto" w:frame="1"/>
        </w:rPr>
        <w:t>);  </w:t>
      </w:r>
    </w:p>
    <w:p w14:paraId="56FDE10D" w14:textId="77777777" w:rsidR="0092614D" w:rsidRDefault="0092614D" w:rsidP="0092614D">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w:t>
      </w:r>
      <w:proofErr w:type="gramStart"/>
      <w:r>
        <w:rPr>
          <w:rStyle w:val="string"/>
          <w:rFonts w:ascii="Segoe UI" w:hAnsi="Segoe UI" w:cs="Segoe UI"/>
          <w:color w:val="0000FF"/>
          <w:bdr w:val="none" w:sz="0" w:space="0" w:color="auto" w:frame="1"/>
        </w:rPr>
        <w:t>remove(</w:t>
      </w:r>
      <w:proofErr w:type="gramEnd"/>
      <w:r>
        <w:rPr>
          <w:rStyle w:val="string"/>
          <w:rFonts w:ascii="Segoe UI" w:hAnsi="Segoe UI" w:cs="Segoe UI"/>
          <w:color w:val="0000FF"/>
          <w:bdr w:val="none" w:sz="0" w:space="0" w:color="auto" w:frame="1"/>
        </w:rPr>
        <w:t>) method: "</w:t>
      </w:r>
      <w:r>
        <w:rPr>
          <w:rFonts w:ascii="Segoe UI" w:hAnsi="Segoe UI" w:cs="Segoe UI"/>
          <w:color w:val="000000"/>
          <w:bdr w:val="none" w:sz="0" w:space="0" w:color="auto" w:frame="1"/>
        </w:rPr>
        <w:t>+map);    </w:t>
      </w:r>
    </w:p>
    <w:p w14:paraId="64AF8DFB" w14:textId="77777777" w:rsidR="0092614D" w:rsidRDefault="0092614D" w:rsidP="0092614D">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DE6C35B" w14:textId="77777777" w:rsidR="0092614D" w:rsidRDefault="0092614D" w:rsidP="0092614D">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8E1467C" w14:textId="77777777" w:rsidR="0092614D" w:rsidRDefault="0092614D" w:rsidP="0092614D">
      <w:pPr>
        <w:pStyle w:val="NormalWeb"/>
        <w:shd w:val="clear" w:color="auto" w:fill="FFFFFF"/>
        <w:jc w:val="both"/>
        <w:rPr>
          <w:rFonts w:ascii="Segoe UI" w:hAnsi="Segoe UI" w:cs="Segoe UI"/>
          <w:color w:val="333333"/>
        </w:rPr>
      </w:pPr>
      <w:r>
        <w:rPr>
          <w:rFonts w:ascii="Segoe UI" w:hAnsi="Segoe UI" w:cs="Segoe UI"/>
          <w:color w:val="333333"/>
        </w:rPr>
        <w:t>Output:</w:t>
      </w:r>
    </w:p>
    <w:p w14:paraId="03C19A40" w14:textId="77777777" w:rsidR="0092614D" w:rsidRDefault="0092614D" w:rsidP="0092614D">
      <w:pPr>
        <w:pStyle w:val="HTMLPreformatted"/>
        <w:shd w:val="clear" w:color="auto" w:fill="1C1D1C"/>
        <w:jc w:val="both"/>
        <w:rPr>
          <w:color w:val="F9F9F9"/>
        </w:rPr>
      </w:pPr>
      <w:r>
        <w:rPr>
          <w:color w:val="F9F9F9"/>
        </w:rPr>
        <w:t xml:space="preserve">Before invoking </w:t>
      </w:r>
      <w:proofErr w:type="gramStart"/>
      <w:r>
        <w:rPr>
          <w:color w:val="F9F9F9"/>
        </w:rPr>
        <w:t>remove(</w:t>
      </w:r>
      <w:proofErr w:type="gramEnd"/>
      <w:r>
        <w:rPr>
          <w:color w:val="F9F9F9"/>
        </w:rPr>
        <w:t>) method: {101=Amit, 102=Vijay, 103=Rahul}</w:t>
      </w:r>
    </w:p>
    <w:p w14:paraId="354741BF" w14:textId="77777777" w:rsidR="0092614D" w:rsidRDefault="0092614D" w:rsidP="0092614D">
      <w:pPr>
        <w:pStyle w:val="HTMLPreformatted"/>
        <w:shd w:val="clear" w:color="auto" w:fill="1C1D1C"/>
        <w:jc w:val="both"/>
        <w:rPr>
          <w:color w:val="F9F9F9"/>
        </w:rPr>
      </w:pPr>
      <w:r>
        <w:rPr>
          <w:color w:val="F9F9F9"/>
        </w:rPr>
        <w:t xml:space="preserve">After invoking </w:t>
      </w:r>
      <w:proofErr w:type="gramStart"/>
      <w:r>
        <w:rPr>
          <w:color w:val="F9F9F9"/>
        </w:rPr>
        <w:t>remove(</w:t>
      </w:r>
      <w:proofErr w:type="gramEnd"/>
      <w:r>
        <w:rPr>
          <w:color w:val="F9F9F9"/>
        </w:rPr>
        <w:t>) method: {101=Amit, 103=Rahul}</w:t>
      </w:r>
    </w:p>
    <w:p w14:paraId="09B21495" w14:textId="77777777" w:rsidR="0092614D" w:rsidRDefault="0092614D" w:rsidP="009261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w:t>
      </w:r>
      <w:proofErr w:type="spellStart"/>
      <w:r>
        <w:rPr>
          <w:rFonts w:ascii="Helvetica" w:hAnsi="Helvetica" w:cs="Helvetica"/>
          <w:b/>
          <w:bCs/>
          <w:color w:val="610B4B"/>
          <w:sz w:val="32"/>
          <w:szCs w:val="32"/>
        </w:rPr>
        <w:t>LinkedHashMap</w:t>
      </w:r>
      <w:proofErr w:type="spellEnd"/>
      <w:r>
        <w:rPr>
          <w:rFonts w:ascii="Helvetica" w:hAnsi="Helvetica" w:cs="Helvetica"/>
          <w:b/>
          <w:bCs/>
          <w:color w:val="610B4B"/>
          <w:sz w:val="32"/>
          <w:szCs w:val="32"/>
        </w:rPr>
        <w:t xml:space="preserve"> Example: Book</w:t>
      </w:r>
    </w:p>
    <w:p w14:paraId="0FCC4397" w14:textId="77777777" w:rsidR="0092614D" w:rsidRDefault="0092614D" w:rsidP="0092614D">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A49B8D2" w14:textId="77777777" w:rsidR="0092614D" w:rsidRDefault="0092614D" w:rsidP="0092614D">
      <w:pPr>
        <w:numPr>
          <w:ilvl w:val="0"/>
          <w:numId w:val="2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Book {    </w:t>
      </w:r>
    </w:p>
    <w:p w14:paraId="69441645" w14:textId="77777777" w:rsidR="0092614D" w:rsidRDefault="0092614D" w:rsidP="0092614D">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id;</w:t>
      </w:r>
      <w:proofErr w:type="gramEnd"/>
      <w:r>
        <w:rPr>
          <w:rFonts w:ascii="Segoe UI" w:hAnsi="Segoe UI" w:cs="Segoe UI"/>
          <w:color w:val="000000"/>
          <w:bdr w:val="none" w:sz="0" w:space="0" w:color="auto" w:frame="1"/>
        </w:rPr>
        <w:t>    </w:t>
      </w:r>
    </w:p>
    <w:p w14:paraId="741747EE" w14:textId="77777777" w:rsidR="0092614D" w:rsidRDefault="0092614D" w:rsidP="0092614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String </w:t>
      </w:r>
      <w:proofErr w:type="spellStart"/>
      <w:proofErr w:type="gramStart"/>
      <w:r>
        <w:rPr>
          <w:rFonts w:ascii="Segoe UI" w:hAnsi="Segoe UI" w:cs="Segoe UI"/>
          <w:color w:val="000000"/>
          <w:bdr w:val="none" w:sz="0" w:space="0" w:color="auto" w:frame="1"/>
        </w:rPr>
        <w:t>name,author</w:t>
      </w:r>
      <w:proofErr w:type="gramEnd"/>
      <w:r>
        <w:rPr>
          <w:rFonts w:ascii="Segoe UI" w:hAnsi="Segoe UI" w:cs="Segoe UI"/>
          <w:color w:val="000000"/>
          <w:bdr w:val="none" w:sz="0" w:space="0" w:color="auto" w:frame="1"/>
        </w:rPr>
        <w:t>,publisher</w:t>
      </w:r>
      <w:proofErr w:type="spellEnd"/>
      <w:r>
        <w:rPr>
          <w:rFonts w:ascii="Segoe UI" w:hAnsi="Segoe UI" w:cs="Segoe UI"/>
          <w:color w:val="000000"/>
          <w:bdr w:val="none" w:sz="0" w:space="0" w:color="auto" w:frame="1"/>
        </w:rPr>
        <w:t>;    </w:t>
      </w:r>
    </w:p>
    <w:p w14:paraId="3C2F60C2" w14:textId="77777777" w:rsidR="0092614D" w:rsidRDefault="0092614D" w:rsidP="0092614D">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quantity;</w:t>
      </w:r>
      <w:proofErr w:type="gramEnd"/>
      <w:r>
        <w:rPr>
          <w:rFonts w:ascii="Segoe UI" w:hAnsi="Segoe UI" w:cs="Segoe UI"/>
          <w:color w:val="000000"/>
          <w:bdr w:val="none" w:sz="0" w:space="0" w:color="auto" w:frame="1"/>
        </w:rPr>
        <w:t>    </w:t>
      </w:r>
    </w:p>
    <w:p w14:paraId="009FD084" w14:textId="77777777" w:rsidR="0092614D" w:rsidRDefault="0092614D" w:rsidP="0092614D">
      <w:pPr>
        <w:numPr>
          <w:ilvl w:val="0"/>
          <w:numId w:val="2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Book(</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String name, String author, String publisher,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    </w:t>
      </w:r>
    </w:p>
    <w:p w14:paraId="0E0F09DC" w14:textId="77777777" w:rsidR="0092614D" w:rsidRDefault="0092614D" w:rsidP="0092614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w:t>
      </w:r>
      <w:proofErr w:type="gramStart"/>
      <w:r>
        <w:rPr>
          <w:rFonts w:ascii="Segoe UI" w:hAnsi="Segoe UI" w:cs="Segoe UI"/>
          <w:color w:val="000000"/>
          <w:bdr w:val="none" w:sz="0" w:space="0" w:color="auto" w:frame="1"/>
        </w:rPr>
        <w:t>id;</w:t>
      </w:r>
      <w:proofErr w:type="gramEnd"/>
      <w:r>
        <w:rPr>
          <w:rFonts w:ascii="Segoe UI" w:hAnsi="Segoe UI" w:cs="Segoe UI"/>
          <w:color w:val="000000"/>
          <w:bdr w:val="none" w:sz="0" w:space="0" w:color="auto" w:frame="1"/>
        </w:rPr>
        <w:t>    </w:t>
      </w:r>
    </w:p>
    <w:p w14:paraId="71F9EF59" w14:textId="77777777" w:rsidR="0092614D" w:rsidRDefault="0092614D" w:rsidP="0092614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w:t>
      </w:r>
      <w:proofErr w:type="gramStart"/>
      <w:r>
        <w:rPr>
          <w:rFonts w:ascii="Segoe UI" w:hAnsi="Segoe UI" w:cs="Segoe UI"/>
          <w:color w:val="000000"/>
          <w:bdr w:val="none" w:sz="0" w:space="0" w:color="auto" w:frame="1"/>
        </w:rPr>
        <w:t>name;</w:t>
      </w:r>
      <w:proofErr w:type="gramEnd"/>
      <w:r>
        <w:rPr>
          <w:rFonts w:ascii="Segoe UI" w:hAnsi="Segoe UI" w:cs="Segoe UI"/>
          <w:color w:val="000000"/>
          <w:bdr w:val="none" w:sz="0" w:space="0" w:color="auto" w:frame="1"/>
        </w:rPr>
        <w:t>    </w:t>
      </w:r>
    </w:p>
    <w:p w14:paraId="1C60180B" w14:textId="77777777" w:rsidR="0092614D" w:rsidRDefault="0092614D" w:rsidP="0092614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.author</w:t>
      </w:r>
      <w:proofErr w:type="spellEnd"/>
      <w:proofErr w:type="gramEnd"/>
      <w:r>
        <w:rPr>
          <w:rFonts w:ascii="Segoe UI" w:hAnsi="Segoe UI" w:cs="Segoe UI"/>
          <w:color w:val="000000"/>
          <w:bdr w:val="none" w:sz="0" w:space="0" w:color="auto" w:frame="1"/>
        </w:rPr>
        <w:t> = author;    </w:t>
      </w:r>
    </w:p>
    <w:p w14:paraId="2D870CAE" w14:textId="77777777" w:rsidR="0092614D" w:rsidRDefault="0092614D" w:rsidP="0092614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.publisher</w:t>
      </w:r>
      <w:proofErr w:type="spellEnd"/>
      <w:proofErr w:type="gramEnd"/>
      <w:r>
        <w:rPr>
          <w:rFonts w:ascii="Segoe UI" w:hAnsi="Segoe UI" w:cs="Segoe UI"/>
          <w:color w:val="000000"/>
          <w:bdr w:val="none" w:sz="0" w:space="0" w:color="auto" w:frame="1"/>
        </w:rPr>
        <w:t> = publisher;    </w:t>
      </w:r>
    </w:p>
    <w:p w14:paraId="30FE28E8" w14:textId="77777777" w:rsidR="0092614D" w:rsidRDefault="0092614D" w:rsidP="0092614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.quantity</w:t>
      </w:r>
      <w:proofErr w:type="spellEnd"/>
      <w:proofErr w:type="gramEnd"/>
      <w:r>
        <w:rPr>
          <w:rFonts w:ascii="Segoe UI" w:hAnsi="Segoe UI" w:cs="Segoe UI"/>
          <w:color w:val="000000"/>
          <w:bdr w:val="none" w:sz="0" w:space="0" w:color="auto" w:frame="1"/>
        </w:rPr>
        <w:t> = quantity;    </w:t>
      </w:r>
    </w:p>
    <w:p w14:paraId="217420E1" w14:textId="77777777" w:rsidR="0092614D" w:rsidRDefault="0092614D" w:rsidP="0092614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F1E0DFC" w14:textId="77777777" w:rsidR="0092614D" w:rsidRDefault="0092614D" w:rsidP="0092614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3F0B69DE" w14:textId="77777777" w:rsidR="0092614D" w:rsidRDefault="0092614D" w:rsidP="0092614D">
      <w:pPr>
        <w:numPr>
          <w:ilvl w:val="0"/>
          <w:numId w:val="2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MapExample</w:t>
      </w:r>
      <w:proofErr w:type="spellEnd"/>
      <w:r>
        <w:rPr>
          <w:rFonts w:ascii="Segoe UI" w:hAnsi="Segoe UI" w:cs="Segoe UI"/>
          <w:color w:val="000000"/>
          <w:bdr w:val="none" w:sz="0" w:space="0" w:color="auto" w:frame="1"/>
        </w:rPr>
        <w:t> {    </w:t>
      </w:r>
    </w:p>
    <w:p w14:paraId="33E94417" w14:textId="77777777" w:rsidR="0092614D" w:rsidRDefault="0092614D" w:rsidP="0092614D">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16E5E30D" w14:textId="77777777" w:rsidR="0092614D" w:rsidRDefault="0092614D" w:rsidP="0092614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map of Books  </w:t>
      </w:r>
      <w:r>
        <w:rPr>
          <w:rFonts w:ascii="Segoe UI" w:hAnsi="Segoe UI" w:cs="Segoe UI"/>
          <w:color w:val="000000"/>
          <w:bdr w:val="none" w:sz="0" w:space="0" w:color="auto" w:frame="1"/>
        </w:rPr>
        <w:t>  </w:t>
      </w:r>
    </w:p>
    <w:p w14:paraId="0C442226" w14:textId="77777777" w:rsidR="0092614D" w:rsidRDefault="0092614D" w:rsidP="0092614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Map&lt;</w:t>
      </w:r>
      <w:proofErr w:type="spellStart"/>
      <w:proofErr w:type="gramStart"/>
      <w:r>
        <w:rPr>
          <w:rFonts w:ascii="Segoe UI" w:hAnsi="Segoe UI" w:cs="Segoe UI"/>
          <w:color w:val="000000"/>
          <w:bdr w:val="none" w:sz="0" w:space="0" w:color="auto" w:frame="1"/>
        </w:rPr>
        <w:t>Integer,Book</w:t>
      </w:r>
      <w:proofErr w:type="spellEnd"/>
      <w:proofErr w:type="gramEnd"/>
      <w:r>
        <w:rPr>
          <w:rFonts w:ascii="Segoe UI" w:hAnsi="Segoe UI" w:cs="Segoe UI"/>
          <w:color w:val="000000"/>
          <w:bdr w:val="none" w:sz="0" w:space="0" w:color="auto" w:frame="1"/>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LinkedHashMap</w:t>
      </w:r>
      <w:proofErr w:type="spellEnd"/>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Integer,Book</w:t>
      </w:r>
      <w:proofErr w:type="spellEnd"/>
      <w:r>
        <w:rPr>
          <w:rFonts w:ascii="Segoe UI" w:hAnsi="Segoe UI" w:cs="Segoe UI"/>
          <w:color w:val="000000"/>
          <w:bdr w:val="none" w:sz="0" w:space="0" w:color="auto" w:frame="1"/>
        </w:rPr>
        <w:t>&gt;();    </w:t>
      </w:r>
    </w:p>
    <w:p w14:paraId="2CDEB6AA" w14:textId="77777777" w:rsidR="0092614D" w:rsidRDefault="0092614D" w:rsidP="0092614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Books  </w:t>
      </w:r>
      <w:r>
        <w:rPr>
          <w:rFonts w:ascii="Segoe UI" w:hAnsi="Segoe UI" w:cs="Segoe UI"/>
          <w:color w:val="000000"/>
          <w:bdr w:val="none" w:sz="0" w:space="0" w:color="auto" w:frame="1"/>
        </w:rPr>
        <w:t>  </w:t>
      </w:r>
    </w:p>
    <w:p w14:paraId="77126DB3" w14:textId="77777777" w:rsidR="0092614D" w:rsidRDefault="0092614D" w:rsidP="0092614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Book b1=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Book(</w:t>
      </w:r>
      <w:proofErr w:type="gramEnd"/>
      <w:r>
        <w:rPr>
          <w:rStyle w:val="number"/>
          <w:rFonts w:ascii="Segoe UI" w:eastAsiaTheme="majorEastAsia"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"Let us C"</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"Yashwant Kanetkar"</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"BPB"</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8</w:t>
      </w:r>
      <w:r>
        <w:rPr>
          <w:rFonts w:ascii="Segoe UI" w:hAnsi="Segoe UI" w:cs="Segoe UI"/>
          <w:color w:val="000000"/>
          <w:bdr w:val="none" w:sz="0" w:space="0" w:color="auto" w:frame="1"/>
        </w:rPr>
        <w:t>);    </w:t>
      </w:r>
    </w:p>
    <w:p w14:paraId="190752FB" w14:textId="77777777" w:rsidR="0092614D" w:rsidRDefault="0092614D" w:rsidP="0092614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Book b2=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Book(</w:t>
      </w:r>
      <w:proofErr w:type="gramEnd"/>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"Data Communications &amp; Networking"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"Forouzan"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"Mc Graw Hill"</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14:paraId="490730D6" w14:textId="77777777" w:rsidR="0092614D" w:rsidRDefault="0092614D" w:rsidP="0092614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Book b3=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Book(</w:t>
      </w:r>
      <w:proofErr w:type="gramEnd"/>
      <w:r>
        <w:rPr>
          <w:rStyle w:val="number"/>
          <w:rFonts w:ascii="Segoe UI" w:eastAsiaTheme="majorEastAsia"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"Operating System"</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"Galvin"</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"Wiley"</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6</w:t>
      </w:r>
      <w:r>
        <w:rPr>
          <w:rFonts w:ascii="Segoe UI" w:hAnsi="Segoe UI" w:cs="Segoe UI"/>
          <w:color w:val="000000"/>
          <w:bdr w:val="none" w:sz="0" w:space="0" w:color="auto" w:frame="1"/>
        </w:rPr>
        <w:t>);    </w:t>
      </w:r>
    </w:p>
    <w:p w14:paraId="33E970C9" w14:textId="77777777" w:rsidR="0092614D" w:rsidRDefault="0092614D" w:rsidP="0092614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Books to map </w:t>
      </w:r>
      <w:r>
        <w:rPr>
          <w:rFonts w:ascii="Segoe UI" w:hAnsi="Segoe UI" w:cs="Segoe UI"/>
          <w:color w:val="000000"/>
          <w:bdr w:val="none" w:sz="0" w:space="0" w:color="auto" w:frame="1"/>
        </w:rPr>
        <w:t>  </w:t>
      </w:r>
    </w:p>
    <w:p w14:paraId="1D98B034" w14:textId="77777777" w:rsidR="0092614D" w:rsidRDefault="0092614D" w:rsidP="0092614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proofErr w:type="gramStart"/>
      <w:r>
        <w:rPr>
          <w:rStyle w:val="number"/>
          <w:rFonts w:ascii="Segoe UI" w:eastAsiaTheme="majorEastAsia" w:hAnsi="Segoe UI" w:cs="Segoe UI"/>
          <w:color w:val="C00000"/>
          <w:bdr w:val="none" w:sz="0" w:space="0" w:color="auto" w:frame="1"/>
        </w:rPr>
        <w:t>2</w:t>
      </w:r>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2);  </w:t>
      </w:r>
    </w:p>
    <w:p w14:paraId="05AC84EC" w14:textId="77777777" w:rsidR="0092614D" w:rsidRDefault="0092614D" w:rsidP="0092614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proofErr w:type="gramStart"/>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1);  </w:t>
      </w:r>
    </w:p>
    <w:p w14:paraId="467416E5" w14:textId="77777777" w:rsidR="0092614D" w:rsidRDefault="0092614D" w:rsidP="0092614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proofErr w:type="gramStart"/>
      <w:r>
        <w:rPr>
          <w:rStyle w:val="number"/>
          <w:rFonts w:ascii="Segoe UI" w:eastAsiaTheme="majorEastAsia" w:hAnsi="Segoe UI" w:cs="Segoe UI"/>
          <w:color w:val="C00000"/>
          <w:bdr w:val="none" w:sz="0" w:space="0" w:color="auto" w:frame="1"/>
        </w:rPr>
        <w:t>3</w:t>
      </w:r>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3);  </w:t>
      </w:r>
    </w:p>
    <w:p w14:paraId="6E9F1BC4" w14:textId="77777777" w:rsidR="0092614D" w:rsidRDefault="0092614D" w:rsidP="0092614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8F92077" w14:textId="77777777" w:rsidR="0092614D" w:rsidRDefault="0092614D" w:rsidP="0092614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map</w:t>
      </w:r>
      <w:r>
        <w:rPr>
          <w:rFonts w:ascii="Segoe UI" w:hAnsi="Segoe UI" w:cs="Segoe UI"/>
          <w:color w:val="000000"/>
          <w:bdr w:val="none" w:sz="0" w:space="0" w:color="auto" w:frame="1"/>
        </w:rPr>
        <w:t>  </w:t>
      </w:r>
    </w:p>
    <w:p w14:paraId="385F7595" w14:textId="77777777" w:rsidR="0092614D" w:rsidRDefault="0092614D" w:rsidP="0092614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&lt;Integer, Book&gt; </w:t>
      </w:r>
      <w:proofErr w:type="spellStart"/>
      <w:r>
        <w:rPr>
          <w:rFonts w:ascii="Segoe UI" w:hAnsi="Segoe UI" w:cs="Segoe UI"/>
          <w:color w:val="000000"/>
          <w:bdr w:val="none" w:sz="0" w:space="0" w:color="auto" w:frame="1"/>
        </w:rPr>
        <w:t>entry:map.entrySet</w:t>
      </w:r>
      <w:proofErr w:type="spellEnd"/>
      <w:r>
        <w:rPr>
          <w:rFonts w:ascii="Segoe UI" w:hAnsi="Segoe UI" w:cs="Segoe UI"/>
          <w:color w:val="000000"/>
          <w:bdr w:val="none" w:sz="0" w:space="0" w:color="auto" w:frame="1"/>
        </w:rPr>
        <w:t>()){    </w:t>
      </w:r>
    </w:p>
    <w:p w14:paraId="412EB4BD" w14:textId="77777777" w:rsidR="0092614D" w:rsidRDefault="0092614D" w:rsidP="0092614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key=</w:t>
      </w:r>
      <w:proofErr w:type="spellStart"/>
      <w:proofErr w:type="gramStart"/>
      <w:r>
        <w:rPr>
          <w:rFonts w:ascii="Segoe UI" w:hAnsi="Segoe UI" w:cs="Segoe UI"/>
          <w:color w:val="000000"/>
          <w:bdr w:val="none" w:sz="0" w:space="0" w:color="auto" w:frame="1"/>
        </w:rPr>
        <w:t>entry.getKey</w:t>
      </w:r>
      <w:proofErr w:type="spellEnd"/>
      <w:proofErr w:type="gramEnd"/>
      <w:r>
        <w:rPr>
          <w:rFonts w:ascii="Segoe UI" w:hAnsi="Segoe UI" w:cs="Segoe UI"/>
          <w:color w:val="000000"/>
          <w:bdr w:val="none" w:sz="0" w:space="0" w:color="auto" w:frame="1"/>
        </w:rPr>
        <w:t>();  </w:t>
      </w:r>
    </w:p>
    <w:p w14:paraId="37D887CF" w14:textId="77777777" w:rsidR="0092614D" w:rsidRDefault="0092614D" w:rsidP="0092614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Book b=</w:t>
      </w:r>
      <w:proofErr w:type="spellStart"/>
      <w:proofErr w:type="gramStart"/>
      <w:r>
        <w:rPr>
          <w:rFonts w:ascii="Segoe UI" w:hAnsi="Segoe UI" w:cs="Segoe UI"/>
          <w:color w:val="000000"/>
          <w:bdr w:val="none" w:sz="0" w:space="0" w:color="auto" w:frame="1"/>
        </w:rPr>
        <w:t>entry.getValue</w:t>
      </w:r>
      <w:proofErr w:type="spellEnd"/>
      <w:proofErr w:type="gramEnd"/>
      <w:r>
        <w:rPr>
          <w:rFonts w:ascii="Segoe UI" w:hAnsi="Segoe UI" w:cs="Segoe UI"/>
          <w:color w:val="000000"/>
          <w:bdr w:val="none" w:sz="0" w:space="0" w:color="auto" w:frame="1"/>
        </w:rPr>
        <w:t>();  </w:t>
      </w:r>
    </w:p>
    <w:p w14:paraId="08DEDF2D" w14:textId="77777777" w:rsidR="0092614D" w:rsidRDefault="0092614D" w:rsidP="0092614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(key+</w:t>
      </w:r>
      <w:r>
        <w:rPr>
          <w:rStyle w:val="string"/>
          <w:rFonts w:ascii="Segoe UI" w:eastAsiaTheme="majorEastAsia" w:hAnsi="Segoe UI" w:cs="Segoe UI"/>
          <w:color w:val="0000FF"/>
          <w:bdr w:val="none" w:sz="0" w:space="0" w:color="auto" w:frame="1"/>
        </w:rPr>
        <w:t>" Details:"</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924860E" w14:textId="77777777" w:rsidR="0092614D" w:rsidRDefault="0092614D" w:rsidP="0092614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System.out.println(b.id+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b.author</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+b.publisher+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+b.quantity);   </w:t>
      </w:r>
    </w:p>
    <w:p w14:paraId="3937B694" w14:textId="77777777" w:rsidR="0092614D" w:rsidRDefault="0092614D" w:rsidP="0092614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9643065" w14:textId="77777777" w:rsidR="0092614D" w:rsidRDefault="0092614D" w:rsidP="0092614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3A16A5D" w14:textId="77777777" w:rsidR="0092614D" w:rsidRDefault="0092614D" w:rsidP="0092614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27A12D4" w14:textId="77777777" w:rsidR="0092614D" w:rsidRDefault="0092614D" w:rsidP="0092614D">
      <w:pPr>
        <w:pStyle w:val="NormalWeb"/>
        <w:shd w:val="clear" w:color="auto" w:fill="FFFFFF"/>
        <w:jc w:val="both"/>
        <w:rPr>
          <w:rFonts w:ascii="Segoe UI" w:hAnsi="Segoe UI" w:cs="Segoe UI"/>
          <w:color w:val="333333"/>
        </w:rPr>
      </w:pPr>
      <w:r>
        <w:rPr>
          <w:rFonts w:ascii="Segoe UI" w:hAnsi="Segoe UI" w:cs="Segoe UI"/>
          <w:color w:val="333333"/>
        </w:rPr>
        <w:t>Output:</w:t>
      </w:r>
    </w:p>
    <w:p w14:paraId="00312CD4" w14:textId="77777777" w:rsidR="0092614D" w:rsidRDefault="0092614D" w:rsidP="0092614D">
      <w:pPr>
        <w:pStyle w:val="HTMLPreformatted"/>
        <w:shd w:val="clear" w:color="auto" w:fill="1C1D1C"/>
        <w:jc w:val="both"/>
        <w:rPr>
          <w:color w:val="F9F9F9"/>
        </w:rPr>
      </w:pPr>
      <w:r>
        <w:rPr>
          <w:color w:val="F9F9F9"/>
        </w:rPr>
        <w:t>2 Details:</w:t>
      </w:r>
    </w:p>
    <w:p w14:paraId="7991845F" w14:textId="77777777" w:rsidR="0092614D" w:rsidRDefault="0092614D" w:rsidP="0092614D">
      <w:pPr>
        <w:pStyle w:val="HTMLPreformatted"/>
        <w:shd w:val="clear" w:color="auto" w:fill="1C1D1C"/>
        <w:jc w:val="both"/>
        <w:rPr>
          <w:color w:val="F9F9F9"/>
        </w:rPr>
      </w:pPr>
      <w:r>
        <w:rPr>
          <w:color w:val="F9F9F9"/>
        </w:rPr>
        <w:t xml:space="preserve">102 Data Communications &amp; Networking </w:t>
      </w:r>
      <w:proofErr w:type="spellStart"/>
      <w:r>
        <w:rPr>
          <w:color w:val="F9F9F9"/>
        </w:rPr>
        <w:t>Forouzan</w:t>
      </w:r>
      <w:proofErr w:type="spellEnd"/>
      <w:r>
        <w:rPr>
          <w:color w:val="F9F9F9"/>
        </w:rPr>
        <w:t xml:space="preserve"> Mc Graw Hill 4</w:t>
      </w:r>
    </w:p>
    <w:p w14:paraId="5E903C07" w14:textId="77777777" w:rsidR="0092614D" w:rsidRDefault="0092614D" w:rsidP="0092614D">
      <w:pPr>
        <w:pStyle w:val="HTMLPreformatted"/>
        <w:shd w:val="clear" w:color="auto" w:fill="1C1D1C"/>
        <w:jc w:val="both"/>
        <w:rPr>
          <w:color w:val="F9F9F9"/>
        </w:rPr>
      </w:pPr>
      <w:r>
        <w:rPr>
          <w:color w:val="F9F9F9"/>
        </w:rPr>
        <w:t>1 Details:</w:t>
      </w:r>
    </w:p>
    <w:p w14:paraId="5E5BC902" w14:textId="77777777" w:rsidR="0092614D" w:rsidRDefault="0092614D" w:rsidP="0092614D">
      <w:pPr>
        <w:pStyle w:val="HTMLPreformatted"/>
        <w:shd w:val="clear" w:color="auto" w:fill="1C1D1C"/>
        <w:jc w:val="both"/>
        <w:rPr>
          <w:color w:val="F9F9F9"/>
        </w:rPr>
      </w:pPr>
      <w:r>
        <w:rPr>
          <w:color w:val="F9F9F9"/>
        </w:rPr>
        <w:t xml:space="preserve">101 Let us C Yashwant </w:t>
      </w:r>
      <w:proofErr w:type="spellStart"/>
      <w:r>
        <w:rPr>
          <w:color w:val="F9F9F9"/>
        </w:rPr>
        <w:t>Kanetkar</w:t>
      </w:r>
      <w:proofErr w:type="spellEnd"/>
      <w:r>
        <w:rPr>
          <w:color w:val="F9F9F9"/>
        </w:rPr>
        <w:t xml:space="preserve"> BPB 8</w:t>
      </w:r>
    </w:p>
    <w:p w14:paraId="023B4439" w14:textId="77777777" w:rsidR="0092614D" w:rsidRDefault="0092614D" w:rsidP="0092614D">
      <w:pPr>
        <w:pStyle w:val="HTMLPreformatted"/>
        <w:shd w:val="clear" w:color="auto" w:fill="1C1D1C"/>
        <w:jc w:val="both"/>
        <w:rPr>
          <w:color w:val="F9F9F9"/>
        </w:rPr>
      </w:pPr>
      <w:r>
        <w:rPr>
          <w:color w:val="F9F9F9"/>
        </w:rPr>
        <w:t>3 Details:</w:t>
      </w:r>
    </w:p>
    <w:p w14:paraId="36B4E0CD" w14:textId="77777777" w:rsidR="0092614D" w:rsidRDefault="0092614D" w:rsidP="0092614D">
      <w:pPr>
        <w:pStyle w:val="HTMLPreformatted"/>
        <w:shd w:val="clear" w:color="auto" w:fill="1C1D1C"/>
        <w:jc w:val="both"/>
        <w:rPr>
          <w:color w:val="F9F9F9"/>
        </w:rPr>
      </w:pPr>
      <w:r>
        <w:rPr>
          <w:color w:val="F9F9F9"/>
        </w:rPr>
        <w:t>103 Operating System Galvin Wiley 6</w:t>
      </w:r>
    </w:p>
    <w:p w14:paraId="32824EEE" w14:textId="5F7FE52E" w:rsidR="0092614D" w:rsidRDefault="0092614D" w:rsidP="00645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4"/>
          <w:szCs w:val="24"/>
        </w:rPr>
      </w:pPr>
    </w:p>
    <w:p w14:paraId="48880DF8" w14:textId="268CD164" w:rsidR="0092614D" w:rsidRDefault="0092614D" w:rsidP="00645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4"/>
          <w:szCs w:val="24"/>
        </w:rPr>
      </w:pPr>
    </w:p>
    <w:p w14:paraId="0349AB32" w14:textId="3C3943AE" w:rsidR="0092614D" w:rsidRDefault="0092614D" w:rsidP="00645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4"/>
          <w:szCs w:val="24"/>
        </w:rPr>
      </w:pPr>
    </w:p>
    <w:p w14:paraId="6D7C2596" w14:textId="77777777" w:rsidR="0092614D" w:rsidRDefault="0092614D" w:rsidP="0092614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 xml:space="preserve">Java </w:t>
      </w:r>
      <w:proofErr w:type="spellStart"/>
      <w:r>
        <w:rPr>
          <w:rFonts w:ascii="Helvetica" w:hAnsi="Helvetica" w:cs="Helvetica"/>
          <w:b/>
          <w:bCs/>
          <w:color w:val="610B38"/>
          <w:sz w:val="44"/>
          <w:szCs w:val="44"/>
        </w:rPr>
        <w:t>TreeMap</w:t>
      </w:r>
      <w:proofErr w:type="spellEnd"/>
      <w:r>
        <w:rPr>
          <w:rFonts w:ascii="Helvetica" w:hAnsi="Helvetica" w:cs="Helvetica"/>
          <w:b/>
          <w:bCs/>
          <w:color w:val="610B38"/>
          <w:sz w:val="44"/>
          <w:szCs w:val="44"/>
        </w:rPr>
        <w:t xml:space="preserve"> class</w:t>
      </w:r>
    </w:p>
    <w:p w14:paraId="4EBAD285" w14:textId="39E6E706" w:rsidR="0092614D" w:rsidRDefault="0092614D" w:rsidP="0092614D">
      <w:pPr>
        <w:rPr>
          <w:rFonts w:ascii="Times New Roman" w:hAnsi="Times New Roman" w:cs="Times New Roman"/>
          <w:sz w:val="24"/>
          <w:szCs w:val="24"/>
        </w:rPr>
      </w:pPr>
      <w:r>
        <w:rPr>
          <w:noProof/>
        </w:rPr>
        <w:drawing>
          <wp:inline distT="0" distB="0" distL="0" distR="0" wp14:anchorId="79BF1FC6" wp14:editId="45D5E60A">
            <wp:extent cx="1533525" cy="2693670"/>
            <wp:effectExtent l="0" t="0" r="9525" b="0"/>
            <wp:docPr id="6" name="Picture 6" descr="Java Tree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ava TreeMap class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2693670"/>
                    </a:xfrm>
                    <a:prstGeom prst="rect">
                      <a:avLst/>
                    </a:prstGeom>
                    <a:noFill/>
                    <a:ln>
                      <a:noFill/>
                    </a:ln>
                  </pic:spPr>
                </pic:pic>
              </a:graphicData>
            </a:graphic>
          </wp:inline>
        </w:drawing>
      </w:r>
    </w:p>
    <w:p w14:paraId="702B08DD" w14:textId="77777777" w:rsidR="0092614D" w:rsidRDefault="0092614D" w:rsidP="0092614D">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TreeMap</w:t>
      </w:r>
      <w:proofErr w:type="spellEnd"/>
      <w:r>
        <w:rPr>
          <w:rFonts w:ascii="Segoe UI" w:hAnsi="Segoe UI" w:cs="Segoe UI"/>
          <w:color w:val="333333"/>
        </w:rPr>
        <w:t xml:space="preserve"> class is a red-black </w:t>
      </w:r>
      <w:proofErr w:type="gramStart"/>
      <w:r>
        <w:rPr>
          <w:rFonts w:ascii="Segoe UI" w:hAnsi="Segoe UI" w:cs="Segoe UI"/>
          <w:color w:val="333333"/>
        </w:rPr>
        <w:t>tree based</w:t>
      </w:r>
      <w:proofErr w:type="gramEnd"/>
      <w:r>
        <w:rPr>
          <w:rFonts w:ascii="Segoe UI" w:hAnsi="Segoe UI" w:cs="Segoe UI"/>
          <w:color w:val="333333"/>
        </w:rPr>
        <w:t xml:space="preserve"> implementation. It provides an efficient means of storing key-value pairs in sorted order.</w:t>
      </w:r>
    </w:p>
    <w:p w14:paraId="3DFFEA3D" w14:textId="77777777" w:rsidR="0092614D" w:rsidRDefault="0092614D" w:rsidP="0092614D">
      <w:pPr>
        <w:pStyle w:val="NormalWeb"/>
        <w:shd w:val="clear" w:color="auto" w:fill="FFFFFF"/>
        <w:jc w:val="both"/>
        <w:rPr>
          <w:rFonts w:ascii="Segoe UI" w:hAnsi="Segoe UI" w:cs="Segoe UI"/>
          <w:color w:val="333333"/>
        </w:rPr>
      </w:pPr>
      <w:r>
        <w:rPr>
          <w:rFonts w:ascii="Segoe UI" w:hAnsi="Segoe UI" w:cs="Segoe UI"/>
          <w:color w:val="333333"/>
        </w:rPr>
        <w:t xml:space="preserve">The important points about Java </w:t>
      </w:r>
      <w:proofErr w:type="spellStart"/>
      <w:r>
        <w:rPr>
          <w:rFonts w:ascii="Segoe UI" w:hAnsi="Segoe UI" w:cs="Segoe UI"/>
          <w:color w:val="333333"/>
        </w:rPr>
        <w:t>TreeMap</w:t>
      </w:r>
      <w:proofErr w:type="spellEnd"/>
      <w:r>
        <w:rPr>
          <w:rFonts w:ascii="Segoe UI" w:hAnsi="Segoe UI" w:cs="Segoe UI"/>
          <w:color w:val="333333"/>
        </w:rPr>
        <w:t xml:space="preserve"> class are:</w:t>
      </w:r>
    </w:p>
    <w:p w14:paraId="1DCA0BFD" w14:textId="77777777" w:rsidR="0092614D" w:rsidRDefault="0092614D" w:rsidP="0092614D">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TreeMap</w:t>
      </w:r>
      <w:proofErr w:type="spellEnd"/>
      <w:r>
        <w:rPr>
          <w:rFonts w:ascii="Segoe UI" w:hAnsi="Segoe UI" w:cs="Segoe UI"/>
          <w:color w:val="000000"/>
        </w:rPr>
        <w:t xml:space="preserve"> contains values based on the key. It implements the </w:t>
      </w:r>
      <w:proofErr w:type="spellStart"/>
      <w:r>
        <w:rPr>
          <w:rFonts w:ascii="Segoe UI" w:hAnsi="Segoe UI" w:cs="Segoe UI"/>
          <w:color w:val="000000"/>
        </w:rPr>
        <w:t>NavigableMap</w:t>
      </w:r>
      <w:proofErr w:type="spellEnd"/>
      <w:r>
        <w:rPr>
          <w:rFonts w:ascii="Segoe UI" w:hAnsi="Segoe UI" w:cs="Segoe UI"/>
          <w:color w:val="000000"/>
        </w:rPr>
        <w:t xml:space="preserve"> interface and extends </w:t>
      </w:r>
      <w:proofErr w:type="spellStart"/>
      <w:r>
        <w:rPr>
          <w:rFonts w:ascii="Segoe UI" w:hAnsi="Segoe UI" w:cs="Segoe UI"/>
          <w:color w:val="000000"/>
        </w:rPr>
        <w:t>AbstractMap</w:t>
      </w:r>
      <w:proofErr w:type="spellEnd"/>
      <w:r>
        <w:rPr>
          <w:rFonts w:ascii="Segoe UI" w:hAnsi="Segoe UI" w:cs="Segoe UI"/>
          <w:color w:val="000000"/>
        </w:rPr>
        <w:t xml:space="preserve"> class.</w:t>
      </w:r>
    </w:p>
    <w:p w14:paraId="6B3ABCFA" w14:textId="77777777" w:rsidR="0092614D" w:rsidRDefault="0092614D" w:rsidP="0092614D">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TreeMap</w:t>
      </w:r>
      <w:proofErr w:type="spellEnd"/>
      <w:r>
        <w:rPr>
          <w:rFonts w:ascii="Segoe UI" w:hAnsi="Segoe UI" w:cs="Segoe UI"/>
          <w:color w:val="000000"/>
        </w:rPr>
        <w:t xml:space="preserve"> contains only unique elements.</w:t>
      </w:r>
    </w:p>
    <w:p w14:paraId="4770BB61" w14:textId="77777777" w:rsidR="0092614D" w:rsidRDefault="0092614D" w:rsidP="0092614D">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TreeMap</w:t>
      </w:r>
      <w:proofErr w:type="spellEnd"/>
      <w:r>
        <w:rPr>
          <w:rFonts w:ascii="Segoe UI" w:hAnsi="Segoe UI" w:cs="Segoe UI"/>
          <w:color w:val="000000"/>
        </w:rPr>
        <w:t xml:space="preserve"> cannot have a null key but can have multiple null values.</w:t>
      </w:r>
    </w:p>
    <w:p w14:paraId="4AD15C1E" w14:textId="77777777" w:rsidR="0092614D" w:rsidRDefault="0092614D" w:rsidP="0092614D">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TreeMap</w:t>
      </w:r>
      <w:proofErr w:type="spellEnd"/>
      <w:r>
        <w:rPr>
          <w:rFonts w:ascii="Segoe UI" w:hAnsi="Segoe UI" w:cs="Segoe UI"/>
          <w:color w:val="000000"/>
        </w:rPr>
        <w:t xml:space="preserve"> is non synchronized.</w:t>
      </w:r>
    </w:p>
    <w:p w14:paraId="5CC7C99B" w14:textId="77777777" w:rsidR="0092614D" w:rsidRDefault="0092614D" w:rsidP="0092614D">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TreeMap</w:t>
      </w:r>
      <w:proofErr w:type="spellEnd"/>
      <w:r>
        <w:rPr>
          <w:rFonts w:ascii="Segoe UI" w:hAnsi="Segoe UI" w:cs="Segoe UI"/>
          <w:color w:val="000000"/>
        </w:rPr>
        <w:t xml:space="preserve"> maintains ascending order.</w:t>
      </w:r>
    </w:p>
    <w:p w14:paraId="778E2FEC" w14:textId="77777777" w:rsidR="0092614D" w:rsidRDefault="0092614D" w:rsidP="0092614D">
      <w:pPr>
        <w:pStyle w:val="Heading3"/>
        <w:shd w:val="clear" w:color="auto" w:fill="FFFFFF"/>
        <w:spacing w:line="312" w:lineRule="atLeast"/>
        <w:jc w:val="both"/>
        <w:rPr>
          <w:rFonts w:ascii="Helvetica" w:hAnsi="Helvetica" w:cs="Helvetica"/>
          <w:color w:val="610B4B"/>
          <w:sz w:val="32"/>
          <w:szCs w:val="32"/>
        </w:rPr>
      </w:pPr>
      <w:proofErr w:type="spellStart"/>
      <w:r>
        <w:rPr>
          <w:rFonts w:ascii="Helvetica" w:hAnsi="Helvetica" w:cs="Helvetica"/>
          <w:b/>
          <w:bCs/>
          <w:color w:val="610B4B"/>
          <w:sz w:val="32"/>
          <w:szCs w:val="32"/>
        </w:rPr>
        <w:t>TreeMap</w:t>
      </w:r>
      <w:proofErr w:type="spellEnd"/>
      <w:r>
        <w:rPr>
          <w:rFonts w:ascii="Helvetica" w:hAnsi="Helvetica" w:cs="Helvetica"/>
          <w:b/>
          <w:bCs/>
          <w:color w:val="610B4B"/>
          <w:sz w:val="32"/>
          <w:szCs w:val="32"/>
        </w:rPr>
        <w:t xml:space="preserve"> class declaration</w:t>
      </w:r>
    </w:p>
    <w:p w14:paraId="24D1712A" w14:textId="77777777" w:rsidR="0092614D" w:rsidRDefault="0092614D" w:rsidP="0092614D">
      <w:pPr>
        <w:pStyle w:val="NormalWeb"/>
        <w:shd w:val="clear" w:color="auto" w:fill="FFFFFF"/>
        <w:jc w:val="both"/>
        <w:rPr>
          <w:rFonts w:ascii="Segoe UI" w:hAnsi="Segoe UI" w:cs="Segoe UI"/>
          <w:color w:val="333333"/>
        </w:rPr>
      </w:pPr>
      <w:r>
        <w:rPr>
          <w:rFonts w:ascii="Segoe UI" w:hAnsi="Segoe UI" w:cs="Segoe UI"/>
          <w:color w:val="333333"/>
        </w:rPr>
        <w:t xml:space="preserve">Let's see the declaration for </w:t>
      </w:r>
      <w:proofErr w:type="spellStart"/>
      <w:proofErr w:type="gramStart"/>
      <w:r>
        <w:rPr>
          <w:rFonts w:ascii="Segoe UI" w:hAnsi="Segoe UI" w:cs="Segoe UI"/>
          <w:color w:val="333333"/>
        </w:rPr>
        <w:t>java.util</w:t>
      </w:r>
      <w:proofErr w:type="gramEnd"/>
      <w:r>
        <w:rPr>
          <w:rFonts w:ascii="Segoe UI" w:hAnsi="Segoe UI" w:cs="Segoe UI"/>
          <w:color w:val="333333"/>
        </w:rPr>
        <w:t>.TreeMap</w:t>
      </w:r>
      <w:proofErr w:type="spellEnd"/>
      <w:r>
        <w:rPr>
          <w:rFonts w:ascii="Segoe UI" w:hAnsi="Segoe UI" w:cs="Segoe UI"/>
          <w:color w:val="333333"/>
        </w:rPr>
        <w:t xml:space="preserve"> class.</w:t>
      </w:r>
    </w:p>
    <w:p w14:paraId="11EF18A0" w14:textId="77777777" w:rsidR="0092614D" w:rsidRDefault="0092614D" w:rsidP="0092614D">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TreeMap&lt;</w:t>
      </w:r>
      <w:proofErr w:type="gramStart"/>
      <w:r>
        <w:rPr>
          <w:rFonts w:ascii="Segoe UI" w:hAnsi="Segoe UI" w:cs="Segoe UI"/>
          <w:color w:val="000000"/>
          <w:bdr w:val="none" w:sz="0" w:space="0" w:color="auto" w:frame="1"/>
        </w:rPr>
        <w:t>K,V</w:t>
      </w:r>
      <w:proofErr w:type="gramEnd"/>
      <w:r>
        <w:rPr>
          <w:rFonts w:ascii="Segoe UI" w:hAnsi="Segoe UI" w:cs="Segoe UI"/>
          <w:color w:val="000000"/>
          <w:bdr w:val="none" w:sz="0" w:space="0" w:color="auto" w:frame="1"/>
        </w:rPr>
        <w:t>&gt;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AbstractMap&lt;K,V&gt;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NavigableMap&lt;K,V&gt;, Cloneable, Serializable  </w:t>
      </w:r>
    </w:p>
    <w:p w14:paraId="1C9066BA" w14:textId="77777777" w:rsidR="0092614D" w:rsidRDefault="0092614D" w:rsidP="0092614D">
      <w:pPr>
        <w:pStyle w:val="Heading3"/>
        <w:shd w:val="clear" w:color="auto" w:fill="FFFFFF"/>
        <w:spacing w:line="312" w:lineRule="atLeast"/>
        <w:jc w:val="both"/>
        <w:rPr>
          <w:rFonts w:ascii="Helvetica" w:hAnsi="Helvetica" w:cs="Helvetica"/>
          <w:color w:val="610B4B"/>
          <w:sz w:val="32"/>
          <w:szCs w:val="32"/>
        </w:rPr>
      </w:pPr>
      <w:proofErr w:type="spellStart"/>
      <w:r>
        <w:rPr>
          <w:rFonts w:ascii="Helvetica" w:hAnsi="Helvetica" w:cs="Helvetica"/>
          <w:b/>
          <w:bCs/>
          <w:color w:val="610B4B"/>
          <w:sz w:val="32"/>
          <w:szCs w:val="32"/>
        </w:rPr>
        <w:t>TreeMap</w:t>
      </w:r>
      <w:proofErr w:type="spellEnd"/>
      <w:r>
        <w:rPr>
          <w:rFonts w:ascii="Helvetica" w:hAnsi="Helvetica" w:cs="Helvetica"/>
          <w:b/>
          <w:bCs/>
          <w:color w:val="610B4B"/>
          <w:sz w:val="32"/>
          <w:szCs w:val="32"/>
        </w:rPr>
        <w:t xml:space="preserve"> class Parameters</w:t>
      </w:r>
    </w:p>
    <w:p w14:paraId="6AC1B4AD" w14:textId="77777777" w:rsidR="0092614D" w:rsidRDefault="0092614D" w:rsidP="0092614D">
      <w:pPr>
        <w:pStyle w:val="NormalWeb"/>
        <w:shd w:val="clear" w:color="auto" w:fill="FFFFFF"/>
        <w:jc w:val="both"/>
        <w:rPr>
          <w:rFonts w:ascii="Segoe UI" w:hAnsi="Segoe UI" w:cs="Segoe UI"/>
          <w:color w:val="333333"/>
        </w:rPr>
      </w:pPr>
      <w:r>
        <w:rPr>
          <w:rFonts w:ascii="Segoe UI" w:hAnsi="Segoe UI" w:cs="Segoe UI"/>
          <w:color w:val="333333"/>
        </w:rPr>
        <w:t xml:space="preserve">Let's see the Parameters for </w:t>
      </w:r>
      <w:proofErr w:type="spellStart"/>
      <w:proofErr w:type="gramStart"/>
      <w:r>
        <w:rPr>
          <w:rFonts w:ascii="Segoe UI" w:hAnsi="Segoe UI" w:cs="Segoe UI"/>
          <w:color w:val="333333"/>
        </w:rPr>
        <w:t>java.util</w:t>
      </w:r>
      <w:proofErr w:type="gramEnd"/>
      <w:r>
        <w:rPr>
          <w:rFonts w:ascii="Segoe UI" w:hAnsi="Segoe UI" w:cs="Segoe UI"/>
          <w:color w:val="333333"/>
        </w:rPr>
        <w:t>.TreeMap</w:t>
      </w:r>
      <w:proofErr w:type="spellEnd"/>
      <w:r>
        <w:rPr>
          <w:rFonts w:ascii="Segoe UI" w:hAnsi="Segoe UI" w:cs="Segoe UI"/>
          <w:color w:val="333333"/>
        </w:rPr>
        <w:t xml:space="preserve"> class.</w:t>
      </w:r>
    </w:p>
    <w:p w14:paraId="5BC63AA6" w14:textId="77777777" w:rsidR="0092614D" w:rsidRDefault="0092614D" w:rsidP="0092614D">
      <w:pPr>
        <w:numPr>
          <w:ilvl w:val="0"/>
          <w:numId w:val="24"/>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lastRenderedPageBreak/>
        <w:t>K</w:t>
      </w:r>
      <w:r>
        <w:rPr>
          <w:rFonts w:ascii="Segoe UI" w:hAnsi="Segoe UI" w:cs="Segoe UI"/>
          <w:color w:val="000000"/>
        </w:rPr>
        <w:t>: It is the type of keys maintained by this map.</w:t>
      </w:r>
    </w:p>
    <w:p w14:paraId="5EC4D5F5" w14:textId="77777777" w:rsidR="0092614D" w:rsidRDefault="0092614D" w:rsidP="0092614D">
      <w:pPr>
        <w:numPr>
          <w:ilvl w:val="0"/>
          <w:numId w:val="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w:t>
      </w:r>
      <w:r>
        <w:rPr>
          <w:rFonts w:ascii="Segoe UI" w:hAnsi="Segoe UI" w:cs="Segoe UI"/>
          <w:color w:val="000000"/>
        </w:rPr>
        <w:t>: It is the type of mapped values.</w:t>
      </w:r>
    </w:p>
    <w:p w14:paraId="4051082C" w14:textId="77777777" w:rsidR="0092614D" w:rsidRDefault="0092614D" w:rsidP="009261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Constructors of Java </w:t>
      </w:r>
      <w:proofErr w:type="spellStart"/>
      <w:r>
        <w:rPr>
          <w:rFonts w:ascii="Helvetica" w:hAnsi="Helvetica" w:cs="Helvetica"/>
          <w:b/>
          <w:bCs/>
          <w:color w:val="610B4B"/>
          <w:sz w:val="32"/>
          <w:szCs w:val="32"/>
        </w:rPr>
        <w:t>TreeMap</w:t>
      </w:r>
      <w:proofErr w:type="spellEnd"/>
      <w:r>
        <w:rPr>
          <w:rFonts w:ascii="Helvetica" w:hAnsi="Helvetica" w:cs="Helvetica"/>
          <w:b/>
          <w:bCs/>
          <w:color w:val="610B4B"/>
          <w:sz w:val="32"/>
          <w:szCs w:val="32"/>
        </w:rPr>
        <w:t xml:space="preserve"> class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15"/>
        <w:gridCol w:w="6677"/>
      </w:tblGrid>
      <w:tr w:rsidR="0092614D" w14:paraId="20901152" w14:textId="77777777" w:rsidTr="0092614D">
        <w:tc>
          <w:tcPr>
            <w:tcW w:w="0" w:type="auto"/>
            <w:shd w:val="clear" w:color="auto" w:fill="C7CCBE"/>
            <w:tcMar>
              <w:top w:w="180" w:type="dxa"/>
              <w:left w:w="180" w:type="dxa"/>
              <w:bottom w:w="180" w:type="dxa"/>
              <w:right w:w="180" w:type="dxa"/>
            </w:tcMar>
            <w:hideMark/>
          </w:tcPr>
          <w:p w14:paraId="7FB35699" w14:textId="77777777" w:rsidR="0092614D" w:rsidRDefault="0092614D">
            <w:pPr>
              <w:rPr>
                <w:rFonts w:ascii="Times New Roman" w:hAnsi="Times New Roman" w:cs="Times New Roman"/>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14:paraId="1E0E2AE3" w14:textId="77777777" w:rsidR="0092614D" w:rsidRDefault="0092614D">
            <w:pPr>
              <w:rPr>
                <w:b/>
                <w:bCs/>
                <w:color w:val="000000"/>
                <w:sz w:val="26"/>
                <w:szCs w:val="26"/>
              </w:rPr>
            </w:pPr>
            <w:r>
              <w:rPr>
                <w:b/>
                <w:bCs/>
                <w:color w:val="000000"/>
                <w:sz w:val="26"/>
                <w:szCs w:val="26"/>
              </w:rPr>
              <w:t>Description</w:t>
            </w:r>
          </w:p>
        </w:tc>
      </w:tr>
      <w:tr w:rsidR="0092614D" w14:paraId="46E62492"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F53BDF" w14:textId="77777777" w:rsidR="0092614D" w:rsidRDefault="0092614D">
            <w:pPr>
              <w:jc w:val="both"/>
              <w:rPr>
                <w:rFonts w:ascii="Segoe UI" w:hAnsi="Segoe UI" w:cs="Segoe UI"/>
                <w:color w:val="333333"/>
                <w:sz w:val="24"/>
                <w:szCs w:val="24"/>
              </w:rPr>
            </w:pPr>
            <w:proofErr w:type="spellStart"/>
            <w:proofErr w:type="gramStart"/>
            <w:r>
              <w:rPr>
                <w:rFonts w:ascii="Segoe UI" w:hAnsi="Segoe UI" w:cs="Segoe UI"/>
                <w:color w:val="333333"/>
              </w:rPr>
              <w:t>TreeMap</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06C5FC" w14:textId="77777777" w:rsidR="0092614D" w:rsidRDefault="0092614D">
            <w:pPr>
              <w:jc w:val="both"/>
              <w:rPr>
                <w:rFonts w:ascii="Segoe UI" w:hAnsi="Segoe UI" w:cs="Segoe UI"/>
                <w:color w:val="333333"/>
              </w:rPr>
            </w:pPr>
            <w:r>
              <w:rPr>
                <w:rFonts w:ascii="Segoe UI" w:hAnsi="Segoe UI" w:cs="Segoe UI"/>
                <w:color w:val="333333"/>
              </w:rPr>
              <w:t>It is used to construct an empty tree map that will be sorted using the natural order of its key.</w:t>
            </w:r>
          </w:p>
        </w:tc>
      </w:tr>
      <w:tr w:rsidR="0092614D" w14:paraId="3C7570F9"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15CE95" w14:textId="77777777" w:rsidR="0092614D" w:rsidRDefault="0092614D">
            <w:pPr>
              <w:jc w:val="both"/>
              <w:rPr>
                <w:rFonts w:ascii="Segoe UI" w:hAnsi="Segoe UI" w:cs="Segoe UI"/>
                <w:color w:val="333333"/>
              </w:rPr>
            </w:pPr>
            <w:proofErr w:type="spellStart"/>
            <w:proofErr w:type="gramStart"/>
            <w:r>
              <w:rPr>
                <w:rFonts w:ascii="Segoe UI" w:hAnsi="Segoe UI" w:cs="Segoe UI"/>
                <w:color w:val="333333"/>
              </w:rPr>
              <w:t>TreeMap</w:t>
            </w:r>
            <w:proofErr w:type="spellEnd"/>
            <w:r>
              <w:rPr>
                <w:rFonts w:ascii="Segoe UI" w:hAnsi="Segoe UI" w:cs="Segoe UI"/>
                <w:color w:val="333333"/>
              </w:rPr>
              <w:t>(</w:t>
            </w:r>
            <w:proofErr w:type="gramEnd"/>
            <w:r>
              <w:rPr>
                <w:rFonts w:ascii="Segoe UI" w:hAnsi="Segoe UI" w:cs="Segoe UI"/>
                <w:color w:val="333333"/>
              </w:rPr>
              <w:t>Comparator&lt;? super K&gt; comparator)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A2DFEE" w14:textId="77777777" w:rsidR="0092614D" w:rsidRDefault="0092614D">
            <w:pPr>
              <w:jc w:val="both"/>
              <w:rPr>
                <w:rFonts w:ascii="Segoe UI" w:hAnsi="Segoe UI" w:cs="Segoe UI"/>
                <w:color w:val="333333"/>
              </w:rPr>
            </w:pPr>
            <w:r>
              <w:rPr>
                <w:rFonts w:ascii="Segoe UI" w:hAnsi="Segoe UI" w:cs="Segoe UI"/>
                <w:color w:val="333333"/>
              </w:rPr>
              <w:t>It is used to construct an empty tree-based map that will be sorted using the comparator comp.</w:t>
            </w:r>
          </w:p>
        </w:tc>
      </w:tr>
      <w:tr w:rsidR="0092614D" w14:paraId="1FCEABAF"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7BCD30" w14:textId="77777777" w:rsidR="0092614D" w:rsidRDefault="0092614D">
            <w:pPr>
              <w:jc w:val="both"/>
              <w:rPr>
                <w:rFonts w:ascii="Segoe UI" w:hAnsi="Segoe UI" w:cs="Segoe UI"/>
                <w:color w:val="333333"/>
              </w:rPr>
            </w:pPr>
            <w:proofErr w:type="spellStart"/>
            <w:proofErr w:type="gramStart"/>
            <w:r>
              <w:rPr>
                <w:rFonts w:ascii="Segoe UI" w:hAnsi="Segoe UI" w:cs="Segoe UI"/>
                <w:color w:val="333333"/>
              </w:rPr>
              <w:t>TreeMap</w:t>
            </w:r>
            <w:proofErr w:type="spellEnd"/>
            <w:r>
              <w:rPr>
                <w:rFonts w:ascii="Segoe UI" w:hAnsi="Segoe UI" w:cs="Segoe UI"/>
                <w:color w:val="333333"/>
              </w:rPr>
              <w:t>(</w:t>
            </w:r>
            <w:proofErr w:type="gramEnd"/>
            <w:r>
              <w:rPr>
                <w:rFonts w:ascii="Segoe UI" w:hAnsi="Segoe UI" w:cs="Segoe UI"/>
                <w:color w:val="333333"/>
              </w:rPr>
              <w:t>Map&lt;? extends K,? extends V&gt; 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7B5DEA" w14:textId="77777777" w:rsidR="0092614D" w:rsidRDefault="0092614D">
            <w:pPr>
              <w:jc w:val="both"/>
              <w:rPr>
                <w:rFonts w:ascii="Segoe UI" w:hAnsi="Segoe UI" w:cs="Segoe UI"/>
                <w:color w:val="333333"/>
              </w:rPr>
            </w:pPr>
            <w:r>
              <w:rPr>
                <w:rFonts w:ascii="Segoe UI" w:hAnsi="Segoe UI" w:cs="Segoe UI"/>
                <w:color w:val="333333"/>
              </w:rPr>
              <w:t xml:space="preserve">It is used to initialize a </w:t>
            </w:r>
            <w:proofErr w:type="spellStart"/>
            <w:r>
              <w:rPr>
                <w:rFonts w:ascii="Segoe UI" w:hAnsi="Segoe UI" w:cs="Segoe UI"/>
                <w:color w:val="333333"/>
              </w:rPr>
              <w:t>treemap</w:t>
            </w:r>
            <w:proofErr w:type="spellEnd"/>
            <w:r>
              <w:rPr>
                <w:rFonts w:ascii="Segoe UI" w:hAnsi="Segoe UI" w:cs="Segoe UI"/>
                <w:color w:val="333333"/>
              </w:rPr>
              <w:t xml:space="preserve"> with the entries from </w:t>
            </w:r>
            <w:r>
              <w:rPr>
                <w:rStyle w:val="Strong"/>
                <w:rFonts w:ascii="Segoe UI" w:hAnsi="Segoe UI" w:cs="Segoe UI"/>
                <w:color w:val="333333"/>
              </w:rPr>
              <w:t>m</w:t>
            </w:r>
            <w:r>
              <w:rPr>
                <w:rFonts w:ascii="Segoe UI" w:hAnsi="Segoe UI" w:cs="Segoe UI"/>
                <w:color w:val="333333"/>
              </w:rPr>
              <w:t>, which will be sorted using the natural order of the keys.</w:t>
            </w:r>
          </w:p>
        </w:tc>
      </w:tr>
      <w:tr w:rsidR="0092614D" w14:paraId="114D9EEB"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9D171A" w14:textId="77777777" w:rsidR="0092614D" w:rsidRDefault="0092614D">
            <w:pPr>
              <w:jc w:val="both"/>
              <w:rPr>
                <w:rFonts w:ascii="Segoe UI" w:hAnsi="Segoe UI" w:cs="Segoe UI"/>
                <w:color w:val="333333"/>
              </w:rPr>
            </w:pPr>
            <w:proofErr w:type="spellStart"/>
            <w:proofErr w:type="gramStart"/>
            <w:r>
              <w:rPr>
                <w:rFonts w:ascii="Segoe UI" w:hAnsi="Segoe UI" w:cs="Segoe UI"/>
                <w:color w:val="333333"/>
              </w:rPr>
              <w:t>TreeMap</w:t>
            </w:r>
            <w:proofErr w:type="spellEnd"/>
            <w:r>
              <w:rPr>
                <w:rFonts w:ascii="Segoe UI" w:hAnsi="Segoe UI" w:cs="Segoe UI"/>
                <w:color w:val="333333"/>
              </w:rPr>
              <w:t>(</w:t>
            </w:r>
            <w:proofErr w:type="spellStart"/>
            <w:proofErr w:type="gramEnd"/>
            <w:r>
              <w:rPr>
                <w:rFonts w:ascii="Segoe UI" w:hAnsi="Segoe UI" w:cs="Segoe UI"/>
                <w:color w:val="333333"/>
              </w:rPr>
              <w:t>SortedMap</w:t>
            </w:r>
            <w:proofErr w:type="spellEnd"/>
            <w:r>
              <w:rPr>
                <w:rFonts w:ascii="Segoe UI" w:hAnsi="Segoe UI" w:cs="Segoe UI"/>
                <w:color w:val="333333"/>
              </w:rPr>
              <w:t>&lt;K,? extends V&gt; 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8C1D51" w14:textId="77777777" w:rsidR="0092614D" w:rsidRDefault="0092614D">
            <w:pPr>
              <w:jc w:val="both"/>
              <w:rPr>
                <w:rFonts w:ascii="Segoe UI" w:hAnsi="Segoe UI" w:cs="Segoe UI"/>
                <w:color w:val="333333"/>
              </w:rPr>
            </w:pPr>
            <w:r>
              <w:rPr>
                <w:rFonts w:ascii="Segoe UI" w:hAnsi="Segoe UI" w:cs="Segoe UI"/>
                <w:color w:val="333333"/>
              </w:rPr>
              <w:t xml:space="preserve">It is used to initialize a </w:t>
            </w:r>
            <w:proofErr w:type="spellStart"/>
            <w:r>
              <w:rPr>
                <w:rFonts w:ascii="Segoe UI" w:hAnsi="Segoe UI" w:cs="Segoe UI"/>
                <w:color w:val="333333"/>
              </w:rPr>
              <w:t>treemap</w:t>
            </w:r>
            <w:proofErr w:type="spellEnd"/>
            <w:r>
              <w:rPr>
                <w:rFonts w:ascii="Segoe UI" w:hAnsi="Segoe UI" w:cs="Segoe UI"/>
                <w:color w:val="333333"/>
              </w:rPr>
              <w:t xml:space="preserve"> with the entries from the </w:t>
            </w:r>
            <w:proofErr w:type="spellStart"/>
            <w:r>
              <w:rPr>
                <w:rFonts w:ascii="Segoe UI" w:hAnsi="Segoe UI" w:cs="Segoe UI"/>
                <w:color w:val="333333"/>
              </w:rPr>
              <w:t>SortedMap</w:t>
            </w:r>
            <w:proofErr w:type="spellEnd"/>
            <w:r>
              <w:rPr>
                <w:rFonts w:ascii="Segoe UI" w:hAnsi="Segoe UI" w:cs="Segoe UI"/>
                <w:color w:val="333333"/>
              </w:rPr>
              <w:t> </w:t>
            </w:r>
            <w:proofErr w:type="spellStart"/>
            <w:r>
              <w:rPr>
                <w:rStyle w:val="Strong"/>
                <w:rFonts w:ascii="Segoe UI" w:hAnsi="Segoe UI" w:cs="Segoe UI"/>
                <w:color w:val="333333"/>
              </w:rPr>
              <w:t>sm</w:t>
            </w:r>
            <w:proofErr w:type="spellEnd"/>
            <w:r>
              <w:rPr>
                <w:rFonts w:ascii="Segoe UI" w:hAnsi="Segoe UI" w:cs="Segoe UI"/>
                <w:color w:val="333333"/>
              </w:rPr>
              <w:t>, which will be sorted in the same order as </w:t>
            </w:r>
            <w:r>
              <w:rPr>
                <w:rStyle w:val="Strong"/>
                <w:rFonts w:ascii="Segoe UI" w:hAnsi="Segoe UI" w:cs="Segoe UI"/>
                <w:color w:val="333333"/>
              </w:rPr>
              <w:t>sm.</w:t>
            </w:r>
          </w:p>
        </w:tc>
      </w:tr>
    </w:tbl>
    <w:p w14:paraId="69D665D3" w14:textId="77777777" w:rsidR="0092614D" w:rsidRDefault="0092614D" w:rsidP="009261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Methods of Java </w:t>
      </w:r>
      <w:proofErr w:type="spellStart"/>
      <w:r>
        <w:rPr>
          <w:rFonts w:ascii="Helvetica" w:hAnsi="Helvetica" w:cs="Helvetica"/>
          <w:b/>
          <w:bCs/>
          <w:color w:val="610B4B"/>
          <w:sz w:val="32"/>
          <w:szCs w:val="32"/>
        </w:rPr>
        <w:t>TreeMap</w:t>
      </w:r>
      <w:proofErr w:type="spellEnd"/>
      <w:r>
        <w:rPr>
          <w:rFonts w:ascii="Helvetica" w:hAnsi="Helvetica" w:cs="Helvetica"/>
          <w:b/>
          <w:bCs/>
          <w:color w:val="610B4B"/>
          <w:sz w:val="32"/>
          <w:szCs w:val="32"/>
        </w:rPr>
        <w:t xml:space="preserve"> class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49"/>
        <w:gridCol w:w="5843"/>
      </w:tblGrid>
      <w:tr w:rsidR="0092614D" w14:paraId="40D9109D" w14:textId="77777777" w:rsidTr="0092614D">
        <w:tc>
          <w:tcPr>
            <w:tcW w:w="0" w:type="auto"/>
            <w:shd w:val="clear" w:color="auto" w:fill="C7CCBE"/>
            <w:tcMar>
              <w:top w:w="180" w:type="dxa"/>
              <w:left w:w="180" w:type="dxa"/>
              <w:bottom w:w="180" w:type="dxa"/>
              <w:right w:w="180" w:type="dxa"/>
            </w:tcMar>
            <w:hideMark/>
          </w:tcPr>
          <w:p w14:paraId="610D424A" w14:textId="77777777" w:rsidR="0092614D" w:rsidRDefault="0092614D">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54B50DA3" w14:textId="77777777" w:rsidR="0092614D" w:rsidRDefault="0092614D">
            <w:pPr>
              <w:rPr>
                <w:b/>
                <w:bCs/>
                <w:color w:val="000000"/>
                <w:sz w:val="26"/>
                <w:szCs w:val="26"/>
              </w:rPr>
            </w:pPr>
            <w:r>
              <w:rPr>
                <w:b/>
                <w:bCs/>
                <w:color w:val="000000"/>
                <w:sz w:val="26"/>
                <w:szCs w:val="26"/>
              </w:rPr>
              <w:t>Description</w:t>
            </w:r>
          </w:p>
        </w:tc>
      </w:tr>
      <w:tr w:rsidR="0092614D" w14:paraId="2EE068B0"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5F2E2D" w14:textId="77777777" w:rsidR="0092614D" w:rsidRDefault="0092614D">
            <w:pPr>
              <w:jc w:val="both"/>
              <w:rPr>
                <w:rFonts w:ascii="Segoe UI" w:hAnsi="Segoe UI" w:cs="Segoe UI"/>
                <w:color w:val="333333"/>
                <w:sz w:val="24"/>
                <w:szCs w:val="24"/>
              </w:rPr>
            </w:pPr>
            <w:proofErr w:type="spellStart"/>
            <w:r>
              <w:rPr>
                <w:rFonts w:ascii="Segoe UI" w:hAnsi="Segoe UI" w:cs="Segoe UI"/>
                <w:color w:val="333333"/>
              </w:rPr>
              <w:t>Map.Entry</w:t>
            </w:r>
            <w:proofErr w:type="spellEnd"/>
            <w:r>
              <w:rPr>
                <w:rFonts w:ascii="Segoe UI" w:hAnsi="Segoe UI" w:cs="Segoe UI"/>
                <w:color w:val="333333"/>
              </w:rPr>
              <w:t>&lt;</w:t>
            </w:r>
            <w:proofErr w:type="gramStart"/>
            <w:r>
              <w:rPr>
                <w:rFonts w:ascii="Segoe UI" w:hAnsi="Segoe UI" w:cs="Segoe UI"/>
                <w:color w:val="333333"/>
              </w:rPr>
              <w:t>K,V</w:t>
            </w:r>
            <w:proofErr w:type="gramEnd"/>
            <w:r>
              <w:rPr>
                <w:rFonts w:ascii="Segoe UI" w:hAnsi="Segoe UI" w:cs="Segoe UI"/>
                <w:color w:val="333333"/>
              </w:rPr>
              <w:t xml:space="preserve">&gt; </w:t>
            </w:r>
            <w:proofErr w:type="spellStart"/>
            <w:r>
              <w:rPr>
                <w:rFonts w:ascii="Segoe UI" w:hAnsi="Segoe UI" w:cs="Segoe UI"/>
                <w:color w:val="333333"/>
              </w:rPr>
              <w:t>ceilingEntry</w:t>
            </w:r>
            <w:proofErr w:type="spellEnd"/>
            <w:r>
              <w:rPr>
                <w:rFonts w:ascii="Segoe UI" w:hAnsi="Segoe UI" w:cs="Segoe UI"/>
                <w:color w:val="333333"/>
              </w:rPr>
              <w:t>(K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7B57B3" w14:textId="77777777" w:rsidR="0092614D" w:rsidRDefault="0092614D">
            <w:pPr>
              <w:jc w:val="both"/>
              <w:rPr>
                <w:rFonts w:ascii="Segoe UI" w:hAnsi="Segoe UI" w:cs="Segoe UI"/>
                <w:color w:val="333333"/>
              </w:rPr>
            </w:pPr>
            <w:r>
              <w:rPr>
                <w:rFonts w:ascii="Segoe UI" w:hAnsi="Segoe UI" w:cs="Segoe UI"/>
                <w:color w:val="333333"/>
              </w:rPr>
              <w:t>It returns the key-value pair having the least key, greater than or equal to the specified key, or null if there is no such key.</w:t>
            </w:r>
          </w:p>
        </w:tc>
      </w:tr>
      <w:tr w:rsidR="0092614D" w14:paraId="2F85B5A4"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1CE8BF" w14:textId="77777777" w:rsidR="0092614D" w:rsidRDefault="0092614D">
            <w:pPr>
              <w:jc w:val="both"/>
              <w:rPr>
                <w:rFonts w:ascii="Segoe UI" w:hAnsi="Segoe UI" w:cs="Segoe UI"/>
                <w:color w:val="333333"/>
              </w:rPr>
            </w:pPr>
            <w:r>
              <w:rPr>
                <w:rFonts w:ascii="Segoe UI" w:hAnsi="Segoe UI" w:cs="Segoe UI"/>
                <w:color w:val="333333"/>
              </w:rPr>
              <w:t xml:space="preserve">K </w:t>
            </w:r>
            <w:proofErr w:type="spellStart"/>
            <w:proofErr w:type="gramStart"/>
            <w:r>
              <w:rPr>
                <w:rFonts w:ascii="Segoe UI" w:hAnsi="Segoe UI" w:cs="Segoe UI"/>
                <w:color w:val="333333"/>
              </w:rPr>
              <w:t>ceilingKey</w:t>
            </w:r>
            <w:proofErr w:type="spellEnd"/>
            <w:r>
              <w:rPr>
                <w:rFonts w:ascii="Segoe UI" w:hAnsi="Segoe UI" w:cs="Segoe UI"/>
                <w:color w:val="333333"/>
              </w:rPr>
              <w:t>(</w:t>
            </w:r>
            <w:proofErr w:type="gramEnd"/>
            <w:r>
              <w:rPr>
                <w:rFonts w:ascii="Segoe UI" w:hAnsi="Segoe UI" w:cs="Segoe UI"/>
                <w:color w:val="333333"/>
              </w:rPr>
              <w:t>K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19EC29" w14:textId="77777777" w:rsidR="0092614D" w:rsidRDefault="0092614D">
            <w:pPr>
              <w:jc w:val="both"/>
              <w:rPr>
                <w:rFonts w:ascii="Segoe UI" w:hAnsi="Segoe UI" w:cs="Segoe UI"/>
                <w:color w:val="333333"/>
              </w:rPr>
            </w:pPr>
            <w:r>
              <w:rPr>
                <w:rFonts w:ascii="Segoe UI" w:hAnsi="Segoe UI" w:cs="Segoe UI"/>
                <w:color w:val="333333"/>
              </w:rPr>
              <w:t>It returns the least key, greater than the specified key or null if there is no such key.</w:t>
            </w:r>
          </w:p>
        </w:tc>
      </w:tr>
      <w:tr w:rsidR="0092614D" w14:paraId="165B737D"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9618C4" w14:textId="77777777" w:rsidR="0092614D" w:rsidRDefault="0092614D">
            <w:pPr>
              <w:jc w:val="both"/>
              <w:rPr>
                <w:rFonts w:ascii="Segoe UI" w:hAnsi="Segoe UI" w:cs="Segoe UI"/>
                <w:color w:val="333333"/>
              </w:rPr>
            </w:pPr>
            <w:r>
              <w:rPr>
                <w:rFonts w:ascii="Segoe UI" w:hAnsi="Segoe UI" w:cs="Segoe UI"/>
                <w:color w:val="333333"/>
              </w:rPr>
              <w:t xml:space="preserve">void </w:t>
            </w:r>
            <w:proofErr w:type="gramStart"/>
            <w:r>
              <w:rPr>
                <w:rFonts w:ascii="Segoe UI" w:hAnsi="Segoe UI" w:cs="Segoe UI"/>
                <w:color w:val="333333"/>
              </w:rPr>
              <w:t>clear(</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40D5EC" w14:textId="77777777" w:rsidR="0092614D" w:rsidRDefault="0092614D">
            <w:pPr>
              <w:jc w:val="both"/>
              <w:rPr>
                <w:rFonts w:ascii="Segoe UI" w:hAnsi="Segoe UI" w:cs="Segoe UI"/>
                <w:color w:val="333333"/>
              </w:rPr>
            </w:pPr>
            <w:r>
              <w:rPr>
                <w:rFonts w:ascii="Segoe UI" w:hAnsi="Segoe UI" w:cs="Segoe UI"/>
                <w:color w:val="333333"/>
              </w:rPr>
              <w:t>It removes all the key-value pairs from a map.</w:t>
            </w:r>
          </w:p>
        </w:tc>
      </w:tr>
      <w:tr w:rsidR="0092614D" w14:paraId="19C3FA1B"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6A3117" w14:textId="77777777" w:rsidR="0092614D" w:rsidRDefault="0092614D">
            <w:pPr>
              <w:jc w:val="both"/>
              <w:rPr>
                <w:rFonts w:ascii="Segoe UI" w:hAnsi="Segoe UI" w:cs="Segoe UI"/>
                <w:color w:val="333333"/>
              </w:rPr>
            </w:pPr>
            <w:r>
              <w:rPr>
                <w:rFonts w:ascii="Segoe UI" w:hAnsi="Segoe UI" w:cs="Segoe UI"/>
                <w:color w:val="333333"/>
              </w:rPr>
              <w:t xml:space="preserve">Object </w:t>
            </w:r>
            <w:proofErr w:type="gramStart"/>
            <w:r>
              <w:rPr>
                <w:rFonts w:ascii="Segoe UI" w:hAnsi="Segoe UI" w:cs="Segoe UI"/>
                <w:color w:val="333333"/>
              </w:rPr>
              <w:t>clone(</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EA1F69" w14:textId="77777777" w:rsidR="0092614D" w:rsidRDefault="0092614D">
            <w:pPr>
              <w:jc w:val="both"/>
              <w:rPr>
                <w:rFonts w:ascii="Segoe UI" w:hAnsi="Segoe UI" w:cs="Segoe UI"/>
                <w:color w:val="333333"/>
              </w:rPr>
            </w:pPr>
            <w:r>
              <w:rPr>
                <w:rFonts w:ascii="Segoe UI" w:hAnsi="Segoe UI" w:cs="Segoe UI"/>
                <w:color w:val="333333"/>
              </w:rPr>
              <w:t xml:space="preserve">It returns a shallow copy of </w:t>
            </w:r>
            <w:proofErr w:type="spellStart"/>
            <w:r>
              <w:rPr>
                <w:rFonts w:ascii="Segoe UI" w:hAnsi="Segoe UI" w:cs="Segoe UI"/>
                <w:color w:val="333333"/>
              </w:rPr>
              <w:t>TreeMap</w:t>
            </w:r>
            <w:proofErr w:type="spellEnd"/>
            <w:r>
              <w:rPr>
                <w:rFonts w:ascii="Segoe UI" w:hAnsi="Segoe UI" w:cs="Segoe UI"/>
                <w:color w:val="333333"/>
              </w:rPr>
              <w:t xml:space="preserve"> instance.</w:t>
            </w:r>
          </w:p>
        </w:tc>
      </w:tr>
      <w:tr w:rsidR="0092614D" w14:paraId="20423C0A"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5E9423" w14:textId="77777777" w:rsidR="0092614D" w:rsidRDefault="0092614D">
            <w:pPr>
              <w:jc w:val="both"/>
              <w:rPr>
                <w:rFonts w:ascii="Segoe UI" w:hAnsi="Segoe UI" w:cs="Segoe UI"/>
                <w:color w:val="333333"/>
              </w:rPr>
            </w:pPr>
            <w:r>
              <w:rPr>
                <w:rFonts w:ascii="Segoe UI" w:hAnsi="Segoe UI" w:cs="Segoe UI"/>
                <w:color w:val="333333"/>
              </w:rPr>
              <w:t xml:space="preserve">Comparator&lt;? super K&gt; </w:t>
            </w:r>
            <w:proofErr w:type="gramStart"/>
            <w:r>
              <w:rPr>
                <w:rFonts w:ascii="Segoe UI" w:hAnsi="Segoe UI" w:cs="Segoe UI"/>
                <w:color w:val="333333"/>
              </w:rPr>
              <w:t>comparator(</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65AA47" w14:textId="77777777" w:rsidR="0092614D" w:rsidRDefault="0092614D">
            <w:pPr>
              <w:jc w:val="both"/>
              <w:rPr>
                <w:rFonts w:ascii="Segoe UI" w:hAnsi="Segoe UI" w:cs="Segoe UI"/>
                <w:color w:val="333333"/>
              </w:rPr>
            </w:pPr>
            <w:r>
              <w:rPr>
                <w:rFonts w:ascii="Segoe UI" w:hAnsi="Segoe UI" w:cs="Segoe UI"/>
                <w:color w:val="333333"/>
              </w:rPr>
              <w:t>It returns the comparator that arranges the key in order, or null if the map uses the natural ordering.</w:t>
            </w:r>
          </w:p>
        </w:tc>
      </w:tr>
      <w:tr w:rsidR="0092614D" w14:paraId="25660009"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0601BC" w14:textId="77777777" w:rsidR="0092614D" w:rsidRDefault="0092614D">
            <w:pPr>
              <w:jc w:val="both"/>
              <w:rPr>
                <w:rFonts w:ascii="Segoe UI" w:hAnsi="Segoe UI" w:cs="Segoe UI"/>
                <w:color w:val="333333"/>
              </w:rPr>
            </w:pPr>
            <w:proofErr w:type="spellStart"/>
            <w:r>
              <w:rPr>
                <w:rFonts w:ascii="Segoe UI" w:hAnsi="Segoe UI" w:cs="Segoe UI"/>
                <w:color w:val="333333"/>
              </w:rPr>
              <w:lastRenderedPageBreak/>
              <w:t>NavigableSet</w:t>
            </w:r>
            <w:proofErr w:type="spellEnd"/>
            <w:r>
              <w:rPr>
                <w:rFonts w:ascii="Segoe UI" w:hAnsi="Segoe UI" w:cs="Segoe UI"/>
                <w:color w:val="333333"/>
              </w:rPr>
              <w:t xml:space="preserve">&lt;K&gt; </w:t>
            </w:r>
            <w:proofErr w:type="spellStart"/>
            <w:proofErr w:type="gramStart"/>
            <w:r>
              <w:rPr>
                <w:rFonts w:ascii="Segoe UI" w:hAnsi="Segoe UI" w:cs="Segoe UI"/>
                <w:color w:val="333333"/>
              </w:rPr>
              <w:t>descendingKeySet</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7D4252" w14:textId="77777777" w:rsidR="0092614D" w:rsidRDefault="0092614D">
            <w:pPr>
              <w:jc w:val="both"/>
              <w:rPr>
                <w:rFonts w:ascii="Segoe UI" w:hAnsi="Segoe UI" w:cs="Segoe UI"/>
                <w:color w:val="333333"/>
              </w:rPr>
            </w:pPr>
            <w:r>
              <w:rPr>
                <w:rFonts w:ascii="Segoe UI" w:hAnsi="Segoe UI" w:cs="Segoe UI"/>
                <w:color w:val="333333"/>
              </w:rPr>
              <w:t xml:space="preserve">It returns a reverse order </w:t>
            </w:r>
            <w:proofErr w:type="spellStart"/>
            <w:r>
              <w:rPr>
                <w:rFonts w:ascii="Segoe UI" w:hAnsi="Segoe UI" w:cs="Segoe UI"/>
                <w:color w:val="333333"/>
              </w:rPr>
              <w:t>NavigableSet</w:t>
            </w:r>
            <w:proofErr w:type="spellEnd"/>
            <w:r>
              <w:rPr>
                <w:rFonts w:ascii="Segoe UI" w:hAnsi="Segoe UI" w:cs="Segoe UI"/>
                <w:color w:val="333333"/>
              </w:rPr>
              <w:t xml:space="preserve"> view of the keys contained in the map.</w:t>
            </w:r>
          </w:p>
        </w:tc>
      </w:tr>
      <w:tr w:rsidR="0092614D" w14:paraId="3944D7A7"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1C0E3E" w14:textId="77777777" w:rsidR="0092614D" w:rsidRDefault="0092614D">
            <w:pPr>
              <w:jc w:val="both"/>
              <w:rPr>
                <w:rFonts w:ascii="Segoe UI" w:hAnsi="Segoe UI" w:cs="Segoe UI"/>
                <w:color w:val="333333"/>
              </w:rPr>
            </w:pPr>
            <w:proofErr w:type="spellStart"/>
            <w:r>
              <w:rPr>
                <w:rFonts w:ascii="Segoe UI" w:hAnsi="Segoe UI" w:cs="Segoe UI"/>
                <w:color w:val="333333"/>
              </w:rPr>
              <w:t>NavigableMap</w:t>
            </w:r>
            <w:proofErr w:type="spellEnd"/>
            <w:r>
              <w:rPr>
                <w:rFonts w:ascii="Segoe UI" w:hAnsi="Segoe UI" w:cs="Segoe UI"/>
                <w:color w:val="333333"/>
              </w:rPr>
              <w:t>&lt;</w:t>
            </w:r>
            <w:proofErr w:type="gramStart"/>
            <w:r>
              <w:rPr>
                <w:rFonts w:ascii="Segoe UI" w:hAnsi="Segoe UI" w:cs="Segoe UI"/>
                <w:color w:val="333333"/>
              </w:rPr>
              <w:t>K,V</w:t>
            </w:r>
            <w:proofErr w:type="gramEnd"/>
            <w:r>
              <w:rPr>
                <w:rFonts w:ascii="Segoe UI" w:hAnsi="Segoe UI" w:cs="Segoe UI"/>
                <w:color w:val="333333"/>
              </w:rPr>
              <w:t xml:space="preserve">&gt; </w:t>
            </w:r>
            <w:proofErr w:type="spellStart"/>
            <w:r>
              <w:rPr>
                <w:rFonts w:ascii="Segoe UI" w:hAnsi="Segoe UI" w:cs="Segoe UI"/>
                <w:color w:val="333333"/>
              </w:rPr>
              <w:t>descendingMap</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5B4A79" w14:textId="77777777" w:rsidR="0092614D" w:rsidRDefault="0092614D">
            <w:pPr>
              <w:jc w:val="both"/>
              <w:rPr>
                <w:rFonts w:ascii="Segoe UI" w:hAnsi="Segoe UI" w:cs="Segoe UI"/>
                <w:color w:val="333333"/>
              </w:rPr>
            </w:pPr>
            <w:r>
              <w:rPr>
                <w:rFonts w:ascii="Segoe UI" w:hAnsi="Segoe UI" w:cs="Segoe UI"/>
                <w:color w:val="333333"/>
              </w:rPr>
              <w:t>It returns the specified key-value pairs in descending order.</w:t>
            </w:r>
          </w:p>
        </w:tc>
      </w:tr>
      <w:tr w:rsidR="0092614D" w14:paraId="127F3FF6"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11F763" w14:textId="77777777" w:rsidR="0092614D" w:rsidRDefault="0092614D">
            <w:pPr>
              <w:jc w:val="both"/>
              <w:rPr>
                <w:rFonts w:ascii="Segoe UI" w:hAnsi="Segoe UI" w:cs="Segoe UI"/>
                <w:color w:val="333333"/>
              </w:rPr>
            </w:pPr>
            <w:proofErr w:type="spellStart"/>
            <w:r>
              <w:rPr>
                <w:rFonts w:ascii="Segoe UI" w:hAnsi="Segoe UI" w:cs="Segoe UI"/>
                <w:color w:val="333333"/>
              </w:rPr>
              <w:t>Map.Entry</w:t>
            </w:r>
            <w:proofErr w:type="spellEnd"/>
            <w:r>
              <w:rPr>
                <w:rFonts w:ascii="Segoe UI" w:hAnsi="Segoe UI" w:cs="Segoe UI"/>
                <w:color w:val="333333"/>
              </w:rPr>
              <w:t> </w:t>
            </w:r>
            <w:proofErr w:type="spellStart"/>
            <w:proofErr w:type="gramStart"/>
            <w:r>
              <w:rPr>
                <w:rFonts w:ascii="Segoe UI" w:hAnsi="Segoe UI" w:cs="Segoe UI"/>
                <w:color w:val="333333"/>
              </w:rPr>
              <w:t>firstEntry</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4C6303" w14:textId="77777777" w:rsidR="0092614D" w:rsidRDefault="0092614D">
            <w:pPr>
              <w:jc w:val="both"/>
              <w:rPr>
                <w:rFonts w:ascii="Segoe UI" w:hAnsi="Segoe UI" w:cs="Segoe UI"/>
                <w:color w:val="333333"/>
              </w:rPr>
            </w:pPr>
            <w:r>
              <w:rPr>
                <w:rFonts w:ascii="Segoe UI" w:hAnsi="Segoe UI" w:cs="Segoe UI"/>
                <w:color w:val="333333"/>
              </w:rPr>
              <w:t>It returns the key-value pair having the least key.</w:t>
            </w:r>
          </w:p>
        </w:tc>
      </w:tr>
      <w:tr w:rsidR="0092614D" w14:paraId="1618E481"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C579FD" w14:textId="77777777" w:rsidR="0092614D" w:rsidRDefault="0092614D">
            <w:pPr>
              <w:jc w:val="both"/>
              <w:rPr>
                <w:rFonts w:ascii="Segoe UI" w:hAnsi="Segoe UI" w:cs="Segoe UI"/>
                <w:color w:val="333333"/>
              </w:rPr>
            </w:pPr>
            <w:proofErr w:type="spellStart"/>
            <w:r>
              <w:rPr>
                <w:rFonts w:ascii="Segoe UI" w:hAnsi="Segoe UI" w:cs="Segoe UI"/>
                <w:color w:val="333333"/>
              </w:rPr>
              <w:t>Map.Entry</w:t>
            </w:r>
            <w:proofErr w:type="spellEnd"/>
            <w:r>
              <w:rPr>
                <w:rFonts w:ascii="Segoe UI" w:hAnsi="Segoe UI" w:cs="Segoe UI"/>
                <w:color w:val="333333"/>
              </w:rPr>
              <w:t>&lt;</w:t>
            </w:r>
            <w:proofErr w:type="gramStart"/>
            <w:r>
              <w:rPr>
                <w:rFonts w:ascii="Segoe UI" w:hAnsi="Segoe UI" w:cs="Segoe UI"/>
                <w:color w:val="333333"/>
              </w:rPr>
              <w:t>K,V</w:t>
            </w:r>
            <w:proofErr w:type="gramEnd"/>
            <w:r>
              <w:rPr>
                <w:rFonts w:ascii="Segoe UI" w:hAnsi="Segoe UI" w:cs="Segoe UI"/>
                <w:color w:val="333333"/>
              </w:rPr>
              <w:t xml:space="preserve">&gt; </w:t>
            </w:r>
            <w:proofErr w:type="spellStart"/>
            <w:r>
              <w:rPr>
                <w:rFonts w:ascii="Segoe UI" w:hAnsi="Segoe UI" w:cs="Segoe UI"/>
                <w:color w:val="333333"/>
              </w:rPr>
              <w:t>floorEntry</w:t>
            </w:r>
            <w:proofErr w:type="spellEnd"/>
            <w:r>
              <w:rPr>
                <w:rFonts w:ascii="Segoe UI" w:hAnsi="Segoe UI" w:cs="Segoe UI"/>
                <w:color w:val="333333"/>
              </w:rPr>
              <w:t>(K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E5AC89" w14:textId="77777777" w:rsidR="0092614D" w:rsidRDefault="0092614D">
            <w:pPr>
              <w:jc w:val="both"/>
              <w:rPr>
                <w:rFonts w:ascii="Segoe UI" w:hAnsi="Segoe UI" w:cs="Segoe UI"/>
                <w:color w:val="333333"/>
              </w:rPr>
            </w:pPr>
            <w:r>
              <w:rPr>
                <w:rFonts w:ascii="Segoe UI" w:hAnsi="Segoe UI" w:cs="Segoe UI"/>
                <w:color w:val="333333"/>
              </w:rPr>
              <w:t>It returns the greatest key, less than or equal to the specified key, or null if there is no such key.</w:t>
            </w:r>
          </w:p>
        </w:tc>
      </w:tr>
      <w:tr w:rsidR="0092614D" w14:paraId="58CC424D"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02EF72" w14:textId="77777777" w:rsidR="0092614D" w:rsidRDefault="0092614D">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forEach</w:t>
            </w:r>
            <w:proofErr w:type="spellEnd"/>
            <w:r>
              <w:rPr>
                <w:rFonts w:ascii="Segoe UI" w:hAnsi="Segoe UI" w:cs="Segoe UI"/>
                <w:color w:val="333333"/>
              </w:rPr>
              <w:t>(</w:t>
            </w:r>
            <w:proofErr w:type="spellStart"/>
            <w:proofErr w:type="gramEnd"/>
            <w:r>
              <w:rPr>
                <w:rFonts w:ascii="Segoe UI" w:hAnsi="Segoe UI" w:cs="Segoe UI"/>
                <w:color w:val="333333"/>
              </w:rPr>
              <w:t>BiConsumer</w:t>
            </w:r>
            <w:proofErr w:type="spellEnd"/>
            <w:r>
              <w:rPr>
                <w:rFonts w:ascii="Segoe UI" w:hAnsi="Segoe UI" w:cs="Segoe UI"/>
                <w:color w:val="333333"/>
              </w:rPr>
              <w:t>&lt;? super K,? super V&gt; 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A8C64D" w14:textId="77777777" w:rsidR="0092614D" w:rsidRDefault="0092614D">
            <w:pPr>
              <w:jc w:val="both"/>
              <w:rPr>
                <w:rFonts w:ascii="Segoe UI" w:hAnsi="Segoe UI" w:cs="Segoe UI"/>
                <w:color w:val="333333"/>
              </w:rPr>
            </w:pPr>
            <w:r>
              <w:rPr>
                <w:rFonts w:ascii="Segoe UI" w:hAnsi="Segoe UI" w:cs="Segoe UI"/>
                <w:color w:val="333333"/>
              </w:rPr>
              <w:t>It performs the given action for each entry in the map until all entries have been processed or the action throws an exception.</w:t>
            </w:r>
          </w:p>
        </w:tc>
      </w:tr>
      <w:tr w:rsidR="0092614D" w14:paraId="35D07AB1"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186502" w14:textId="77777777" w:rsidR="0092614D" w:rsidRDefault="0092614D">
            <w:pPr>
              <w:jc w:val="both"/>
              <w:rPr>
                <w:rFonts w:ascii="Segoe UI" w:hAnsi="Segoe UI" w:cs="Segoe UI"/>
                <w:color w:val="333333"/>
              </w:rPr>
            </w:pPr>
            <w:proofErr w:type="spellStart"/>
            <w:r>
              <w:rPr>
                <w:rFonts w:ascii="Segoe UI" w:hAnsi="Segoe UI" w:cs="Segoe UI"/>
                <w:color w:val="333333"/>
              </w:rPr>
              <w:t>SortedMap</w:t>
            </w:r>
            <w:proofErr w:type="spellEnd"/>
            <w:r>
              <w:rPr>
                <w:rFonts w:ascii="Segoe UI" w:hAnsi="Segoe UI" w:cs="Segoe UI"/>
                <w:color w:val="333333"/>
              </w:rPr>
              <w:t>&lt;</w:t>
            </w:r>
            <w:proofErr w:type="gramStart"/>
            <w:r>
              <w:rPr>
                <w:rFonts w:ascii="Segoe UI" w:hAnsi="Segoe UI" w:cs="Segoe UI"/>
                <w:color w:val="333333"/>
              </w:rPr>
              <w:t>K,V</w:t>
            </w:r>
            <w:proofErr w:type="gramEnd"/>
            <w:r>
              <w:rPr>
                <w:rFonts w:ascii="Segoe UI" w:hAnsi="Segoe UI" w:cs="Segoe UI"/>
                <w:color w:val="333333"/>
              </w:rPr>
              <w:t xml:space="preserve">&gt; </w:t>
            </w:r>
            <w:proofErr w:type="spellStart"/>
            <w:r>
              <w:rPr>
                <w:rFonts w:ascii="Segoe UI" w:hAnsi="Segoe UI" w:cs="Segoe UI"/>
                <w:color w:val="333333"/>
              </w:rPr>
              <w:t>headMap</w:t>
            </w:r>
            <w:proofErr w:type="spellEnd"/>
            <w:r>
              <w:rPr>
                <w:rFonts w:ascii="Segoe UI" w:hAnsi="Segoe UI" w:cs="Segoe UI"/>
                <w:color w:val="333333"/>
              </w:rPr>
              <w:t xml:space="preserve">(K </w:t>
            </w:r>
            <w:proofErr w:type="spellStart"/>
            <w:r>
              <w:rPr>
                <w:rFonts w:ascii="Segoe UI" w:hAnsi="Segoe UI" w:cs="Segoe UI"/>
                <w:color w:val="333333"/>
              </w:rPr>
              <w:t>toKey</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E7B9D1" w14:textId="77777777" w:rsidR="0092614D" w:rsidRDefault="0092614D">
            <w:pPr>
              <w:jc w:val="both"/>
              <w:rPr>
                <w:rFonts w:ascii="Segoe UI" w:hAnsi="Segoe UI" w:cs="Segoe UI"/>
                <w:color w:val="333333"/>
              </w:rPr>
            </w:pPr>
            <w:r>
              <w:rPr>
                <w:rFonts w:ascii="Segoe UI" w:hAnsi="Segoe UI" w:cs="Segoe UI"/>
                <w:color w:val="333333"/>
              </w:rPr>
              <w:t xml:space="preserve">It returns the key-value pairs whose keys are strictly less than </w:t>
            </w:r>
            <w:proofErr w:type="spellStart"/>
            <w:r>
              <w:rPr>
                <w:rFonts w:ascii="Segoe UI" w:hAnsi="Segoe UI" w:cs="Segoe UI"/>
                <w:color w:val="333333"/>
              </w:rPr>
              <w:t>toKey</w:t>
            </w:r>
            <w:proofErr w:type="spellEnd"/>
            <w:r>
              <w:rPr>
                <w:rFonts w:ascii="Segoe UI" w:hAnsi="Segoe UI" w:cs="Segoe UI"/>
                <w:color w:val="333333"/>
              </w:rPr>
              <w:t>.</w:t>
            </w:r>
          </w:p>
        </w:tc>
      </w:tr>
      <w:tr w:rsidR="0092614D" w14:paraId="1588A597"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FFA422" w14:textId="77777777" w:rsidR="0092614D" w:rsidRDefault="0092614D">
            <w:pPr>
              <w:jc w:val="both"/>
              <w:rPr>
                <w:rFonts w:ascii="Segoe UI" w:hAnsi="Segoe UI" w:cs="Segoe UI"/>
                <w:color w:val="333333"/>
              </w:rPr>
            </w:pPr>
            <w:proofErr w:type="spellStart"/>
            <w:r>
              <w:rPr>
                <w:rFonts w:ascii="Segoe UI" w:hAnsi="Segoe UI" w:cs="Segoe UI"/>
                <w:color w:val="333333"/>
              </w:rPr>
              <w:t>NavigableMap</w:t>
            </w:r>
            <w:proofErr w:type="spellEnd"/>
            <w:r>
              <w:rPr>
                <w:rFonts w:ascii="Segoe UI" w:hAnsi="Segoe UI" w:cs="Segoe UI"/>
                <w:color w:val="333333"/>
              </w:rPr>
              <w:t>&lt;</w:t>
            </w:r>
            <w:proofErr w:type="gramStart"/>
            <w:r>
              <w:rPr>
                <w:rFonts w:ascii="Segoe UI" w:hAnsi="Segoe UI" w:cs="Segoe UI"/>
                <w:color w:val="333333"/>
              </w:rPr>
              <w:t>K,V</w:t>
            </w:r>
            <w:proofErr w:type="gramEnd"/>
            <w:r>
              <w:rPr>
                <w:rFonts w:ascii="Segoe UI" w:hAnsi="Segoe UI" w:cs="Segoe UI"/>
                <w:color w:val="333333"/>
              </w:rPr>
              <w:t xml:space="preserve">&gt; </w:t>
            </w:r>
            <w:proofErr w:type="spellStart"/>
            <w:r>
              <w:rPr>
                <w:rFonts w:ascii="Segoe UI" w:hAnsi="Segoe UI" w:cs="Segoe UI"/>
                <w:color w:val="333333"/>
              </w:rPr>
              <w:t>headMap</w:t>
            </w:r>
            <w:proofErr w:type="spellEnd"/>
            <w:r>
              <w:rPr>
                <w:rFonts w:ascii="Segoe UI" w:hAnsi="Segoe UI" w:cs="Segoe UI"/>
                <w:color w:val="333333"/>
              </w:rPr>
              <w:t xml:space="preserve">(K </w:t>
            </w:r>
            <w:proofErr w:type="spellStart"/>
            <w:r>
              <w:rPr>
                <w:rFonts w:ascii="Segoe UI" w:hAnsi="Segoe UI" w:cs="Segoe UI"/>
                <w:color w:val="333333"/>
              </w:rPr>
              <w:t>toKey</w:t>
            </w:r>
            <w:proofErr w:type="spellEnd"/>
            <w:r>
              <w:rPr>
                <w:rFonts w:ascii="Segoe UI" w:hAnsi="Segoe UI" w:cs="Segoe UI"/>
                <w:color w:val="333333"/>
              </w:rPr>
              <w:t xml:space="preserve">, </w:t>
            </w:r>
            <w:proofErr w:type="spellStart"/>
            <w:r>
              <w:rPr>
                <w:rFonts w:ascii="Segoe UI" w:hAnsi="Segoe UI" w:cs="Segoe UI"/>
                <w:color w:val="333333"/>
              </w:rPr>
              <w:t>boolean</w:t>
            </w:r>
            <w:proofErr w:type="spellEnd"/>
            <w:r>
              <w:rPr>
                <w:rFonts w:ascii="Segoe UI" w:hAnsi="Segoe UI" w:cs="Segoe UI"/>
                <w:color w:val="333333"/>
              </w:rPr>
              <w:t xml:space="preserve"> inclusive)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4858EE" w14:textId="77777777" w:rsidR="0092614D" w:rsidRDefault="0092614D">
            <w:pPr>
              <w:jc w:val="both"/>
              <w:rPr>
                <w:rFonts w:ascii="Segoe UI" w:hAnsi="Segoe UI" w:cs="Segoe UI"/>
                <w:color w:val="333333"/>
              </w:rPr>
            </w:pPr>
            <w:r>
              <w:rPr>
                <w:rFonts w:ascii="Segoe UI" w:hAnsi="Segoe UI" w:cs="Segoe UI"/>
                <w:color w:val="333333"/>
              </w:rPr>
              <w:t xml:space="preserve">It returns the key-value pairs whose keys are less than (or equal to if inclusive is true) </w:t>
            </w:r>
            <w:proofErr w:type="spellStart"/>
            <w:r>
              <w:rPr>
                <w:rFonts w:ascii="Segoe UI" w:hAnsi="Segoe UI" w:cs="Segoe UI"/>
                <w:color w:val="333333"/>
              </w:rPr>
              <w:t>toKey</w:t>
            </w:r>
            <w:proofErr w:type="spellEnd"/>
            <w:r>
              <w:rPr>
                <w:rFonts w:ascii="Segoe UI" w:hAnsi="Segoe UI" w:cs="Segoe UI"/>
                <w:color w:val="333333"/>
              </w:rPr>
              <w:t>.</w:t>
            </w:r>
          </w:p>
        </w:tc>
      </w:tr>
      <w:tr w:rsidR="0092614D" w14:paraId="6838449C"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454089" w14:textId="77777777" w:rsidR="0092614D" w:rsidRDefault="0092614D">
            <w:pPr>
              <w:jc w:val="both"/>
              <w:rPr>
                <w:rFonts w:ascii="Segoe UI" w:hAnsi="Segoe UI" w:cs="Segoe UI"/>
                <w:color w:val="333333"/>
              </w:rPr>
            </w:pPr>
            <w:proofErr w:type="spellStart"/>
            <w:r>
              <w:rPr>
                <w:rFonts w:ascii="Segoe UI" w:hAnsi="Segoe UI" w:cs="Segoe UI"/>
                <w:color w:val="333333"/>
              </w:rPr>
              <w:t>Map.Entry</w:t>
            </w:r>
            <w:proofErr w:type="spellEnd"/>
            <w:r>
              <w:rPr>
                <w:rFonts w:ascii="Segoe UI" w:hAnsi="Segoe UI" w:cs="Segoe UI"/>
                <w:color w:val="333333"/>
              </w:rPr>
              <w:t>&lt;</w:t>
            </w:r>
            <w:proofErr w:type="gramStart"/>
            <w:r>
              <w:rPr>
                <w:rFonts w:ascii="Segoe UI" w:hAnsi="Segoe UI" w:cs="Segoe UI"/>
                <w:color w:val="333333"/>
              </w:rPr>
              <w:t>K,V</w:t>
            </w:r>
            <w:proofErr w:type="gramEnd"/>
            <w:r>
              <w:rPr>
                <w:rFonts w:ascii="Segoe UI" w:hAnsi="Segoe UI" w:cs="Segoe UI"/>
                <w:color w:val="333333"/>
              </w:rPr>
              <w:t xml:space="preserve">&gt; </w:t>
            </w:r>
            <w:proofErr w:type="spellStart"/>
            <w:r>
              <w:rPr>
                <w:rFonts w:ascii="Segoe UI" w:hAnsi="Segoe UI" w:cs="Segoe UI"/>
                <w:color w:val="333333"/>
              </w:rPr>
              <w:t>higherEntry</w:t>
            </w:r>
            <w:proofErr w:type="spellEnd"/>
            <w:r>
              <w:rPr>
                <w:rFonts w:ascii="Segoe UI" w:hAnsi="Segoe UI" w:cs="Segoe UI"/>
                <w:color w:val="333333"/>
              </w:rPr>
              <w:t>(K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C9A7D5" w14:textId="77777777" w:rsidR="0092614D" w:rsidRDefault="0092614D">
            <w:pPr>
              <w:jc w:val="both"/>
              <w:rPr>
                <w:rFonts w:ascii="Segoe UI" w:hAnsi="Segoe UI" w:cs="Segoe UI"/>
                <w:color w:val="333333"/>
              </w:rPr>
            </w:pPr>
            <w:r>
              <w:rPr>
                <w:rFonts w:ascii="Segoe UI" w:hAnsi="Segoe UI" w:cs="Segoe UI"/>
                <w:color w:val="333333"/>
              </w:rPr>
              <w:t>It returns the least key strictly greater than the given key, or null if there is no such key.</w:t>
            </w:r>
          </w:p>
        </w:tc>
      </w:tr>
      <w:tr w:rsidR="0092614D" w14:paraId="159CD6B0"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ACF148" w14:textId="77777777" w:rsidR="0092614D" w:rsidRDefault="0092614D">
            <w:pPr>
              <w:jc w:val="both"/>
              <w:rPr>
                <w:rFonts w:ascii="Segoe UI" w:hAnsi="Segoe UI" w:cs="Segoe UI"/>
                <w:color w:val="333333"/>
              </w:rPr>
            </w:pPr>
            <w:r>
              <w:rPr>
                <w:rFonts w:ascii="Segoe UI" w:hAnsi="Segoe UI" w:cs="Segoe UI"/>
                <w:color w:val="333333"/>
              </w:rPr>
              <w:t xml:space="preserve">K </w:t>
            </w:r>
            <w:proofErr w:type="spellStart"/>
            <w:proofErr w:type="gramStart"/>
            <w:r>
              <w:rPr>
                <w:rFonts w:ascii="Segoe UI" w:hAnsi="Segoe UI" w:cs="Segoe UI"/>
                <w:color w:val="333333"/>
              </w:rPr>
              <w:t>higherKey</w:t>
            </w:r>
            <w:proofErr w:type="spellEnd"/>
            <w:r>
              <w:rPr>
                <w:rFonts w:ascii="Segoe UI" w:hAnsi="Segoe UI" w:cs="Segoe UI"/>
                <w:color w:val="333333"/>
              </w:rPr>
              <w:t>(</w:t>
            </w:r>
            <w:proofErr w:type="gramEnd"/>
            <w:r>
              <w:rPr>
                <w:rFonts w:ascii="Segoe UI" w:hAnsi="Segoe UI" w:cs="Segoe UI"/>
                <w:color w:val="333333"/>
              </w:rPr>
              <w:t>K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B14479" w14:textId="77777777" w:rsidR="0092614D" w:rsidRDefault="0092614D">
            <w:pPr>
              <w:jc w:val="both"/>
              <w:rPr>
                <w:rFonts w:ascii="Segoe UI" w:hAnsi="Segoe UI" w:cs="Segoe UI"/>
                <w:color w:val="333333"/>
              </w:rPr>
            </w:pPr>
            <w:r>
              <w:rPr>
                <w:rFonts w:ascii="Segoe UI" w:hAnsi="Segoe UI" w:cs="Segoe UI"/>
                <w:color w:val="333333"/>
              </w:rPr>
              <w:t>It is used to return true if this map contains a mapping for the specified key.</w:t>
            </w:r>
          </w:p>
        </w:tc>
      </w:tr>
      <w:tr w:rsidR="0092614D" w14:paraId="2CFB779A"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E4D3D0" w14:textId="77777777" w:rsidR="0092614D" w:rsidRDefault="0092614D">
            <w:pPr>
              <w:jc w:val="both"/>
              <w:rPr>
                <w:rFonts w:ascii="Segoe UI" w:hAnsi="Segoe UI" w:cs="Segoe UI"/>
                <w:color w:val="333333"/>
              </w:rPr>
            </w:pPr>
            <w:r>
              <w:rPr>
                <w:rFonts w:ascii="Segoe UI" w:hAnsi="Segoe UI" w:cs="Segoe UI"/>
                <w:color w:val="333333"/>
              </w:rPr>
              <w:t>Set </w:t>
            </w:r>
            <w:proofErr w:type="spellStart"/>
            <w:proofErr w:type="gramStart"/>
            <w:r>
              <w:rPr>
                <w:rFonts w:ascii="Segoe UI" w:hAnsi="Segoe UI" w:cs="Segoe UI"/>
                <w:color w:val="333333"/>
              </w:rPr>
              <w:t>keySet</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9E9D0B" w14:textId="77777777" w:rsidR="0092614D" w:rsidRDefault="0092614D">
            <w:pPr>
              <w:jc w:val="both"/>
              <w:rPr>
                <w:rFonts w:ascii="Segoe UI" w:hAnsi="Segoe UI" w:cs="Segoe UI"/>
                <w:color w:val="333333"/>
              </w:rPr>
            </w:pPr>
            <w:r>
              <w:rPr>
                <w:rFonts w:ascii="Segoe UI" w:hAnsi="Segoe UI" w:cs="Segoe UI"/>
                <w:color w:val="333333"/>
              </w:rPr>
              <w:t>It returns the collection of keys exist in the map.</w:t>
            </w:r>
          </w:p>
        </w:tc>
      </w:tr>
      <w:tr w:rsidR="0092614D" w14:paraId="13D00926"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282929" w14:textId="77777777" w:rsidR="0092614D" w:rsidRDefault="0092614D">
            <w:pPr>
              <w:jc w:val="both"/>
              <w:rPr>
                <w:rFonts w:ascii="Segoe UI" w:hAnsi="Segoe UI" w:cs="Segoe UI"/>
                <w:color w:val="333333"/>
              </w:rPr>
            </w:pPr>
            <w:proofErr w:type="spellStart"/>
            <w:r>
              <w:rPr>
                <w:rFonts w:ascii="Segoe UI" w:hAnsi="Segoe UI" w:cs="Segoe UI"/>
                <w:color w:val="333333"/>
              </w:rPr>
              <w:t>Map.Entry</w:t>
            </w:r>
            <w:proofErr w:type="spellEnd"/>
            <w:r>
              <w:rPr>
                <w:rFonts w:ascii="Segoe UI" w:hAnsi="Segoe UI" w:cs="Segoe UI"/>
                <w:color w:val="333333"/>
              </w:rPr>
              <w:t>&lt;</w:t>
            </w:r>
            <w:proofErr w:type="gramStart"/>
            <w:r>
              <w:rPr>
                <w:rFonts w:ascii="Segoe UI" w:hAnsi="Segoe UI" w:cs="Segoe UI"/>
                <w:color w:val="333333"/>
              </w:rPr>
              <w:t>K,V</w:t>
            </w:r>
            <w:proofErr w:type="gramEnd"/>
            <w:r>
              <w:rPr>
                <w:rFonts w:ascii="Segoe UI" w:hAnsi="Segoe UI" w:cs="Segoe UI"/>
                <w:color w:val="333333"/>
              </w:rPr>
              <w:t xml:space="preserve">&gt; </w:t>
            </w:r>
            <w:proofErr w:type="spellStart"/>
            <w:r>
              <w:rPr>
                <w:rFonts w:ascii="Segoe UI" w:hAnsi="Segoe UI" w:cs="Segoe UI"/>
                <w:color w:val="333333"/>
              </w:rPr>
              <w:t>lastEntry</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BFD80C" w14:textId="77777777" w:rsidR="0092614D" w:rsidRDefault="0092614D">
            <w:pPr>
              <w:jc w:val="both"/>
              <w:rPr>
                <w:rFonts w:ascii="Segoe UI" w:hAnsi="Segoe UI" w:cs="Segoe UI"/>
                <w:color w:val="333333"/>
              </w:rPr>
            </w:pPr>
            <w:r>
              <w:rPr>
                <w:rFonts w:ascii="Segoe UI" w:hAnsi="Segoe UI" w:cs="Segoe UI"/>
                <w:color w:val="333333"/>
              </w:rPr>
              <w:t>It returns the key-value pair having the greatest key, or null if there is no such key.</w:t>
            </w:r>
          </w:p>
        </w:tc>
      </w:tr>
      <w:tr w:rsidR="0092614D" w14:paraId="7A1AA19E"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FBA08B" w14:textId="77777777" w:rsidR="0092614D" w:rsidRDefault="0092614D">
            <w:pPr>
              <w:jc w:val="both"/>
              <w:rPr>
                <w:rFonts w:ascii="Segoe UI" w:hAnsi="Segoe UI" w:cs="Segoe UI"/>
                <w:color w:val="333333"/>
              </w:rPr>
            </w:pPr>
            <w:proofErr w:type="spellStart"/>
            <w:r>
              <w:rPr>
                <w:rFonts w:ascii="Segoe UI" w:hAnsi="Segoe UI" w:cs="Segoe UI"/>
                <w:color w:val="333333"/>
              </w:rPr>
              <w:t>Map.Entry</w:t>
            </w:r>
            <w:proofErr w:type="spellEnd"/>
            <w:r>
              <w:rPr>
                <w:rFonts w:ascii="Segoe UI" w:hAnsi="Segoe UI" w:cs="Segoe UI"/>
                <w:color w:val="333333"/>
              </w:rPr>
              <w:t>&lt;</w:t>
            </w:r>
            <w:proofErr w:type="gramStart"/>
            <w:r>
              <w:rPr>
                <w:rFonts w:ascii="Segoe UI" w:hAnsi="Segoe UI" w:cs="Segoe UI"/>
                <w:color w:val="333333"/>
              </w:rPr>
              <w:t>K,V</w:t>
            </w:r>
            <w:proofErr w:type="gramEnd"/>
            <w:r>
              <w:rPr>
                <w:rFonts w:ascii="Segoe UI" w:hAnsi="Segoe UI" w:cs="Segoe UI"/>
                <w:color w:val="333333"/>
              </w:rPr>
              <w:t xml:space="preserve">&gt; </w:t>
            </w:r>
            <w:proofErr w:type="spellStart"/>
            <w:r>
              <w:rPr>
                <w:rFonts w:ascii="Segoe UI" w:hAnsi="Segoe UI" w:cs="Segoe UI"/>
                <w:color w:val="333333"/>
              </w:rPr>
              <w:t>lowerEntry</w:t>
            </w:r>
            <w:proofErr w:type="spellEnd"/>
            <w:r>
              <w:rPr>
                <w:rFonts w:ascii="Segoe UI" w:hAnsi="Segoe UI" w:cs="Segoe UI"/>
                <w:color w:val="333333"/>
              </w:rPr>
              <w:t>(K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4AAEA5" w14:textId="77777777" w:rsidR="0092614D" w:rsidRDefault="0092614D">
            <w:pPr>
              <w:jc w:val="both"/>
              <w:rPr>
                <w:rFonts w:ascii="Segoe UI" w:hAnsi="Segoe UI" w:cs="Segoe UI"/>
                <w:color w:val="333333"/>
              </w:rPr>
            </w:pPr>
            <w:r>
              <w:rPr>
                <w:rFonts w:ascii="Segoe UI" w:hAnsi="Segoe UI" w:cs="Segoe UI"/>
                <w:color w:val="333333"/>
              </w:rPr>
              <w:t>It returns a key-value mapping associated with the greatest key strictly less than the given key, or null if there is no such key.</w:t>
            </w:r>
          </w:p>
        </w:tc>
      </w:tr>
      <w:tr w:rsidR="0092614D" w14:paraId="6E6D3F90"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B714A5" w14:textId="77777777" w:rsidR="0092614D" w:rsidRDefault="0092614D">
            <w:pPr>
              <w:jc w:val="both"/>
              <w:rPr>
                <w:rFonts w:ascii="Segoe UI" w:hAnsi="Segoe UI" w:cs="Segoe UI"/>
                <w:color w:val="333333"/>
              </w:rPr>
            </w:pPr>
            <w:r>
              <w:rPr>
                <w:rFonts w:ascii="Segoe UI" w:hAnsi="Segoe UI" w:cs="Segoe UI"/>
                <w:color w:val="333333"/>
              </w:rPr>
              <w:lastRenderedPageBreak/>
              <w:t xml:space="preserve">K </w:t>
            </w:r>
            <w:proofErr w:type="spellStart"/>
            <w:proofErr w:type="gramStart"/>
            <w:r>
              <w:rPr>
                <w:rFonts w:ascii="Segoe UI" w:hAnsi="Segoe UI" w:cs="Segoe UI"/>
                <w:color w:val="333333"/>
              </w:rPr>
              <w:t>lowerKey</w:t>
            </w:r>
            <w:proofErr w:type="spellEnd"/>
            <w:r>
              <w:rPr>
                <w:rFonts w:ascii="Segoe UI" w:hAnsi="Segoe UI" w:cs="Segoe UI"/>
                <w:color w:val="333333"/>
              </w:rPr>
              <w:t>(</w:t>
            </w:r>
            <w:proofErr w:type="gramEnd"/>
            <w:r>
              <w:rPr>
                <w:rFonts w:ascii="Segoe UI" w:hAnsi="Segoe UI" w:cs="Segoe UI"/>
                <w:color w:val="333333"/>
              </w:rPr>
              <w:t>K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9FEDAA" w14:textId="77777777" w:rsidR="0092614D" w:rsidRDefault="0092614D">
            <w:pPr>
              <w:jc w:val="both"/>
              <w:rPr>
                <w:rFonts w:ascii="Segoe UI" w:hAnsi="Segoe UI" w:cs="Segoe UI"/>
                <w:color w:val="333333"/>
              </w:rPr>
            </w:pPr>
            <w:r>
              <w:rPr>
                <w:rFonts w:ascii="Segoe UI" w:hAnsi="Segoe UI" w:cs="Segoe UI"/>
                <w:color w:val="333333"/>
              </w:rPr>
              <w:t>It returns the greatest key strictly less than the given key, or null if there is no such key.</w:t>
            </w:r>
          </w:p>
        </w:tc>
      </w:tr>
      <w:tr w:rsidR="0092614D" w14:paraId="6B1D78AB"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2C68FA" w14:textId="77777777" w:rsidR="0092614D" w:rsidRDefault="0092614D">
            <w:pPr>
              <w:jc w:val="both"/>
              <w:rPr>
                <w:rFonts w:ascii="Segoe UI" w:hAnsi="Segoe UI" w:cs="Segoe UI"/>
                <w:color w:val="333333"/>
              </w:rPr>
            </w:pPr>
            <w:proofErr w:type="spellStart"/>
            <w:r>
              <w:rPr>
                <w:rFonts w:ascii="Segoe UI" w:hAnsi="Segoe UI" w:cs="Segoe UI"/>
                <w:color w:val="333333"/>
              </w:rPr>
              <w:t>NavigableSet</w:t>
            </w:r>
            <w:proofErr w:type="spellEnd"/>
            <w:r>
              <w:rPr>
                <w:rFonts w:ascii="Segoe UI" w:hAnsi="Segoe UI" w:cs="Segoe UI"/>
                <w:color w:val="333333"/>
              </w:rPr>
              <w:t xml:space="preserve">&lt;K&gt; </w:t>
            </w:r>
            <w:proofErr w:type="spellStart"/>
            <w:proofErr w:type="gramStart"/>
            <w:r>
              <w:rPr>
                <w:rFonts w:ascii="Segoe UI" w:hAnsi="Segoe UI" w:cs="Segoe UI"/>
                <w:color w:val="333333"/>
              </w:rPr>
              <w:t>navigableKeySet</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C42DC9" w14:textId="77777777" w:rsidR="0092614D" w:rsidRDefault="0092614D">
            <w:pPr>
              <w:jc w:val="both"/>
              <w:rPr>
                <w:rFonts w:ascii="Segoe UI" w:hAnsi="Segoe UI" w:cs="Segoe UI"/>
                <w:color w:val="333333"/>
              </w:rPr>
            </w:pPr>
            <w:r>
              <w:rPr>
                <w:rFonts w:ascii="Segoe UI" w:hAnsi="Segoe UI" w:cs="Segoe UI"/>
                <w:color w:val="333333"/>
              </w:rPr>
              <w:t xml:space="preserve">It returns a </w:t>
            </w:r>
            <w:proofErr w:type="spellStart"/>
            <w:r>
              <w:rPr>
                <w:rFonts w:ascii="Segoe UI" w:hAnsi="Segoe UI" w:cs="Segoe UI"/>
                <w:color w:val="333333"/>
              </w:rPr>
              <w:t>NavigableSet</w:t>
            </w:r>
            <w:proofErr w:type="spellEnd"/>
            <w:r>
              <w:rPr>
                <w:rFonts w:ascii="Segoe UI" w:hAnsi="Segoe UI" w:cs="Segoe UI"/>
                <w:color w:val="333333"/>
              </w:rPr>
              <w:t xml:space="preserve"> view of the keys contained in this map.</w:t>
            </w:r>
          </w:p>
        </w:tc>
      </w:tr>
      <w:tr w:rsidR="0092614D" w14:paraId="38BB47B1"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AB33AD" w14:textId="77777777" w:rsidR="0092614D" w:rsidRDefault="0092614D">
            <w:pPr>
              <w:jc w:val="both"/>
              <w:rPr>
                <w:rFonts w:ascii="Segoe UI" w:hAnsi="Segoe UI" w:cs="Segoe UI"/>
                <w:color w:val="333333"/>
              </w:rPr>
            </w:pPr>
            <w:proofErr w:type="spellStart"/>
            <w:r>
              <w:rPr>
                <w:rFonts w:ascii="Segoe UI" w:hAnsi="Segoe UI" w:cs="Segoe UI"/>
                <w:color w:val="333333"/>
              </w:rPr>
              <w:t>Map.Entry</w:t>
            </w:r>
            <w:proofErr w:type="spellEnd"/>
            <w:r>
              <w:rPr>
                <w:rFonts w:ascii="Segoe UI" w:hAnsi="Segoe UI" w:cs="Segoe UI"/>
                <w:color w:val="333333"/>
              </w:rPr>
              <w:t>&lt;</w:t>
            </w:r>
            <w:proofErr w:type="gramStart"/>
            <w:r>
              <w:rPr>
                <w:rFonts w:ascii="Segoe UI" w:hAnsi="Segoe UI" w:cs="Segoe UI"/>
                <w:color w:val="333333"/>
              </w:rPr>
              <w:t>K,V</w:t>
            </w:r>
            <w:proofErr w:type="gramEnd"/>
            <w:r>
              <w:rPr>
                <w:rFonts w:ascii="Segoe UI" w:hAnsi="Segoe UI" w:cs="Segoe UI"/>
                <w:color w:val="333333"/>
              </w:rPr>
              <w:t xml:space="preserve">&gt; </w:t>
            </w:r>
            <w:proofErr w:type="spellStart"/>
            <w:r>
              <w:rPr>
                <w:rFonts w:ascii="Segoe UI" w:hAnsi="Segoe UI" w:cs="Segoe UI"/>
                <w:color w:val="333333"/>
              </w:rPr>
              <w:t>pollFirstEntry</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EA61EC" w14:textId="77777777" w:rsidR="0092614D" w:rsidRDefault="0092614D">
            <w:pPr>
              <w:jc w:val="both"/>
              <w:rPr>
                <w:rFonts w:ascii="Segoe UI" w:hAnsi="Segoe UI" w:cs="Segoe UI"/>
                <w:color w:val="333333"/>
              </w:rPr>
            </w:pPr>
            <w:r>
              <w:rPr>
                <w:rFonts w:ascii="Segoe UI" w:hAnsi="Segoe UI" w:cs="Segoe UI"/>
                <w:color w:val="333333"/>
              </w:rPr>
              <w:t>It removes and returns a key-value mapping associated with the least key in this map, or null if the map is empty.</w:t>
            </w:r>
          </w:p>
        </w:tc>
      </w:tr>
      <w:tr w:rsidR="0092614D" w14:paraId="2682B104"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BA2A8B" w14:textId="77777777" w:rsidR="0092614D" w:rsidRDefault="0092614D">
            <w:pPr>
              <w:jc w:val="both"/>
              <w:rPr>
                <w:rFonts w:ascii="Segoe UI" w:hAnsi="Segoe UI" w:cs="Segoe UI"/>
                <w:color w:val="333333"/>
              </w:rPr>
            </w:pPr>
            <w:proofErr w:type="spellStart"/>
            <w:r>
              <w:rPr>
                <w:rFonts w:ascii="Segoe UI" w:hAnsi="Segoe UI" w:cs="Segoe UI"/>
                <w:color w:val="333333"/>
              </w:rPr>
              <w:t>Map.Entry</w:t>
            </w:r>
            <w:proofErr w:type="spellEnd"/>
            <w:r>
              <w:rPr>
                <w:rFonts w:ascii="Segoe UI" w:hAnsi="Segoe UI" w:cs="Segoe UI"/>
                <w:color w:val="333333"/>
              </w:rPr>
              <w:t>&lt;</w:t>
            </w:r>
            <w:proofErr w:type="gramStart"/>
            <w:r>
              <w:rPr>
                <w:rFonts w:ascii="Segoe UI" w:hAnsi="Segoe UI" w:cs="Segoe UI"/>
                <w:color w:val="333333"/>
              </w:rPr>
              <w:t>K,V</w:t>
            </w:r>
            <w:proofErr w:type="gramEnd"/>
            <w:r>
              <w:rPr>
                <w:rFonts w:ascii="Segoe UI" w:hAnsi="Segoe UI" w:cs="Segoe UI"/>
                <w:color w:val="333333"/>
              </w:rPr>
              <w:t xml:space="preserve">&gt; </w:t>
            </w:r>
            <w:proofErr w:type="spellStart"/>
            <w:r>
              <w:rPr>
                <w:rFonts w:ascii="Segoe UI" w:hAnsi="Segoe UI" w:cs="Segoe UI"/>
                <w:color w:val="333333"/>
              </w:rPr>
              <w:t>pollLastEntry</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FED6CA" w14:textId="77777777" w:rsidR="0092614D" w:rsidRDefault="0092614D">
            <w:pPr>
              <w:jc w:val="both"/>
              <w:rPr>
                <w:rFonts w:ascii="Segoe UI" w:hAnsi="Segoe UI" w:cs="Segoe UI"/>
                <w:color w:val="333333"/>
              </w:rPr>
            </w:pPr>
            <w:r>
              <w:rPr>
                <w:rFonts w:ascii="Segoe UI" w:hAnsi="Segoe UI" w:cs="Segoe UI"/>
                <w:color w:val="333333"/>
              </w:rPr>
              <w:t>It removes and returns a key-value mapping associated with the greatest key in this map, or null if the map is empty.</w:t>
            </w:r>
          </w:p>
        </w:tc>
      </w:tr>
      <w:tr w:rsidR="0092614D" w14:paraId="3BAA3E28"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CDB1AD" w14:textId="77777777" w:rsidR="0092614D" w:rsidRDefault="0092614D">
            <w:pPr>
              <w:jc w:val="both"/>
              <w:rPr>
                <w:rFonts w:ascii="Segoe UI" w:hAnsi="Segoe UI" w:cs="Segoe UI"/>
                <w:color w:val="333333"/>
              </w:rPr>
            </w:pPr>
            <w:r>
              <w:rPr>
                <w:rFonts w:ascii="Segoe UI" w:hAnsi="Segoe UI" w:cs="Segoe UI"/>
                <w:color w:val="333333"/>
              </w:rPr>
              <w:t xml:space="preserve">V </w:t>
            </w:r>
            <w:proofErr w:type="gramStart"/>
            <w:r>
              <w:rPr>
                <w:rFonts w:ascii="Segoe UI" w:hAnsi="Segoe UI" w:cs="Segoe UI"/>
                <w:color w:val="333333"/>
              </w:rPr>
              <w:t>put(</w:t>
            </w:r>
            <w:proofErr w:type="gramEnd"/>
            <w:r>
              <w:rPr>
                <w:rFonts w:ascii="Segoe UI" w:hAnsi="Segoe UI" w:cs="Segoe UI"/>
                <w:color w:val="333333"/>
              </w:rPr>
              <w: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264823" w14:textId="77777777" w:rsidR="0092614D" w:rsidRDefault="0092614D">
            <w:pPr>
              <w:jc w:val="both"/>
              <w:rPr>
                <w:rFonts w:ascii="Segoe UI" w:hAnsi="Segoe UI" w:cs="Segoe UI"/>
                <w:color w:val="333333"/>
              </w:rPr>
            </w:pPr>
            <w:r>
              <w:rPr>
                <w:rFonts w:ascii="Segoe UI" w:hAnsi="Segoe UI" w:cs="Segoe UI"/>
                <w:color w:val="333333"/>
              </w:rPr>
              <w:t>It inserts the specified value with the specified key in the map.</w:t>
            </w:r>
          </w:p>
        </w:tc>
      </w:tr>
      <w:tr w:rsidR="0092614D" w14:paraId="766F67E2"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1F5D66" w14:textId="77777777" w:rsidR="0092614D" w:rsidRDefault="0092614D">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putAll</w:t>
            </w:r>
            <w:proofErr w:type="spellEnd"/>
            <w:r>
              <w:rPr>
                <w:rFonts w:ascii="Segoe UI" w:hAnsi="Segoe UI" w:cs="Segoe UI"/>
                <w:color w:val="333333"/>
              </w:rPr>
              <w:t>(</w:t>
            </w:r>
            <w:proofErr w:type="gramEnd"/>
            <w:r>
              <w:rPr>
                <w:rFonts w:ascii="Segoe UI" w:hAnsi="Segoe UI" w:cs="Segoe UI"/>
                <w:color w:val="333333"/>
              </w:rPr>
              <w:t>Map&lt;? extends K,? extends V&gt; 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4ED5DE" w14:textId="77777777" w:rsidR="0092614D" w:rsidRDefault="0092614D">
            <w:pPr>
              <w:jc w:val="both"/>
              <w:rPr>
                <w:rFonts w:ascii="Segoe UI" w:hAnsi="Segoe UI" w:cs="Segoe UI"/>
                <w:color w:val="333333"/>
              </w:rPr>
            </w:pPr>
            <w:r>
              <w:rPr>
                <w:rFonts w:ascii="Segoe UI" w:hAnsi="Segoe UI" w:cs="Segoe UI"/>
                <w:color w:val="333333"/>
              </w:rPr>
              <w:t>It is used to copy all the key-value pair from one map to another map.</w:t>
            </w:r>
          </w:p>
        </w:tc>
      </w:tr>
      <w:tr w:rsidR="0092614D" w14:paraId="2317910B"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F138D2" w14:textId="77777777" w:rsidR="0092614D" w:rsidRDefault="0092614D">
            <w:pPr>
              <w:jc w:val="both"/>
              <w:rPr>
                <w:rFonts w:ascii="Segoe UI" w:hAnsi="Segoe UI" w:cs="Segoe UI"/>
                <w:color w:val="333333"/>
              </w:rPr>
            </w:pPr>
            <w:r>
              <w:rPr>
                <w:rFonts w:ascii="Segoe UI" w:hAnsi="Segoe UI" w:cs="Segoe UI"/>
                <w:color w:val="333333"/>
              </w:rPr>
              <w:t xml:space="preserve">V </w:t>
            </w:r>
            <w:proofErr w:type="gramStart"/>
            <w:r>
              <w:rPr>
                <w:rFonts w:ascii="Segoe UI" w:hAnsi="Segoe UI" w:cs="Segoe UI"/>
                <w:color w:val="333333"/>
              </w:rPr>
              <w:t>replace(</w:t>
            </w:r>
            <w:proofErr w:type="gramEnd"/>
            <w:r>
              <w:rPr>
                <w:rFonts w:ascii="Segoe UI" w:hAnsi="Segoe UI" w:cs="Segoe UI"/>
                <w:color w:val="333333"/>
              </w:rPr>
              <w: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1DA38A" w14:textId="77777777" w:rsidR="0092614D" w:rsidRDefault="0092614D">
            <w:pPr>
              <w:jc w:val="both"/>
              <w:rPr>
                <w:rFonts w:ascii="Segoe UI" w:hAnsi="Segoe UI" w:cs="Segoe UI"/>
                <w:color w:val="333333"/>
              </w:rPr>
            </w:pPr>
            <w:r>
              <w:rPr>
                <w:rFonts w:ascii="Segoe UI" w:hAnsi="Segoe UI" w:cs="Segoe UI"/>
                <w:color w:val="333333"/>
              </w:rPr>
              <w:t>It replaces the specified value for a specified key.</w:t>
            </w:r>
          </w:p>
        </w:tc>
      </w:tr>
      <w:tr w:rsidR="0092614D" w14:paraId="43C7EA77"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241768" w14:textId="77777777" w:rsidR="0092614D" w:rsidRDefault="0092614D">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gramStart"/>
            <w:r>
              <w:rPr>
                <w:rFonts w:ascii="Segoe UI" w:hAnsi="Segoe UI" w:cs="Segoe UI"/>
                <w:color w:val="333333"/>
              </w:rPr>
              <w:t>replace(</w:t>
            </w:r>
            <w:proofErr w:type="gramEnd"/>
            <w:r>
              <w:rPr>
                <w:rFonts w:ascii="Segoe UI" w:hAnsi="Segoe UI" w:cs="Segoe UI"/>
                <w:color w:val="333333"/>
              </w:rPr>
              <w:t xml:space="preserve">K key, V </w:t>
            </w:r>
            <w:proofErr w:type="spellStart"/>
            <w:r>
              <w:rPr>
                <w:rFonts w:ascii="Segoe UI" w:hAnsi="Segoe UI" w:cs="Segoe UI"/>
                <w:color w:val="333333"/>
              </w:rPr>
              <w:t>oldValue</w:t>
            </w:r>
            <w:proofErr w:type="spellEnd"/>
            <w:r>
              <w:rPr>
                <w:rFonts w:ascii="Segoe UI" w:hAnsi="Segoe UI" w:cs="Segoe UI"/>
                <w:color w:val="333333"/>
              </w:rPr>
              <w:t xml:space="preserve">, V </w:t>
            </w:r>
            <w:proofErr w:type="spellStart"/>
            <w:r>
              <w:rPr>
                <w:rFonts w:ascii="Segoe UI" w:hAnsi="Segoe UI" w:cs="Segoe UI"/>
                <w:color w:val="333333"/>
              </w:rPr>
              <w:t>newValue</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A2DB68" w14:textId="77777777" w:rsidR="0092614D" w:rsidRDefault="0092614D">
            <w:pPr>
              <w:jc w:val="both"/>
              <w:rPr>
                <w:rFonts w:ascii="Segoe UI" w:hAnsi="Segoe UI" w:cs="Segoe UI"/>
                <w:color w:val="333333"/>
              </w:rPr>
            </w:pPr>
            <w:r>
              <w:rPr>
                <w:rFonts w:ascii="Segoe UI" w:hAnsi="Segoe UI" w:cs="Segoe UI"/>
                <w:color w:val="333333"/>
              </w:rPr>
              <w:t>It replaces the old value with the new value for a specified key.</w:t>
            </w:r>
          </w:p>
        </w:tc>
      </w:tr>
      <w:tr w:rsidR="0092614D" w14:paraId="41DE2629"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7AAE38" w14:textId="77777777" w:rsidR="0092614D" w:rsidRDefault="0092614D">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replaceAll</w:t>
            </w:r>
            <w:proofErr w:type="spellEnd"/>
            <w:r>
              <w:rPr>
                <w:rFonts w:ascii="Segoe UI" w:hAnsi="Segoe UI" w:cs="Segoe UI"/>
                <w:color w:val="333333"/>
              </w:rPr>
              <w:t>(</w:t>
            </w:r>
            <w:proofErr w:type="spellStart"/>
            <w:proofErr w:type="gramEnd"/>
            <w:r>
              <w:rPr>
                <w:rFonts w:ascii="Segoe UI" w:hAnsi="Segoe UI" w:cs="Segoe UI"/>
                <w:color w:val="333333"/>
              </w:rPr>
              <w:t>BiFunction</w:t>
            </w:r>
            <w:proofErr w:type="spellEnd"/>
            <w:r>
              <w:rPr>
                <w:rFonts w:ascii="Segoe UI" w:hAnsi="Segoe UI" w:cs="Segoe UI"/>
                <w:color w:val="333333"/>
              </w:rPr>
              <w:t>&lt;? super K,? super V,? extends V&gt; 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7A9620" w14:textId="77777777" w:rsidR="0092614D" w:rsidRDefault="0092614D">
            <w:pPr>
              <w:jc w:val="both"/>
              <w:rPr>
                <w:rFonts w:ascii="Segoe UI" w:hAnsi="Segoe UI" w:cs="Segoe UI"/>
                <w:color w:val="333333"/>
              </w:rPr>
            </w:pPr>
            <w:r>
              <w:rPr>
                <w:rFonts w:ascii="Segoe UI" w:hAnsi="Segoe UI" w:cs="Segoe UI"/>
                <w:color w:val="333333"/>
              </w:rPr>
              <w:t>It replaces each entry's value with the result of invoking the given function on that entry until all entries have been processed or the function throws an exception.</w:t>
            </w:r>
          </w:p>
        </w:tc>
      </w:tr>
      <w:tr w:rsidR="0092614D" w14:paraId="71092C39"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6AD940" w14:textId="77777777" w:rsidR="0092614D" w:rsidRDefault="0092614D">
            <w:pPr>
              <w:jc w:val="both"/>
              <w:rPr>
                <w:rFonts w:ascii="Segoe UI" w:hAnsi="Segoe UI" w:cs="Segoe UI"/>
                <w:color w:val="333333"/>
              </w:rPr>
            </w:pPr>
            <w:proofErr w:type="spellStart"/>
            <w:r>
              <w:rPr>
                <w:rFonts w:ascii="Segoe UI" w:hAnsi="Segoe UI" w:cs="Segoe UI"/>
                <w:color w:val="333333"/>
              </w:rPr>
              <w:t>NavigableMap</w:t>
            </w:r>
            <w:proofErr w:type="spellEnd"/>
            <w:r>
              <w:rPr>
                <w:rFonts w:ascii="Segoe UI" w:hAnsi="Segoe UI" w:cs="Segoe UI"/>
                <w:color w:val="333333"/>
              </w:rPr>
              <w:t>&lt;</w:t>
            </w:r>
            <w:proofErr w:type="gramStart"/>
            <w:r>
              <w:rPr>
                <w:rFonts w:ascii="Segoe UI" w:hAnsi="Segoe UI" w:cs="Segoe UI"/>
                <w:color w:val="333333"/>
              </w:rPr>
              <w:t>K,V</w:t>
            </w:r>
            <w:proofErr w:type="gramEnd"/>
            <w:r>
              <w:rPr>
                <w:rFonts w:ascii="Segoe UI" w:hAnsi="Segoe UI" w:cs="Segoe UI"/>
                <w:color w:val="333333"/>
              </w:rPr>
              <w:t xml:space="preserve">&gt; </w:t>
            </w:r>
            <w:proofErr w:type="spellStart"/>
            <w:r>
              <w:rPr>
                <w:rFonts w:ascii="Segoe UI" w:hAnsi="Segoe UI" w:cs="Segoe UI"/>
                <w:color w:val="333333"/>
              </w:rPr>
              <w:t>subMap</w:t>
            </w:r>
            <w:proofErr w:type="spellEnd"/>
            <w:r>
              <w:rPr>
                <w:rFonts w:ascii="Segoe UI" w:hAnsi="Segoe UI" w:cs="Segoe UI"/>
                <w:color w:val="333333"/>
              </w:rPr>
              <w:t xml:space="preserve">(K </w:t>
            </w:r>
            <w:proofErr w:type="spellStart"/>
            <w:r>
              <w:rPr>
                <w:rFonts w:ascii="Segoe UI" w:hAnsi="Segoe UI" w:cs="Segoe UI"/>
                <w:color w:val="333333"/>
              </w:rPr>
              <w:t>fromKey</w:t>
            </w:r>
            <w:proofErr w:type="spellEnd"/>
            <w:r>
              <w:rPr>
                <w:rFonts w:ascii="Segoe UI" w:hAnsi="Segoe UI" w:cs="Segoe UI"/>
                <w:color w:val="333333"/>
              </w:rPr>
              <w:t xml:space="preserve">,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fromInclusive</w:t>
            </w:r>
            <w:proofErr w:type="spellEnd"/>
            <w:r>
              <w:rPr>
                <w:rFonts w:ascii="Segoe UI" w:hAnsi="Segoe UI" w:cs="Segoe UI"/>
                <w:color w:val="333333"/>
              </w:rPr>
              <w:t xml:space="preserve">, K </w:t>
            </w:r>
            <w:proofErr w:type="spellStart"/>
            <w:r>
              <w:rPr>
                <w:rFonts w:ascii="Segoe UI" w:hAnsi="Segoe UI" w:cs="Segoe UI"/>
                <w:color w:val="333333"/>
              </w:rPr>
              <w:t>toKey</w:t>
            </w:r>
            <w:proofErr w:type="spellEnd"/>
            <w:r>
              <w:rPr>
                <w:rFonts w:ascii="Segoe UI" w:hAnsi="Segoe UI" w:cs="Segoe UI"/>
                <w:color w:val="333333"/>
              </w:rPr>
              <w:t xml:space="preserve">,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toInclusive</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1D245F" w14:textId="77777777" w:rsidR="0092614D" w:rsidRDefault="0092614D">
            <w:pPr>
              <w:jc w:val="both"/>
              <w:rPr>
                <w:rFonts w:ascii="Segoe UI" w:hAnsi="Segoe UI" w:cs="Segoe UI"/>
                <w:color w:val="333333"/>
              </w:rPr>
            </w:pPr>
            <w:r>
              <w:rPr>
                <w:rFonts w:ascii="Segoe UI" w:hAnsi="Segoe UI" w:cs="Segoe UI"/>
                <w:color w:val="333333"/>
              </w:rPr>
              <w:t xml:space="preserve">It returns key-value pairs whose keys range from </w:t>
            </w:r>
            <w:proofErr w:type="spellStart"/>
            <w:r>
              <w:rPr>
                <w:rFonts w:ascii="Segoe UI" w:hAnsi="Segoe UI" w:cs="Segoe UI"/>
                <w:color w:val="333333"/>
              </w:rPr>
              <w:t>fromKey</w:t>
            </w:r>
            <w:proofErr w:type="spellEnd"/>
            <w:r>
              <w:rPr>
                <w:rFonts w:ascii="Segoe UI" w:hAnsi="Segoe UI" w:cs="Segoe UI"/>
                <w:color w:val="333333"/>
              </w:rPr>
              <w:t xml:space="preserve"> to </w:t>
            </w:r>
            <w:proofErr w:type="spellStart"/>
            <w:r>
              <w:rPr>
                <w:rFonts w:ascii="Segoe UI" w:hAnsi="Segoe UI" w:cs="Segoe UI"/>
                <w:color w:val="333333"/>
              </w:rPr>
              <w:t>toKey</w:t>
            </w:r>
            <w:proofErr w:type="spellEnd"/>
            <w:r>
              <w:rPr>
                <w:rFonts w:ascii="Segoe UI" w:hAnsi="Segoe UI" w:cs="Segoe UI"/>
                <w:color w:val="333333"/>
              </w:rPr>
              <w:t>.</w:t>
            </w:r>
          </w:p>
        </w:tc>
      </w:tr>
      <w:tr w:rsidR="0092614D" w14:paraId="6589F09A"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F28424" w14:textId="77777777" w:rsidR="0092614D" w:rsidRDefault="0092614D">
            <w:pPr>
              <w:jc w:val="both"/>
              <w:rPr>
                <w:rFonts w:ascii="Segoe UI" w:hAnsi="Segoe UI" w:cs="Segoe UI"/>
                <w:color w:val="333333"/>
              </w:rPr>
            </w:pPr>
            <w:proofErr w:type="spellStart"/>
            <w:r>
              <w:rPr>
                <w:rFonts w:ascii="Segoe UI" w:hAnsi="Segoe UI" w:cs="Segoe UI"/>
                <w:color w:val="333333"/>
              </w:rPr>
              <w:t>SortedMap</w:t>
            </w:r>
            <w:proofErr w:type="spellEnd"/>
            <w:r>
              <w:rPr>
                <w:rFonts w:ascii="Segoe UI" w:hAnsi="Segoe UI" w:cs="Segoe UI"/>
                <w:color w:val="333333"/>
              </w:rPr>
              <w:t>&lt;</w:t>
            </w:r>
            <w:proofErr w:type="gramStart"/>
            <w:r>
              <w:rPr>
                <w:rFonts w:ascii="Segoe UI" w:hAnsi="Segoe UI" w:cs="Segoe UI"/>
                <w:color w:val="333333"/>
              </w:rPr>
              <w:t>K,V</w:t>
            </w:r>
            <w:proofErr w:type="gramEnd"/>
            <w:r>
              <w:rPr>
                <w:rFonts w:ascii="Segoe UI" w:hAnsi="Segoe UI" w:cs="Segoe UI"/>
                <w:color w:val="333333"/>
              </w:rPr>
              <w:t xml:space="preserve">&gt; </w:t>
            </w:r>
            <w:proofErr w:type="spellStart"/>
            <w:r>
              <w:rPr>
                <w:rFonts w:ascii="Segoe UI" w:hAnsi="Segoe UI" w:cs="Segoe UI"/>
                <w:color w:val="333333"/>
              </w:rPr>
              <w:t>subMap</w:t>
            </w:r>
            <w:proofErr w:type="spellEnd"/>
            <w:r>
              <w:rPr>
                <w:rFonts w:ascii="Segoe UI" w:hAnsi="Segoe UI" w:cs="Segoe UI"/>
                <w:color w:val="333333"/>
              </w:rPr>
              <w:t xml:space="preserve">(K </w:t>
            </w:r>
            <w:proofErr w:type="spellStart"/>
            <w:r>
              <w:rPr>
                <w:rFonts w:ascii="Segoe UI" w:hAnsi="Segoe UI" w:cs="Segoe UI"/>
                <w:color w:val="333333"/>
              </w:rPr>
              <w:t>fromKey</w:t>
            </w:r>
            <w:proofErr w:type="spellEnd"/>
            <w:r>
              <w:rPr>
                <w:rFonts w:ascii="Segoe UI" w:hAnsi="Segoe UI" w:cs="Segoe UI"/>
                <w:color w:val="333333"/>
              </w:rPr>
              <w:t xml:space="preserve">, K </w:t>
            </w:r>
            <w:proofErr w:type="spellStart"/>
            <w:r>
              <w:rPr>
                <w:rFonts w:ascii="Segoe UI" w:hAnsi="Segoe UI" w:cs="Segoe UI"/>
                <w:color w:val="333333"/>
              </w:rPr>
              <w:t>toKey</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C40F3F" w14:textId="77777777" w:rsidR="0092614D" w:rsidRDefault="0092614D">
            <w:pPr>
              <w:jc w:val="both"/>
              <w:rPr>
                <w:rFonts w:ascii="Segoe UI" w:hAnsi="Segoe UI" w:cs="Segoe UI"/>
                <w:color w:val="333333"/>
              </w:rPr>
            </w:pPr>
            <w:r>
              <w:rPr>
                <w:rFonts w:ascii="Segoe UI" w:hAnsi="Segoe UI" w:cs="Segoe UI"/>
                <w:color w:val="333333"/>
              </w:rPr>
              <w:t xml:space="preserve">It returns key-value pairs whose keys range from </w:t>
            </w:r>
            <w:proofErr w:type="spellStart"/>
            <w:r>
              <w:rPr>
                <w:rFonts w:ascii="Segoe UI" w:hAnsi="Segoe UI" w:cs="Segoe UI"/>
                <w:color w:val="333333"/>
              </w:rPr>
              <w:t>fromKey</w:t>
            </w:r>
            <w:proofErr w:type="spellEnd"/>
            <w:r>
              <w:rPr>
                <w:rFonts w:ascii="Segoe UI" w:hAnsi="Segoe UI" w:cs="Segoe UI"/>
                <w:color w:val="333333"/>
              </w:rPr>
              <w:t xml:space="preserve">, inclusive, to </w:t>
            </w:r>
            <w:proofErr w:type="spellStart"/>
            <w:r>
              <w:rPr>
                <w:rFonts w:ascii="Segoe UI" w:hAnsi="Segoe UI" w:cs="Segoe UI"/>
                <w:color w:val="333333"/>
              </w:rPr>
              <w:t>toKey</w:t>
            </w:r>
            <w:proofErr w:type="spellEnd"/>
            <w:r>
              <w:rPr>
                <w:rFonts w:ascii="Segoe UI" w:hAnsi="Segoe UI" w:cs="Segoe UI"/>
                <w:color w:val="333333"/>
              </w:rPr>
              <w:t>, exclusive.</w:t>
            </w:r>
          </w:p>
        </w:tc>
      </w:tr>
      <w:tr w:rsidR="0092614D" w14:paraId="225ACDD8"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E02294" w14:textId="77777777" w:rsidR="0092614D" w:rsidRDefault="0092614D">
            <w:pPr>
              <w:jc w:val="both"/>
              <w:rPr>
                <w:rFonts w:ascii="Segoe UI" w:hAnsi="Segoe UI" w:cs="Segoe UI"/>
                <w:color w:val="333333"/>
              </w:rPr>
            </w:pPr>
            <w:proofErr w:type="spellStart"/>
            <w:r>
              <w:rPr>
                <w:rFonts w:ascii="Segoe UI" w:hAnsi="Segoe UI" w:cs="Segoe UI"/>
                <w:color w:val="333333"/>
              </w:rPr>
              <w:lastRenderedPageBreak/>
              <w:t>SortedMap</w:t>
            </w:r>
            <w:proofErr w:type="spellEnd"/>
            <w:r>
              <w:rPr>
                <w:rFonts w:ascii="Segoe UI" w:hAnsi="Segoe UI" w:cs="Segoe UI"/>
                <w:color w:val="333333"/>
              </w:rPr>
              <w:t>&lt;</w:t>
            </w:r>
            <w:proofErr w:type="gramStart"/>
            <w:r>
              <w:rPr>
                <w:rFonts w:ascii="Segoe UI" w:hAnsi="Segoe UI" w:cs="Segoe UI"/>
                <w:color w:val="333333"/>
              </w:rPr>
              <w:t>K,V</w:t>
            </w:r>
            <w:proofErr w:type="gramEnd"/>
            <w:r>
              <w:rPr>
                <w:rFonts w:ascii="Segoe UI" w:hAnsi="Segoe UI" w:cs="Segoe UI"/>
                <w:color w:val="333333"/>
              </w:rPr>
              <w:t xml:space="preserve">&gt; </w:t>
            </w:r>
            <w:proofErr w:type="spellStart"/>
            <w:r>
              <w:rPr>
                <w:rFonts w:ascii="Segoe UI" w:hAnsi="Segoe UI" w:cs="Segoe UI"/>
                <w:color w:val="333333"/>
              </w:rPr>
              <w:t>tailMap</w:t>
            </w:r>
            <w:proofErr w:type="spellEnd"/>
            <w:r>
              <w:rPr>
                <w:rFonts w:ascii="Segoe UI" w:hAnsi="Segoe UI" w:cs="Segoe UI"/>
                <w:color w:val="333333"/>
              </w:rPr>
              <w:t xml:space="preserve">(K </w:t>
            </w:r>
            <w:proofErr w:type="spellStart"/>
            <w:r>
              <w:rPr>
                <w:rFonts w:ascii="Segoe UI" w:hAnsi="Segoe UI" w:cs="Segoe UI"/>
                <w:color w:val="333333"/>
              </w:rPr>
              <w:t>fromKey</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9B716A" w14:textId="77777777" w:rsidR="0092614D" w:rsidRDefault="0092614D">
            <w:pPr>
              <w:jc w:val="both"/>
              <w:rPr>
                <w:rFonts w:ascii="Segoe UI" w:hAnsi="Segoe UI" w:cs="Segoe UI"/>
                <w:color w:val="333333"/>
              </w:rPr>
            </w:pPr>
            <w:r>
              <w:rPr>
                <w:rFonts w:ascii="Segoe UI" w:hAnsi="Segoe UI" w:cs="Segoe UI"/>
                <w:color w:val="333333"/>
              </w:rPr>
              <w:t xml:space="preserve">It returns key-value pairs whose keys are greater than or equal to </w:t>
            </w:r>
            <w:proofErr w:type="spellStart"/>
            <w:r>
              <w:rPr>
                <w:rFonts w:ascii="Segoe UI" w:hAnsi="Segoe UI" w:cs="Segoe UI"/>
                <w:color w:val="333333"/>
              </w:rPr>
              <w:t>fromKey</w:t>
            </w:r>
            <w:proofErr w:type="spellEnd"/>
            <w:r>
              <w:rPr>
                <w:rFonts w:ascii="Segoe UI" w:hAnsi="Segoe UI" w:cs="Segoe UI"/>
                <w:color w:val="333333"/>
              </w:rPr>
              <w:t>.</w:t>
            </w:r>
          </w:p>
        </w:tc>
      </w:tr>
      <w:tr w:rsidR="0092614D" w14:paraId="43C4E865"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97A553" w14:textId="77777777" w:rsidR="0092614D" w:rsidRDefault="0092614D">
            <w:pPr>
              <w:jc w:val="both"/>
              <w:rPr>
                <w:rFonts w:ascii="Segoe UI" w:hAnsi="Segoe UI" w:cs="Segoe UI"/>
                <w:color w:val="333333"/>
              </w:rPr>
            </w:pPr>
            <w:proofErr w:type="spellStart"/>
            <w:r>
              <w:rPr>
                <w:rFonts w:ascii="Segoe UI" w:hAnsi="Segoe UI" w:cs="Segoe UI"/>
                <w:color w:val="333333"/>
              </w:rPr>
              <w:t>NavigableMap</w:t>
            </w:r>
            <w:proofErr w:type="spellEnd"/>
            <w:r>
              <w:rPr>
                <w:rFonts w:ascii="Segoe UI" w:hAnsi="Segoe UI" w:cs="Segoe UI"/>
                <w:color w:val="333333"/>
              </w:rPr>
              <w:t>&lt;</w:t>
            </w:r>
            <w:proofErr w:type="gramStart"/>
            <w:r>
              <w:rPr>
                <w:rFonts w:ascii="Segoe UI" w:hAnsi="Segoe UI" w:cs="Segoe UI"/>
                <w:color w:val="333333"/>
              </w:rPr>
              <w:t>K,V</w:t>
            </w:r>
            <w:proofErr w:type="gramEnd"/>
            <w:r>
              <w:rPr>
                <w:rFonts w:ascii="Segoe UI" w:hAnsi="Segoe UI" w:cs="Segoe UI"/>
                <w:color w:val="333333"/>
              </w:rPr>
              <w:t xml:space="preserve">&gt; </w:t>
            </w:r>
            <w:proofErr w:type="spellStart"/>
            <w:r>
              <w:rPr>
                <w:rFonts w:ascii="Segoe UI" w:hAnsi="Segoe UI" w:cs="Segoe UI"/>
                <w:color w:val="333333"/>
              </w:rPr>
              <w:t>tailMap</w:t>
            </w:r>
            <w:proofErr w:type="spellEnd"/>
            <w:r>
              <w:rPr>
                <w:rFonts w:ascii="Segoe UI" w:hAnsi="Segoe UI" w:cs="Segoe UI"/>
                <w:color w:val="333333"/>
              </w:rPr>
              <w:t xml:space="preserve">(K </w:t>
            </w:r>
            <w:proofErr w:type="spellStart"/>
            <w:r>
              <w:rPr>
                <w:rFonts w:ascii="Segoe UI" w:hAnsi="Segoe UI" w:cs="Segoe UI"/>
                <w:color w:val="333333"/>
              </w:rPr>
              <w:t>fromKey</w:t>
            </w:r>
            <w:proofErr w:type="spellEnd"/>
            <w:r>
              <w:rPr>
                <w:rFonts w:ascii="Segoe UI" w:hAnsi="Segoe UI" w:cs="Segoe UI"/>
                <w:color w:val="333333"/>
              </w:rPr>
              <w:t xml:space="preserve">, </w:t>
            </w:r>
            <w:proofErr w:type="spellStart"/>
            <w:r>
              <w:rPr>
                <w:rFonts w:ascii="Segoe UI" w:hAnsi="Segoe UI" w:cs="Segoe UI"/>
                <w:color w:val="333333"/>
              </w:rPr>
              <w:t>boolean</w:t>
            </w:r>
            <w:proofErr w:type="spellEnd"/>
            <w:r>
              <w:rPr>
                <w:rFonts w:ascii="Segoe UI" w:hAnsi="Segoe UI" w:cs="Segoe UI"/>
                <w:color w:val="333333"/>
              </w:rPr>
              <w:t xml:space="preserve"> inclusive)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AE0A11" w14:textId="77777777" w:rsidR="0092614D" w:rsidRDefault="0092614D">
            <w:pPr>
              <w:jc w:val="both"/>
              <w:rPr>
                <w:rFonts w:ascii="Segoe UI" w:hAnsi="Segoe UI" w:cs="Segoe UI"/>
                <w:color w:val="333333"/>
              </w:rPr>
            </w:pPr>
            <w:r>
              <w:rPr>
                <w:rFonts w:ascii="Segoe UI" w:hAnsi="Segoe UI" w:cs="Segoe UI"/>
                <w:color w:val="333333"/>
              </w:rPr>
              <w:t xml:space="preserve">It returns key-value pairs whose keys are greater than (or equal to, if inclusive is true) </w:t>
            </w:r>
            <w:proofErr w:type="spellStart"/>
            <w:r>
              <w:rPr>
                <w:rFonts w:ascii="Segoe UI" w:hAnsi="Segoe UI" w:cs="Segoe UI"/>
                <w:color w:val="333333"/>
              </w:rPr>
              <w:t>fromKey</w:t>
            </w:r>
            <w:proofErr w:type="spellEnd"/>
            <w:r>
              <w:rPr>
                <w:rFonts w:ascii="Segoe UI" w:hAnsi="Segoe UI" w:cs="Segoe UI"/>
                <w:color w:val="333333"/>
              </w:rPr>
              <w:t>.</w:t>
            </w:r>
          </w:p>
        </w:tc>
      </w:tr>
      <w:tr w:rsidR="0092614D" w14:paraId="72C94E2F"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1449B3" w14:textId="77777777" w:rsidR="0092614D" w:rsidRDefault="0092614D">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containsKey</w:t>
            </w:r>
            <w:proofErr w:type="spellEnd"/>
            <w:r>
              <w:rPr>
                <w:rFonts w:ascii="Segoe UI" w:hAnsi="Segoe UI" w:cs="Segoe UI"/>
                <w:color w:val="333333"/>
              </w:rPr>
              <w:t>(</w:t>
            </w:r>
            <w:proofErr w:type="gramEnd"/>
            <w:r>
              <w:rPr>
                <w:rFonts w:ascii="Segoe UI" w:hAnsi="Segoe UI" w:cs="Segoe UI"/>
                <w:color w:val="333333"/>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5C3E28" w14:textId="77777777" w:rsidR="0092614D" w:rsidRDefault="0092614D">
            <w:pPr>
              <w:jc w:val="both"/>
              <w:rPr>
                <w:rFonts w:ascii="Segoe UI" w:hAnsi="Segoe UI" w:cs="Segoe UI"/>
                <w:color w:val="333333"/>
              </w:rPr>
            </w:pPr>
            <w:r>
              <w:rPr>
                <w:rFonts w:ascii="Segoe UI" w:hAnsi="Segoe UI" w:cs="Segoe UI"/>
                <w:color w:val="333333"/>
              </w:rPr>
              <w:t>It returns true if the map contains a mapping for the specified key.</w:t>
            </w:r>
          </w:p>
        </w:tc>
      </w:tr>
      <w:tr w:rsidR="0092614D" w14:paraId="59C55F66"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C9501F" w14:textId="77777777" w:rsidR="0092614D" w:rsidRDefault="0092614D">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containsValue</w:t>
            </w:r>
            <w:proofErr w:type="spellEnd"/>
            <w:r>
              <w:rPr>
                <w:rFonts w:ascii="Segoe UI" w:hAnsi="Segoe UI" w:cs="Segoe UI"/>
                <w:color w:val="333333"/>
              </w:rPr>
              <w:t>(</w:t>
            </w:r>
            <w:proofErr w:type="gramEnd"/>
            <w:r>
              <w:rPr>
                <w:rFonts w:ascii="Segoe UI" w:hAnsi="Segoe UI" w:cs="Segoe UI"/>
                <w:color w:val="333333"/>
              </w:rPr>
              <w:t>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13703B" w14:textId="77777777" w:rsidR="0092614D" w:rsidRDefault="0092614D">
            <w:pPr>
              <w:jc w:val="both"/>
              <w:rPr>
                <w:rFonts w:ascii="Segoe UI" w:hAnsi="Segoe UI" w:cs="Segoe UI"/>
                <w:color w:val="333333"/>
              </w:rPr>
            </w:pPr>
            <w:r>
              <w:rPr>
                <w:rFonts w:ascii="Segoe UI" w:hAnsi="Segoe UI" w:cs="Segoe UI"/>
                <w:color w:val="333333"/>
              </w:rPr>
              <w:t>It returns true if the map maps one or more keys to the specified value.</w:t>
            </w:r>
          </w:p>
        </w:tc>
      </w:tr>
      <w:tr w:rsidR="0092614D" w14:paraId="6D44FCE5"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E9AF57" w14:textId="77777777" w:rsidR="0092614D" w:rsidRDefault="0092614D">
            <w:pPr>
              <w:jc w:val="both"/>
              <w:rPr>
                <w:rFonts w:ascii="Segoe UI" w:hAnsi="Segoe UI" w:cs="Segoe UI"/>
                <w:color w:val="333333"/>
              </w:rPr>
            </w:pPr>
            <w:r>
              <w:rPr>
                <w:rFonts w:ascii="Segoe UI" w:hAnsi="Segoe UI" w:cs="Segoe UI"/>
                <w:color w:val="333333"/>
              </w:rPr>
              <w:t xml:space="preserve">K </w:t>
            </w:r>
            <w:proofErr w:type="spellStart"/>
            <w:proofErr w:type="gramStart"/>
            <w:r>
              <w:rPr>
                <w:rFonts w:ascii="Segoe UI" w:hAnsi="Segoe UI" w:cs="Segoe UI"/>
                <w:color w:val="333333"/>
              </w:rPr>
              <w:t>firstKey</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F84392" w14:textId="77777777" w:rsidR="0092614D" w:rsidRDefault="0092614D">
            <w:pPr>
              <w:jc w:val="both"/>
              <w:rPr>
                <w:rFonts w:ascii="Segoe UI" w:hAnsi="Segoe UI" w:cs="Segoe UI"/>
                <w:color w:val="333333"/>
              </w:rPr>
            </w:pPr>
            <w:r>
              <w:rPr>
                <w:rFonts w:ascii="Segoe UI" w:hAnsi="Segoe UI" w:cs="Segoe UI"/>
                <w:color w:val="333333"/>
              </w:rPr>
              <w:t>It is used to return the first (lowest) key currently in this sorted map.</w:t>
            </w:r>
          </w:p>
        </w:tc>
      </w:tr>
      <w:tr w:rsidR="0092614D" w14:paraId="1B7F63F7"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A6DAA0" w14:textId="77777777" w:rsidR="0092614D" w:rsidRDefault="0092614D">
            <w:pPr>
              <w:jc w:val="both"/>
              <w:rPr>
                <w:rFonts w:ascii="Segoe UI" w:hAnsi="Segoe UI" w:cs="Segoe UI"/>
                <w:color w:val="333333"/>
              </w:rPr>
            </w:pPr>
            <w:r>
              <w:rPr>
                <w:rFonts w:ascii="Segoe UI" w:hAnsi="Segoe UI" w:cs="Segoe UI"/>
                <w:color w:val="333333"/>
              </w:rPr>
              <w:t xml:space="preserve">V </w:t>
            </w:r>
            <w:proofErr w:type="gramStart"/>
            <w:r>
              <w:rPr>
                <w:rFonts w:ascii="Segoe UI" w:hAnsi="Segoe UI" w:cs="Segoe UI"/>
                <w:color w:val="333333"/>
              </w:rPr>
              <w:t>get(</w:t>
            </w:r>
            <w:proofErr w:type="gramEnd"/>
            <w:r>
              <w:rPr>
                <w:rFonts w:ascii="Segoe UI" w:hAnsi="Segoe UI" w:cs="Segoe UI"/>
                <w:color w:val="333333"/>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1DE24C" w14:textId="77777777" w:rsidR="0092614D" w:rsidRDefault="0092614D">
            <w:pPr>
              <w:jc w:val="both"/>
              <w:rPr>
                <w:rFonts w:ascii="Segoe UI" w:hAnsi="Segoe UI" w:cs="Segoe UI"/>
                <w:color w:val="333333"/>
              </w:rPr>
            </w:pPr>
            <w:r>
              <w:rPr>
                <w:rFonts w:ascii="Segoe UI" w:hAnsi="Segoe UI" w:cs="Segoe UI"/>
                <w:color w:val="333333"/>
              </w:rPr>
              <w:t>It is used to return the value to which the map maps the specified key.</w:t>
            </w:r>
          </w:p>
        </w:tc>
      </w:tr>
      <w:tr w:rsidR="0092614D" w14:paraId="7A8D1AB5"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2AB2DB" w14:textId="77777777" w:rsidR="0092614D" w:rsidRDefault="0092614D">
            <w:pPr>
              <w:jc w:val="both"/>
              <w:rPr>
                <w:rFonts w:ascii="Segoe UI" w:hAnsi="Segoe UI" w:cs="Segoe UI"/>
                <w:color w:val="333333"/>
              </w:rPr>
            </w:pPr>
            <w:r>
              <w:rPr>
                <w:rFonts w:ascii="Segoe UI" w:hAnsi="Segoe UI" w:cs="Segoe UI"/>
                <w:color w:val="333333"/>
              </w:rPr>
              <w:t xml:space="preserve">K </w:t>
            </w:r>
            <w:proofErr w:type="spellStart"/>
            <w:proofErr w:type="gramStart"/>
            <w:r>
              <w:rPr>
                <w:rFonts w:ascii="Segoe UI" w:hAnsi="Segoe UI" w:cs="Segoe UI"/>
                <w:color w:val="333333"/>
              </w:rPr>
              <w:t>lastKey</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1C30E8" w14:textId="77777777" w:rsidR="0092614D" w:rsidRDefault="0092614D">
            <w:pPr>
              <w:jc w:val="both"/>
              <w:rPr>
                <w:rFonts w:ascii="Segoe UI" w:hAnsi="Segoe UI" w:cs="Segoe UI"/>
                <w:color w:val="333333"/>
              </w:rPr>
            </w:pPr>
            <w:r>
              <w:rPr>
                <w:rFonts w:ascii="Segoe UI" w:hAnsi="Segoe UI" w:cs="Segoe UI"/>
                <w:color w:val="333333"/>
              </w:rPr>
              <w:t>It is used to return the last (highest) key currently in the sorted map.</w:t>
            </w:r>
          </w:p>
        </w:tc>
      </w:tr>
      <w:tr w:rsidR="0092614D" w14:paraId="17B0856A"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4682AD" w14:textId="77777777" w:rsidR="0092614D" w:rsidRDefault="0092614D">
            <w:pPr>
              <w:jc w:val="both"/>
              <w:rPr>
                <w:rFonts w:ascii="Segoe UI" w:hAnsi="Segoe UI" w:cs="Segoe UI"/>
                <w:color w:val="333333"/>
              </w:rPr>
            </w:pPr>
            <w:r>
              <w:rPr>
                <w:rFonts w:ascii="Segoe UI" w:hAnsi="Segoe UI" w:cs="Segoe UI"/>
                <w:color w:val="333333"/>
              </w:rPr>
              <w:t xml:space="preserve">V </w:t>
            </w:r>
            <w:proofErr w:type="gramStart"/>
            <w:r>
              <w:rPr>
                <w:rFonts w:ascii="Segoe UI" w:hAnsi="Segoe UI" w:cs="Segoe UI"/>
                <w:color w:val="333333"/>
              </w:rPr>
              <w:t>remove(</w:t>
            </w:r>
            <w:proofErr w:type="gramEnd"/>
            <w:r>
              <w:rPr>
                <w:rFonts w:ascii="Segoe UI" w:hAnsi="Segoe UI" w:cs="Segoe UI"/>
                <w:color w:val="333333"/>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0FD022" w14:textId="77777777" w:rsidR="0092614D" w:rsidRDefault="0092614D">
            <w:pPr>
              <w:jc w:val="both"/>
              <w:rPr>
                <w:rFonts w:ascii="Segoe UI" w:hAnsi="Segoe UI" w:cs="Segoe UI"/>
                <w:color w:val="333333"/>
              </w:rPr>
            </w:pPr>
            <w:r>
              <w:rPr>
                <w:rFonts w:ascii="Segoe UI" w:hAnsi="Segoe UI" w:cs="Segoe UI"/>
                <w:color w:val="333333"/>
              </w:rPr>
              <w:t>It removes the key-value pair of the specified key from the map.</w:t>
            </w:r>
          </w:p>
        </w:tc>
      </w:tr>
      <w:tr w:rsidR="0092614D" w14:paraId="5A8A8746"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FAFDE9" w14:textId="77777777" w:rsidR="0092614D" w:rsidRDefault="0092614D">
            <w:pPr>
              <w:jc w:val="both"/>
              <w:rPr>
                <w:rFonts w:ascii="Segoe UI" w:hAnsi="Segoe UI" w:cs="Segoe UI"/>
                <w:color w:val="333333"/>
              </w:rPr>
            </w:pPr>
            <w:r>
              <w:rPr>
                <w:rFonts w:ascii="Segoe UI" w:hAnsi="Segoe UI" w:cs="Segoe UI"/>
                <w:color w:val="333333"/>
              </w:rPr>
              <w:t>Set&lt;</w:t>
            </w:r>
            <w:proofErr w:type="spellStart"/>
            <w:r>
              <w:rPr>
                <w:rFonts w:ascii="Segoe UI" w:hAnsi="Segoe UI" w:cs="Segoe UI"/>
                <w:color w:val="333333"/>
              </w:rPr>
              <w:t>Map.Entry</w:t>
            </w:r>
            <w:proofErr w:type="spellEnd"/>
            <w:r>
              <w:rPr>
                <w:rFonts w:ascii="Segoe UI" w:hAnsi="Segoe UI" w:cs="Segoe UI"/>
                <w:color w:val="333333"/>
              </w:rPr>
              <w:t>&lt;</w:t>
            </w:r>
            <w:proofErr w:type="gramStart"/>
            <w:r>
              <w:rPr>
                <w:rFonts w:ascii="Segoe UI" w:hAnsi="Segoe UI" w:cs="Segoe UI"/>
                <w:color w:val="333333"/>
              </w:rPr>
              <w:t>K,V</w:t>
            </w:r>
            <w:proofErr w:type="gramEnd"/>
            <w:r>
              <w:rPr>
                <w:rFonts w:ascii="Segoe UI" w:hAnsi="Segoe UI" w:cs="Segoe UI"/>
                <w:color w:val="333333"/>
              </w:rPr>
              <w:t xml:space="preserve">&gt;&gt; </w:t>
            </w:r>
            <w:proofErr w:type="spellStart"/>
            <w:r>
              <w:rPr>
                <w:rFonts w:ascii="Segoe UI" w:hAnsi="Segoe UI" w:cs="Segoe UI"/>
                <w:color w:val="333333"/>
              </w:rPr>
              <w:t>entrySet</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EBBBA5" w14:textId="77777777" w:rsidR="0092614D" w:rsidRDefault="0092614D">
            <w:pPr>
              <w:jc w:val="both"/>
              <w:rPr>
                <w:rFonts w:ascii="Segoe UI" w:hAnsi="Segoe UI" w:cs="Segoe UI"/>
                <w:color w:val="333333"/>
              </w:rPr>
            </w:pPr>
            <w:r>
              <w:rPr>
                <w:rFonts w:ascii="Segoe UI" w:hAnsi="Segoe UI" w:cs="Segoe UI"/>
                <w:color w:val="333333"/>
              </w:rPr>
              <w:t>It returns a set view of the mappings contained in the map.</w:t>
            </w:r>
          </w:p>
        </w:tc>
      </w:tr>
      <w:tr w:rsidR="0092614D" w14:paraId="41C8D5AC"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747C92" w14:textId="77777777" w:rsidR="0092614D" w:rsidRDefault="0092614D">
            <w:pPr>
              <w:jc w:val="both"/>
              <w:rPr>
                <w:rFonts w:ascii="Segoe UI" w:hAnsi="Segoe UI" w:cs="Segoe UI"/>
                <w:color w:val="333333"/>
              </w:rPr>
            </w:pPr>
            <w:r>
              <w:rPr>
                <w:rFonts w:ascii="Segoe UI" w:hAnsi="Segoe UI" w:cs="Segoe UI"/>
                <w:color w:val="333333"/>
              </w:rPr>
              <w:t xml:space="preserve">int </w:t>
            </w:r>
            <w:proofErr w:type="gramStart"/>
            <w:r>
              <w:rPr>
                <w:rFonts w:ascii="Segoe UI" w:hAnsi="Segoe UI" w:cs="Segoe UI"/>
                <w:color w:val="333333"/>
              </w:rPr>
              <w:t>size(</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DBB559" w14:textId="77777777" w:rsidR="0092614D" w:rsidRDefault="0092614D">
            <w:pPr>
              <w:jc w:val="both"/>
              <w:rPr>
                <w:rFonts w:ascii="Segoe UI" w:hAnsi="Segoe UI" w:cs="Segoe UI"/>
                <w:color w:val="333333"/>
              </w:rPr>
            </w:pPr>
            <w:r>
              <w:rPr>
                <w:rFonts w:ascii="Segoe UI" w:hAnsi="Segoe UI" w:cs="Segoe UI"/>
                <w:color w:val="333333"/>
              </w:rPr>
              <w:t xml:space="preserve">It returns the number of key-value pairs exists in the </w:t>
            </w:r>
            <w:proofErr w:type="spellStart"/>
            <w:r>
              <w:rPr>
                <w:rFonts w:ascii="Segoe UI" w:hAnsi="Segoe UI" w:cs="Segoe UI"/>
                <w:color w:val="333333"/>
              </w:rPr>
              <w:t>hashtable</w:t>
            </w:r>
            <w:proofErr w:type="spellEnd"/>
            <w:r>
              <w:rPr>
                <w:rFonts w:ascii="Segoe UI" w:hAnsi="Segoe UI" w:cs="Segoe UI"/>
                <w:color w:val="333333"/>
              </w:rPr>
              <w:t>.</w:t>
            </w:r>
          </w:p>
        </w:tc>
      </w:tr>
      <w:tr w:rsidR="0092614D" w14:paraId="3BD3CF57"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BA061F" w14:textId="77777777" w:rsidR="0092614D" w:rsidRDefault="0092614D">
            <w:pPr>
              <w:jc w:val="both"/>
              <w:rPr>
                <w:rFonts w:ascii="Segoe UI" w:hAnsi="Segoe UI" w:cs="Segoe UI"/>
                <w:color w:val="333333"/>
              </w:rPr>
            </w:pPr>
            <w:r>
              <w:rPr>
                <w:rFonts w:ascii="Segoe UI" w:hAnsi="Segoe UI" w:cs="Segoe UI"/>
                <w:color w:val="333333"/>
              </w:rPr>
              <w:t>Collection </w:t>
            </w:r>
            <w:proofErr w:type="gramStart"/>
            <w:r>
              <w:rPr>
                <w:rFonts w:ascii="Segoe UI" w:hAnsi="Segoe UI" w:cs="Segoe UI"/>
                <w:color w:val="333333"/>
              </w:rPr>
              <w:t>values(</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89AD8E" w14:textId="77777777" w:rsidR="0092614D" w:rsidRDefault="0092614D">
            <w:pPr>
              <w:jc w:val="both"/>
              <w:rPr>
                <w:rFonts w:ascii="Segoe UI" w:hAnsi="Segoe UI" w:cs="Segoe UI"/>
                <w:color w:val="333333"/>
              </w:rPr>
            </w:pPr>
            <w:r>
              <w:rPr>
                <w:rFonts w:ascii="Segoe UI" w:hAnsi="Segoe UI" w:cs="Segoe UI"/>
                <w:color w:val="333333"/>
              </w:rPr>
              <w:t>It returns a collection view of the values contained in the map.</w:t>
            </w:r>
          </w:p>
        </w:tc>
      </w:tr>
    </w:tbl>
    <w:p w14:paraId="47C623A2" w14:textId="77777777" w:rsidR="0092614D" w:rsidRDefault="0092614D" w:rsidP="009261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w:t>
      </w:r>
      <w:proofErr w:type="spellStart"/>
      <w:r>
        <w:rPr>
          <w:rFonts w:ascii="Helvetica" w:hAnsi="Helvetica" w:cs="Helvetica"/>
          <w:b/>
          <w:bCs/>
          <w:color w:val="610B4B"/>
          <w:sz w:val="32"/>
          <w:szCs w:val="32"/>
        </w:rPr>
        <w:t>TreeMap</w:t>
      </w:r>
      <w:proofErr w:type="spellEnd"/>
      <w:r>
        <w:rPr>
          <w:rFonts w:ascii="Helvetica" w:hAnsi="Helvetica" w:cs="Helvetica"/>
          <w:b/>
          <w:bCs/>
          <w:color w:val="610B4B"/>
          <w:sz w:val="32"/>
          <w:szCs w:val="32"/>
        </w:rPr>
        <w:t xml:space="preserve"> Example</w:t>
      </w:r>
    </w:p>
    <w:p w14:paraId="1751CE54" w14:textId="77777777" w:rsidR="0092614D" w:rsidRDefault="0092614D" w:rsidP="0092614D">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8652324" w14:textId="77777777" w:rsidR="0092614D" w:rsidRDefault="0092614D" w:rsidP="0092614D">
      <w:pPr>
        <w:numPr>
          <w:ilvl w:val="0"/>
          <w:numId w:val="2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TreeMap1{  </w:t>
      </w:r>
    </w:p>
    <w:p w14:paraId="1B01DF84" w14:textId="77777777" w:rsidR="0092614D" w:rsidRDefault="0092614D" w:rsidP="0092614D">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1E890B6" w14:textId="77777777" w:rsidR="0092614D" w:rsidRDefault="0092614D" w:rsidP="0092614D">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TreeMap&lt;</w:t>
      </w:r>
      <w:proofErr w:type="gramStart"/>
      <w:r>
        <w:rPr>
          <w:rFonts w:ascii="Segoe UI" w:hAnsi="Segoe UI" w:cs="Segoe UI"/>
          <w:color w:val="000000"/>
          <w:bdr w:val="none" w:sz="0" w:space="0" w:color="auto" w:frame="1"/>
        </w:rPr>
        <w:t>Integer,String</w:t>
      </w:r>
      <w:proofErr w:type="gramEnd"/>
      <w:r>
        <w:rPr>
          <w:rFonts w:ascii="Segoe UI" w:hAnsi="Segoe UI" w:cs="Segoe UI"/>
          <w:color w:val="000000"/>
          <w:bdr w:val="none" w:sz="0" w:space="0" w:color="auto" w:frame="1"/>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TreeMap&lt;Integer,String&gt;();    </w:t>
      </w:r>
    </w:p>
    <w:p w14:paraId="42047414" w14:textId="77777777" w:rsidR="0092614D" w:rsidRDefault="0092614D" w:rsidP="0092614D">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FE5F490" w14:textId="77777777" w:rsidR="0092614D" w:rsidRDefault="0092614D" w:rsidP="0092614D">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3E41539" w14:textId="77777777" w:rsidR="0092614D" w:rsidRDefault="0092614D" w:rsidP="0092614D">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00F0E8A" w14:textId="77777777" w:rsidR="0092614D" w:rsidRDefault="0092614D" w:rsidP="0092614D">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CAD8E17" w14:textId="77777777" w:rsidR="0092614D" w:rsidRDefault="0092614D" w:rsidP="0092614D">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930C68C" w14:textId="77777777" w:rsidR="0092614D" w:rsidRDefault="0092614D" w:rsidP="0092614D">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m:map.entrySet()){    </w:t>
      </w:r>
    </w:p>
    <w:p w14:paraId="7F3DB98E" w14:textId="77777777" w:rsidR="0092614D" w:rsidRDefault="0092614D" w:rsidP="0092614D">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m.getKey</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14:paraId="7E046E79" w14:textId="77777777" w:rsidR="0092614D" w:rsidRDefault="0092614D" w:rsidP="0092614D">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B0F1BC2" w14:textId="77777777" w:rsidR="0092614D" w:rsidRDefault="0092614D" w:rsidP="0092614D">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DA8A86F" w14:textId="77777777" w:rsidR="0092614D" w:rsidRDefault="0092614D" w:rsidP="0092614D">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A5284B0" w14:textId="77777777" w:rsidR="0092614D" w:rsidRDefault="0092614D" w:rsidP="0092614D">
      <w:pPr>
        <w:pStyle w:val="HTMLPreformatted"/>
        <w:shd w:val="clear" w:color="auto" w:fill="1C1D1C"/>
        <w:jc w:val="both"/>
        <w:rPr>
          <w:color w:val="F9F9F9"/>
        </w:rPr>
      </w:pPr>
      <w:r>
        <w:rPr>
          <w:color w:val="F9F9F9"/>
        </w:rPr>
        <w:t>Output:100 Amit</w:t>
      </w:r>
    </w:p>
    <w:p w14:paraId="3AB93006" w14:textId="77777777" w:rsidR="0092614D" w:rsidRDefault="0092614D" w:rsidP="0092614D">
      <w:pPr>
        <w:pStyle w:val="HTMLPreformatted"/>
        <w:shd w:val="clear" w:color="auto" w:fill="1C1D1C"/>
        <w:jc w:val="both"/>
        <w:rPr>
          <w:color w:val="F9F9F9"/>
        </w:rPr>
      </w:pPr>
      <w:r>
        <w:rPr>
          <w:color w:val="F9F9F9"/>
        </w:rPr>
        <w:t xml:space="preserve">       101 Vijay</w:t>
      </w:r>
    </w:p>
    <w:p w14:paraId="6D743915" w14:textId="77777777" w:rsidR="0092614D" w:rsidRDefault="0092614D" w:rsidP="0092614D">
      <w:pPr>
        <w:pStyle w:val="HTMLPreformatted"/>
        <w:shd w:val="clear" w:color="auto" w:fill="1C1D1C"/>
        <w:jc w:val="both"/>
        <w:rPr>
          <w:color w:val="F9F9F9"/>
        </w:rPr>
      </w:pPr>
      <w:r>
        <w:rPr>
          <w:color w:val="F9F9F9"/>
        </w:rPr>
        <w:t xml:space="preserve">       102 Ravi</w:t>
      </w:r>
    </w:p>
    <w:p w14:paraId="1EBED1D8" w14:textId="77777777" w:rsidR="0092614D" w:rsidRDefault="0092614D" w:rsidP="0092614D">
      <w:pPr>
        <w:pStyle w:val="HTMLPreformatted"/>
        <w:shd w:val="clear" w:color="auto" w:fill="1C1D1C"/>
        <w:jc w:val="both"/>
        <w:rPr>
          <w:color w:val="F9F9F9"/>
        </w:rPr>
      </w:pPr>
      <w:r>
        <w:rPr>
          <w:color w:val="F9F9F9"/>
        </w:rPr>
        <w:t xml:space="preserve">       103 Rahul</w:t>
      </w:r>
    </w:p>
    <w:p w14:paraId="1984FEA6" w14:textId="77777777" w:rsidR="0092614D" w:rsidRDefault="0092614D" w:rsidP="009261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w:t>
      </w:r>
      <w:proofErr w:type="spellStart"/>
      <w:r>
        <w:rPr>
          <w:rFonts w:ascii="Helvetica" w:hAnsi="Helvetica" w:cs="Helvetica"/>
          <w:b/>
          <w:bCs/>
          <w:color w:val="610B4B"/>
          <w:sz w:val="32"/>
          <w:szCs w:val="32"/>
        </w:rPr>
        <w:t>TreeMap</w:t>
      </w:r>
      <w:proofErr w:type="spellEnd"/>
      <w:r>
        <w:rPr>
          <w:rFonts w:ascii="Helvetica" w:hAnsi="Helvetica" w:cs="Helvetica"/>
          <w:b/>
          <w:bCs/>
          <w:color w:val="610B4B"/>
          <w:sz w:val="32"/>
          <w:szCs w:val="32"/>
        </w:rPr>
        <w:t xml:space="preserve"> Example: </w:t>
      </w:r>
      <w:proofErr w:type="gramStart"/>
      <w:r>
        <w:rPr>
          <w:rFonts w:ascii="Helvetica" w:hAnsi="Helvetica" w:cs="Helvetica"/>
          <w:b/>
          <w:bCs/>
          <w:color w:val="610B4B"/>
          <w:sz w:val="32"/>
          <w:szCs w:val="32"/>
        </w:rPr>
        <w:t>remove(</w:t>
      </w:r>
      <w:proofErr w:type="gramEnd"/>
      <w:r>
        <w:rPr>
          <w:rFonts w:ascii="Helvetica" w:hAnsi="Helvetica" w:cs="Helvetica"/>
          <w:b/>
          <w:bCs/>
          <w:color w:val="610B4B"/>
          <w:sz w:val="32"/>
          <w:szCs w:val="32"/>
        </w:rPr>
        <w:t>)</w:t>
      </w:r>
    </w:p>
    <w:p w14:paraId="1E29DC1B" w14:textId="77777777" w:rsidR="0092614D" w:rsidRDefault="0092614D" w:rsidP="0092614D">
      <w:pPr>
        <w:pStyle w:val="alt"/>
        <w:numPr>
          <w:ilvl w:val="0"/>
          <w:numId w:val="2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6EDBB52" w14:textId="77777777" w:rsidR="0092614D" w:rsidRDefault="0092614D" w:rsidP="0092614D">
      <w:pPr>
        <w:numPr>
          <w:ilvl w:val="0"/>
          <w:numId w:val="2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TreeMap2 {  </w:t>
      </w:r>
    </w:p>
    <w:p w14:paraId="29380584" w14:textId="77777777" w:rsidR="0092614D" w:rsidRDefault="0092614D" w:rsidP="0092614D">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653872CA" w14:textId="77777777" w:rsidR="0092614D" w:rsidRDefault="0092614D" w:rsidP="0092614D">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TreeMap&lt;</w:t>
      </w:r>
      <w:proofErr w:type="gramStart"/>
      <w:r>
        <w:rPr>
          <w:rFonts w:ascii="Segoe UI" w:hAnsi="Segoe UI" w:cs="Segoe UI"/>
          <w:color w:val="000000"/>
          <w:bdr w:val="none" w:sz="0" w:space="0" w:color="auto" w:frame="1"/>
        </w:rPr>
        <w:t>Integer,String</w:t>
      </w:r>
      <w:proofErr w:type="gramEnd"/>
      <w:r>
        <w:rPr>
          <w:rFonts w:ascii="Segoe UI" w:hAnsi="Segoe UI" w:cs="Segoe UI"/>
          <w:color w:val="000000"/>
          <w:bdr w:val="none" w:sz="0" w:space="0" w:color="auto" w:frame="1"/>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TreeMap&lt;Integer,String&gt;();    </w:t>
      </w:r>
    </w:p>
    <w:p w14:paraId="4198A76B" w14:textId="77777777" w:rsidR="0092614D" w:rsidRDefault="0092614D" w:rsidP="0092614D">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85B8D43" w14:textId="77777777" w:rsidR="0092614D" w:rsidRDefault="0092614D" w:rsidP="0092614D">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B471192" w14:textId="77777777" w:rsidR="0092614D" w:rsidRDefault="0092614D" w:rsidP="0092614D">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079B36E" w14:textId="77777777" w:rsidR="0092614D" w:rsidRDefault="0092614D" w:rsidP="0092614D">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7E54EF1" w14:textId="77777777" w:rsidR="0092614D" w:rsidRDefault="0092614D" w:rsidP="0092614D">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"Before invoking </w:t>
      </w:r>
      <w:proofErr w:type="gramStart"/>
      <w:r>
        <w:rPr>
          <w:rStyle w:val="string"/>
          <w:rFonts w:ascii="Segoe UI" w:hAnsi="Segoe UI" w:cs="Segoe UI"/>
          <w:color w:val="0000FF"/>
          <w:bdr w:val="none" w:sz="0" w:space="0" w:color="auto" w:frame="1"/>
        </w:rPr>
        <w:t>remove(</w:t>
      </w:r>
      <w:proofErr w:type="gramEnd"/>
      <w:r>
        <w:rPr>
          <w:rStyle w:val="string"/>
          <w:rFonts w:ascii="Segoe UI" w:hAnsi="Segoe UI" w:cs="Segoe UI"/>
          <w:color w:val="0000FF"/>
          <w:bdr w:val="none" w:sz="0" w:space="0" w:color="auto" w:frame="1"/>
        </w:rPr>
        <w:t>) method"</w:t>
      </w:r>
      <w:r>
        <w:rPr>
          <w:rFonts w:ascii="Segoe UI" w:hAnsi="Segoe UI" w:cs="Segoe UI"/>
          <w:color w:val="000000"/>
          <w:bdr w:val="none" w:sz="0" w:space="0" w:color="auto" w:frame="1"/>
        </w:rPr>
        <w:t>);  </w:t>
      </w:r>
    </w:p>
    <w:p w14:paraId="53122E12" w14:textId="77777777" w:rsidR="0092614D" w:rsidRDefault="0092614D" w:rsidP="0092614D">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m:map.entrySet())  </w:t>
      </w:r>
    </w:p>
    <w:p w14:paraId="7B7E3D0E" w14:textId="77777777" w:rsidR="0092614D" w:rsidRDefault="0092614D" w:rsidP="0092614D">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4F93E18" w14:textId="77777777" w:rsidR="0092614D" w:rsidRDefault="0092614D" w:rsidP="0092614D">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m.getKey</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14:paraId="58CFE9DF" w14:textId="77777777" w:rsidR="0092614D" w:rsidRDefault="0092614D" w:rsidP="0092614D">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B4BF0F8" w14:textId="77777777" w:rsidR="0092614D" w:rsidRDefault="0092614D" w:rsidP="0092614D">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map.remove</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      </w:t>
      </w:r>
    </w:p>
    <w:p w14:paraId="6B683594" w14:textId="77777777" w:rsidR="0092614D" w:rsidRDefault="0092614D" w:rsidP="0092614D">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"After invoking </w:t>
      </w:r>
      <w:proofErr w:type="gramStart"/>
      <w:r>
        <w:rPr>
          <w:rStyle w:val="string"/>
          <w:rFonts w:ascii="Segoe UI" w:hAnsi="Segoe UI" w:cs="Segoe UI"/>
          <w:color w:val="0000FF"/>
          <w:bdr w:val="none" w:sz="0" w:space="0" w:color="auto" w:frame="1"/>
        </w:rPr>
        <w:t>remove(</w:t>
      </w:r>
      <w:proofErr w:type="gramEnd"/>
      <w:r>
        <w:rPr>
          <w:rStyle w:val="string"/>
          <w:rFonts w:ascii="Segoe UI" w:hAnsi="Segoe UI" w:cs="Segoe UI"/>
          <w:color w:val="0000FF"/>
          <w:bdr w:val="none" w:sz="0" w:space="0" w:color="auto" w:frame="1"/>
        </w:rPr>
        <w:t>) method"</w:t>
      </w:r>
      <w:r>
        <w:rPr>
          <w:rFonts w:ascii="Segoe UI" w:hAnsi="Segoe UI" w:cs="Segoe UI"/>
          <w:color w:val="000000"/>
          <w:bdr w:val="none" w:sz="0" w:space="0" w:color="auto" w:frame="1"/>
        </w:rPr>
        <w:t>);  </w:t>
      </w:r>
    </w:p>
    <w:p w14:paraId="17DC66A7" w14:textId="77777777" w:rsidR="0092614D" w:rsidRDefault="0092614D" w:rsidP="0092614D">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m:map.entrySet())  </w:t>
      </w:r>
    </w:p>
    <w:p w14:paraId="7D5AE01E" w14:textId="77777777" w:rsidR="0092614D" w:rsidRDefault="0092614D" w:rsidP="0092614D">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254DBBB" w14:textId="77777777" w:rsidR="0092614D" w:rsidRDefault="0092614D" w:rsidP="0092614D">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m.getKey</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14:paraId="2C7E6017" w14:textId="77777777" w:rsidR="0092614D" w:rsidRDefault="0092614D" w:rsidP="0092614D">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7390CF4" w14:textId="77777777" w:rsidR="0092614D" w:rsidRDefault="0092614D" w:rsidP="0092614D">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2B2A1C4" w14:textId="77777777" w:rsidR="0092614D" w:rsidRDefault="0092614D" w:rsidP="0092614D">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09F4ADBB" w14:textId="77777777" w:rsidR="0092614D" w:rsidRDefault="0092614D" w:rsidP="0092614D">
      <w:pPr>
        <w:pStyle w:val="NormalWeb"/>
        <w:shd w:val="clear" w:color="auto" w:fill="FFFFFF"/>
        <w:jc w:val="both"/>
        <w:rPr>
          <w:rFonts w:ascii="Segoe UI" w:hAnsi="Segoe UI" w:cs="Segoe UI"/>
          <w:color w:val="333333"/>
        </w:rPr>
      </w:pPr>
      <w:r>
        <w:rPr>
          <w:rFonts w:ascii="Segoe UI" w:hAnsi="Segoe UI" w:cs="Segoe UI"/>
          <w:color w:val="333333"/>
        </w:rPr>
        <w:t>Output:</w:t>
      </w:r>
    </w:p>
    <w:p w14:paraId="0AB98407" w14:textId="77777777" w:rsidR="0092614D" w:rsidRDefault="0092614D" w:rsidP="0092614D">
      <w:pPr>
        <w:pStyle w:val="HTMLPreformatted"/>
        <w:shd w:val="clear" w:color="auto" w:fill="1C1D1C"/>
        <w:jc w:val="both"/>
        <w:rPr>
          <w:color w:val="F9F9F9"/>
        </w:rPr>
      </w:pPr>
      <w:r>
        <w:rPr>
          <w:color w:val="F9F9F9"/>
        </w:rPr>
        <w:t xml:space="preserve">Before invoking </w:t>
      </w:r>
      <w:proofErr w:type="gramStart"/>
      <w:r>
        <w:rPr>
          <w:color w:val="F9F9F9"/>
        </w:rPr>
        <w:t>remove(</w:t>
      </w:r>
      <w:proofErr w:type="gramEnd"/>
      <w:r>
        <w:rPr>
          <w:color w:val="F9F9F9"/>
        </w:rPr>
        <w:t>) method</w:t>
      </w:r>
    </w:p>
    <w:p w14:paraId="0A0AB0A7" w14:textId="77777777" w:rsidR="0092614D" w:rsidRDefault="0092614D" w:rsidP="0092614D">
      <w:pPr>
        <w:pStyle w:val="HTMLPreformatted"/>
        <w:shd w:val="clear" w:color="auto" w:fill="1C1D1C"/>
        <w:jc w:val="both"/>
        <w:rPr>
          <w:color w:val="F9F9F9"/>
        </w:rPr>
      </w:pPr>
      <w:r>
        <w:rPr>
          <w:color w:val="F9F9F9"/>
        </w:rPr>
        <w:t>100 Amit</w:t>
      </w:r>
    </w:p>
    <w:p w14:paraId="57279B4F" w14:textId="77777777" w:rsidR="0092614D" w:rsidRDefault="0092614D" w:rsidP="0092614D">
      <w:pPr>
        <w:pStyle w:val="HTMLPreformatted"/>
        <w:shd w:val="clear" w:color="auto" w:fill="1C1D1C"/>
        <w:jc w:val="both"/>
        <w:rPr>
          <w:color w:val="F9F9F9"/>
        </w:rPr>
      </w:pPr>
      <w:r>
        <w:rPr>
          <w:color w:val="F9F9F9"/>
        </w:rPr>
        <w:t>101 Vijay</w:t>
      </w:r>
    </w:p>
    <w:p w14:paraId="257DF8B9" w14:textId="77777777" w:rsidR="0092614D" w:rsidRDefault="0092614D" w:rsidP="0092614D">
      <w:pPr>
        <w:pStyle w:val="HTMLPreformatted"/>
        <w:shd w:val="clear" w:color="auto" w:fill="1C1D1C"/>
        <w:jc w:val="both"/>
        <w:rPr>
          <w:color w:val="F9F9F9"/>
        </w:rPr>
      </w:pPr>
      <w:r>
        <w:rPr>
          <w:color w:val="F9F9F9"/>
        </w:rPr>
        <w:t>102 Ravi</w:t>
      </w:r>
    </w:p>
    <w:p w14:paraId="6CBB8E92" w14:textId="77777777" w:rsidR="0092614D" w:rsidRDefault="0092614D" w:rsidP="0092614D">
      <w:pPr>
        <w:pStyle w:val="HTMLPreformatted"/>
        <w:shd w:val="clear" w:color="auto" w:fill="1C1D1C"/>
        <w:jc w:val="both"/>
        <w:rPr>
          <w:color w:val="F9F9F9"/>
        </w:rPr>
      </w:pPr>
      <w:r>
        <w:rPr>
          <w:color w:val="F9F9F9"/>
        </w:rPr>
        <w:t>103 Rahul</w:t>
      </w:r>
    </w:p>
    <w:p w14:paraId="72596E2C" w14:textId="77777777" w:rsidR="0092614D" w:rsidRDefault="0092614D" w:rsidP="0092614D">
      <w:pPr>
        <w:pStyle w:val="HTMLPreformatted"/>
        <w:shd w:val="clear" w:color="auto" w:fill="1C1D1C"/>
        <w:jc w:val="both"/>
        <w:rPr>
          <w:color w:val="F9F9F9"/>
        </w:rPr>
      </w:pPr>
      <w:r>
        <w:rPr>
          <w:color w:val="F9F9F9"/>
        </w:rPr>
        <w:t xml:space="preserve">After invoking </w:t>
      </w:r>
      <w:proofErr w:type="gramStart"/>
      <w:r>
        <w:rPr>
          <w:color w:val="F9F9F9"/>
        </w:rPr>
        <w:t>remove(</w:t>
      </w:r>
      <w:proofErr w:type="gramEnd"/>
      <w:r>
        <w:rPr>
          <w:color w:val="F9F9F9"/>
        </w:rPr>
        <w:t>) method</w:t>
      </w:r>
    </w:p>
    <w:p w14:paraId="6BE486FE" w14:textId="77777777" w:rsidR="0092614D" w:rsidRDefault="0092614D" w:rsidP="0092614D">
      <w:pPr>
        <w:pStyle w:val="HTMLPreformatted"/>
        <w:shd w:val="clear" w:color="auto" w:fill="1C1D1C"/>
        <w:jc w:val="both"/>
        <w:rPr>
          <w:color w:val="F9F9F9"/>
        </w:rPr>
      </w:pPr>
      <w:r>
        <w:rPr>
          <w:color w:val="F9F9F9"/>
        </w:rPr>
        <w:t>100 Amit</w:t>
      </w:r>
    </w:p>
    <w:p w14:paraId="391BA59A" w14:textId="77777777" w:rsidR="0092614D" w:rsidRDefault="0092614D" w:rsidP="0092614D">
      <w:pPr>
        <w:pStyle w:val="HTMLPreformatted"/>
        <w:shd w:val="clear" w:color="auto" w:fill="1C1D1C"/>
        <w:jc w:val="both"/>
        <w:rPr>
          <w:color w:val="F9F9F9"/>
        </w:rPr>
      </w:pPr>
      <w:r>
        <w:rPr>
          <w:color w:val="F9F9F9"/>
        </w:rPr>
        <w:t>101 Vijay</w:t>
      </w:r>
    </w:p>
    <w:p w14:paraId="74ACCB00" w14:textId="77777777" w:rsidR="0092614D" w:rsidRDefault="0092614D" w:rsidP="0092614D">
      <w:pPr>
        <w:pStyle w:val="HTMLPreformatted"/>
        <w:shd w:val="clear" w:color="auto" w:fill="1C1D1C"/>
        <w:jc w:val="both"/>
        <w:rPr>
          <w:color w:val="F9F9F9"/>
        </w:rPr>
      </w:pPr>
      <w:r>
        <w:rPr>
          <w:color w:val="F9F9F9"/>
        </w:rPr>
        <w:t>103 Rahul</w:t>
      </w:r>
    </w:p>
    <w:p w14:paraId="23F4B8D6" w14:textId="77777777" w:rsidR="0092614D" w:rsidRDefault="00000000" w:rsidP="0092614D">
      <w:pPr>
        <w:rPr>
          <w:rFonts w:ascii="Times New Roman" w:hAnsi="Times New Roman" w:cs="Times New Roman"/>
        </w:rPr>
      </w:pPr>
      <w:r>
        <w:pict w14:anchorId="1E779AD8">
          <v:rect id="_x0000_i1026" style="width:0;height:.75pt" o:hrstd="t" o:hrnoshade="t" o:hr="t" fillcolor="#d4d4d4" stroked="f"/>
        </w:pict>
      </w:r>
    </w:p>
    <w:p w14:paraId="7E63AAB4" w14:textId="77777777" w:rsidR="0092614D" w:rsidRDefault="0092614D" w:rsidP="009261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w:t>
      </w:r>
      <w:proofErr w:type="spellStart"/>
      <w:r>
        <w:rPr>
          <w:rFonts w:ascii="Helvetica" w:hAnsi="Helvetica" w:cs="Helvetica"/>
          <w:b/>
          <w:bCs/>
          <w:color w:val="610B4B"/>
          <w:sz w:val="32"/>
          <w:szCs w:val="32"/>
        </w:rPr>
        <w:t>TreeMap</w:t>
      </w:r>
      <w:proofErr w:type="spellEnd"/>
      <w:r>
        <w:rPr>
          <w:rFonts w:ascii="Helvetica" w:hAnsi="Helvetica" w:cs="Helvetica"/>
          <w:b/>
          <w:bCs/>
          <w:color w:val="610B4B"/>
          <w:sz w:val="32"/>
          <w:szCs w:val="32"/>
        </w:rPr>
        <w:t xml:space="preserve"> Example: </w:t>
      </w:r>
      <w:proofErr w:type="spellStart"/>
      <w:r>
        <w:rPr>
          <w:rFonts w:ascii="Helvetica" w:hAnsi="Helvetica" w:cs="Helvetica"/>
          <w:b/>
          <w:bCs/>
          <w:color w:val="610B4B"/>
          <w:sz w:val="32"/>
          <w:szCs w:val="32"/>
        </w:rPr>
        <w:t>NavigableMap</w:t>
      </w:r>
      <w:proofErr w:type="spellEnd"/>
    </w:p>
    <w:p w14:paraId="5098A7BC" w14:textId="77777777" w:rsidR="0092614D" w:rsidRDefault="0092614D" w:rsidP="0092614D">
      <w:pPr>
        <w:pStyle w:val="alt"/>
        <w:numPr>
          <w:ilvl w:val="0"/>
          <w:numId w:val="2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B67CA51" w14:textId="77777777" w:rsidR="0092614D" w:rsidRDefault="0092614D" w:rsidP="0092614D">
      <w:pPr>
        <w:numPr>
          <w:ilvl w:val="0"/>
          <w:numId w:val="2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TreeMap3{  </w:t>
      </w:r>
    </w:p>
    <w:p w14:paraId="27C931EF" w14:textId="77777777" w:rsidR="0092614D" w:rsidRDefault="0092614D" w:rsidP="0092614D">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C8D739D" w14:textId="77777777" w:rsidR="0092614D" w:rsidRDefault="0092614D" w:rsidP="0092614D">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NavigableMap&lt;</w:t>
      </w:r>
      <w:proofErr w:type="gramStart"/>
      <w:r>
        <w:rPr>
          <w:rFonts w:ascii="Segoe UI" w:hAnsi="Segoe UI" w:cs="Segoe UI"/>
          <w:color w:val="000000"/>
          <w:bdr w:val="none" w:sz="0" w:space="0" w:color="auto" w:frame="1"/>
        </w:rPr>
        <w:t>Integer,String</w:t>
      </w:r>
      <w:proofErr w:type="gramEnd"/>
      <w:r>
        <w:rPr>
          <w:rFonts w:ascii="Segoe UI" w:hAnsi="Segoe UI" w:cs="Segoe UI"/>
          <w:color w:val="000000"/>
          <w:bdr w:val="none" w:sz="0" w:space="0" w:color="auto" w:frame="1"/>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TreeMap&lt;Integer,String&gt;();    </w:t>
      </w:r>
    </w:p>
    <w:p w14:paraId="09994D6B" w14:textId="77777777" w:rsidR="0092614D" w:rsidRDefault="0092614D" w:rsidP="0092614D">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93BAD41" w14:textId="77777777" w:rsidR="0092614D" w:rsidRDefault="0092614D" w:rsidP="0092614D">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17276F8" w14:textId="77777777" w:rsidR="0092614D" w:rsidRDefault="0092614D" w:rsidP="0092614D">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F4AF88F" w14:textId="77777777" w:rsidR="0092614D" w:rsidRDefault="0092614D" w:rsidP="0092614D">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A2E7870" w14:textId="77777777" w:rsidR="0092614D" w:rsidRDefault="0092614D" w:rsidP="0092614D">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//Maintains descending order</w:t>
      </w:r>
      <w:r>
        <w:rPr>
          <w:rFonts w:ascii="Segoe UI" w:hAnsi="Segoe UI" w:cs="Segoe UI"/>
          <w:color w:val="000000"/>
          <w:bdr w:val="none" w:sz="0" w:space="0" w:color="auto" w:frame="1"/>
        </w:rPr>
        <w:t>  </w:t>
      </w:r>
    </w:p>
    <w:p w14:paraId="63CF4F81" w14:textId="77777777" w:rsidR="0092614D" w:rsidRDefault="0092614D" w:rsidP="0092614D">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"descendingMap: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map.descendingMap</w:t>
      </w:r>
      <w:proofErr w:type="gramEnd"/>
      <w:r>
        <w:rPr>
          <w:rFonts w:ascii="Segoe UI" w:hAnsi="Segoe UI" w:cs="Segoe UI"/>
          <w:color w:val="000000"/>
          <w:bdr w:val="none" w:sz="0" w:space="0" w:color="auto" w:frame="1"/>
        </w:rPr>
        <w:t>());  </w:t>
      </w:r>
    </w:p>
    <w:p w14:paraId="2329FA95" w14:textId="77777777" w:rsidR="0092614D" w:rsidRDefault="0092614D" w:rsidP="0092614D">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key-value pairs whose keys are less than or equal to the specified key.</w:t>
      </w:r>
      <w:r>
        <w:rPr>
          <w:rFonts w:ascii="Segoe UI" w:hAnsi="Segoe UI" w:cs="Segoe UI"/>
          <w:color w:val="000000"/>
          <w:bdr w:val="none" w:sz="0" w:space="0" w:color="auto" w:frame="1"/>
        </w:rPr>
        <w:t>  </w:t>
      </w:r>
    </w:p>
    <w:p w14:paraId="1C7EDD21" w14:textId="77777777" w:rsidR="0092614D" w:rsidRDefault="0092614D" w:rsidP="0092614D">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headMap</w:t>
      </w:r>
      <w:proofErr w:type="spell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map.headMap</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49F5FAE7" w14:textId="77777777" w:rsidR="0092614D" w:rsidRDefault="0092614D" w:rsidP="0092614D">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key-value pairs whose keys are greater than or equal to the specified key.</w:t>
      </w:r>
      <w:r>
        <w:rPr>
          <w:rFonts w:ascii="Segoe UI" w:hAnsi="Segoe UI" w:cs="Segoe UI"/>
          <w:color w:val="000000"/>
          <w:bdr w:val="none" w:sz="0" w:space="0" w:color="auto" w:frame="1"/>
        </w:rPr>
        <w:t>  </w:t>
      </w:r>
    </w:p>
    <w:p w14:paraId="7CA7476E" w14:textId="77777777" w:rsidR="0092614D" w:rsidRDefault="0092614D" w:rsidP="0092614D">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tailMap</w:t>
      </w:r>
      <w:proofErr w:type="spell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map.tailMap</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386C4D29" w14:textId="77777777" w:rsidR="0092614D" w:rsidRDefault="0092614D" w:rsidP="0092614D">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key-value pairs exists in between the specified key.</w:t>
      </w:r>
      <w:r>
        <w:rPr>
          <w:rFonts w:ascii="Segoe UI" w:hAnsi="Segoe UI" w:cs="Segoe UI"/>
          <w:color w:val="000000"/>
          <w:bdr w:val="none" w:sz="0" w:space="0" w:color="auto" w:frame="1"/>
        </w:rPr>
        <w:t>  </w:t>
      </w:r>
    </w:p>
    <w:p w14:paraId="2DD8DDA9" w14:textId="77777777" w:rsidR="0092614D" w:rsidRDefault="0092614D" w:rsidP="0092614D">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"subMap: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map.subMap</w:t>
      </w:r>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73BC65F9" w14:textId="77777777" w:rsidR="0092614D" w:rsidRDefault="0092614D" w:rsidP="0092614D">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DA0E989" w14:textId="77777777" w:rsidR="0092614D" w:rsidRDefault="0092614D" w:rsidP="0092614D">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12BEBC9" w14:textId="77777777" w:rsidR="0092614D" w:rsidRDefault="0092614D" w:rsidP="0092614D">
      <w:pPr>
        <w:pStyle w:val="HTMLPreformatted"/>
        <w:shd w:val="clear" w:color="auto" w:fill="1C1D1C"/>
        <w:jc w:val="both"/>
        <w:rPr>
          <w:color w:val="F9F9F9"/>
        </w:rPr>
      </w:pPr>
      <w:proofErr w:type="spellStart"/>
      <w:r>
        <w:rPr>
          <w:color w:val="F9F9F9"/>
        </w:rPr>
        <w:t>descendingMap</w:t>
      </w:r>
      <w:proofErr w:type="spellEnd"/>
      <w:r>
        <w:rPr>
          <w:color w:val="F9F9F9"/>
        </w:rPr>
        <w:t>: {103=Rahul, 102=Ravi, 101=Vijay, 100=Amit}</w:t>
      </w:r>
    </w:p>
    <w:p w14:paraId="4D014EA4" w14:textId="77777777" w:rsidR="0092614D" w:rsidRDefault="0092614D" w:rsidP="0092614D">
      <w:pPr>
        <w:pStyle w:val="HTMLPreformatted"/>
        <w:shd w:val="clear" w:color="auto" w:fill="1C1D1C"/>
        <w:jc w:val="both"/>
        <w:rPr>
          <w:color w:val="F9F9F9"/>
        </w:rPr>
      </w:pPr>
      <w:proofErr w:type="spellStart"/>
      <w:r>
        <w:rPr>
          <w:color w:val="F9F9F9"/>
        </w:rPr>
        <w:t>headMap</w:t>
      </w:r>
      <w:proofErr w:type="spellEnd"/>
      <w:r>
        <w:rPr>
          <w:color w:val="F9F9F9"/>
        </w:rPr>
        <w:t>: {100=Amit, 101=Vijay, 102=Ravi}</w:t>
      </w:r>
    </w:p>
    <w:p w14:paraId="4632D480" w14:textId="77777777" w:rsidR="0092614D" w:rsidRDefault="0092614D" w:rsidP="0092614D">
      <w:pPr>
        <w:pStyle w:val="HTMLPreformatted"/>
        <w:shd w:val="clear" w:color="auto" w:fill="1C1D1C"/>
        <w:jc w:val="both"/>
        <w:rPr>
          <w:color w:val="F9F9F9"/>
        </w:rPr>
      </w:pPr>
      <w:proofErr w:type="spellStart"/>
      <w:r>
        <w:rPr>
          <w:color w:val="F9F9F9"/>
        </w:rPr>
        <w:t>tailMap</w:t>
      </w:r>
      <w:proofErr w:type="spellEnd"/>
      <w:r>
        <w:rPr>
          <w:color w:val="F9F9F9"/>
        </w:rPr>
        <w:t>: {102=Ravi, 103=Rahul}</w:t>
      </w:r>
    </w:p>
    <w:p w14:paraId="270F140F" w14:textId="77777777" w:rsidR="0092614D" w:rsidRDefault="0092614D" w:rsidP="0092614D">
      <w:pPr>
        <w:pStyle w:val="HTMLPreformatted"/>
        <w:shd w:val="clear" w:color="auto" w:fill="1C1D1C"/>
        <w:jc w:val="both"/>
        <w:rPr>
          <w:color w:val="F9F9F9"/>
        </w:rPr>
      </w:pPr>
      <w:proofErr w:type="spellStart"/>
      <w:r>
        <w:rPr>
          <w:color w:val="F9F9F9"/>
        </w:rPr>
        <w:t>subMap</w:t>
      </w:r>
      <w:proofErr w:type="spellEnd"/>
      <w:r>
        <w:rPr>
          <w:color w:val="F9F9F9"/>
        </w:rPr>
        <w:t>: {101=Vijay, 102=Ravi}</w:t>
      </w:r>
    </w:p>
    <w:p w14:paraId="088149F6" w14:textId="77777777" w:rsidR="0092614D" w:rsidRDefault="0092614D" w:rsidP="0092614D">
      <w:pPr>
        <w:pStyle w:val="HTMLPreformatted"/>
        <w:shd w:val="clear" w:color="auto" w:fill="1C1D1C"/>
        <w:jc w:val="both"/>
        <w:rPr>
          <w:color w:val="F9F9F9"/>
        </w:rPr>
      </w:pPr>
    </w:p>
    <w:p w14:paraId="62FF12EB" w14:textId="77777777" w:rsidR="0092614D" w:rsidRDefault="0092614D" w:rsidP="009261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 xml:space="preserve">Java </w:t>
      </w:r>
      <w:proofErr w:type="spellStart"/>
      <w:r>
        <w:rPr>
          <w:rFonts w:ascii="Helvetica" w:hAnsi="Helvetica" w:cs="Helvetica"/>
          <w:b/>
          <w:bCs/>
          <w:color w:val="610B4B"/>
          <w:sz w:val="32"/>
          <w:szCs w:val="32"/>
        </w:rPr>
        <w:t>TreeMap</w:t>
      </w:r>
      <w:proofErr w:type="spellEnd"/>
      <w:r>
        <w:rPr>
          <w:rFonts w:ascii="Helvetica" w:hAnsi="Helvetica" w:cs="Helvetica"/>
          <w:b/>
          <w:bCs/>
          <w:color w:val="610B4B"/>
          <w:sz w:val="32"/>
          <w:szCs w:val="32"/>
        </w:rPr>
        <w:t xml:space="preserve"> Example: </w:t>
      </w:r>
      <w:proofErr w:type="spellStart"/>
      <w:r>
        <w:rPr>
          <w:rFonts w:ascii="Helvetica" w:hAnsi="Helvetica" w:cs="Helvetica"/>
          <w:b/>
          <w:bCs/>
          <w:color w:val="610B4B"/>
          <w:sz w:val="32"/>
          <w:szCs w:val="32"/>
        </w:rPr>
        <w:t>SortedMap</w:t>
      </w:r>
      <w:proofErr w:type="spellEnd"/>
    </w:p>
    <w:p w14:paraId="6E85B62F" w14:textId="77777777" w:rsidR="0092614D" w:rsidRDefault="0092614D" w:rsidP="0092614D">
      <w:pPr>
        <w:pStyle w:val="alt"/>
        <w:numPr>
          <w:ilvl w:val="0"/>
          <w:numId w:val="2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AAB09BC" w14:textId="77777777" w:rsidR="0092614D" w:rsidRDefault="0092614D" w:rsidP="0092614D">
      <w:pPr>
        <w:numPr>
          <w:ilvl w:val="0"/>
          <w:numId w:val="2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TreeMap4{  </w:t>
      </w:r>
    </w:p>
    <w:p w14:paraId="2EA13110" w14:textId="77777777" w:rsidR="0092614D" w:rsidRDefault="0092614D" w:rsidP="0092614D">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8E3FC64" w14:textId="77777777" w:rsidR="0092614D" w:rsidRDefault="0092614D" w:rsidP="0092614D">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SortedMap&lt;</w:t>
      </w:r>
      <w:proofErr w:type="gramStart"/>
      <w:r>
        <w:rPr>
          <w:rFonts w:ascii="Segoe UI" w:hAnsi="Segoe UI" w:cs="Segoe UI"/>
          <w:color w:val="000000"/>
          <w:bdr w:val="none" w:sz="0" w:space="0" w:color="auto" w:frame="1"/>
        </w:rPr>
        <w:t>Integer,String</w:t>
      </w:r>
      <w:proofErr w:type="gramEnd"/>
      <w:r>
        <w:rPr>
          <w:rFonts w:ascii="Segoe UI" w:hAnsi="Segoe UI" w:cs="Segoe UI"/>
          <w:color w:val="000000"/>
          <w:bdr w:val="none" w:sz="0" w:space="0" w:color="auto" w:frame="1"/>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TreeMap&lt;Integer,String&gt;();    </w:t>
      </w:r>
    </w:p>
    <w:p w14:paraId="5D567067" w14:textId="77777777" w:rsidR="0092614D" w:rsidRDefault="0092614D" w:rsidP="0092614D">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82304CB" w14:textId="77777777" w:rsidR="0092614D" w:rsidRDefault="0092614D" w:rsidP="0092614D">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27BD6BB" w14:textId="77777777" w:rsidR="0092614D" w:rsidRDefault="0092614D" w:rsidP="0092614D">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3E9AEDA" w14:textId="77777777" w:rsidR="0092614D" w:rsidRDefault="0092614D" w:rsidP="0092614D">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6E5E91D" w14:textId="77777777" w:rsidR="0092614D" w:rsidRDefault="0092614D" w:rsidP="0092614D">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key-value pairs whose keys are less than the specified key.</w:t>
      </w:r>
      <w:r>
        <w:rPr>
          <w:rFonts w:ascii="Segoe UI" w:hAnsi="Segoe UI" w:cs="Segoe UI"/>
          <w:color w:val="000000"/>
          <w:bdr w:val="none" w:sz="0" w:space="0" w:color="auto" w:frame="1"/>
        </w:rPr>
        <w:t>  </w:t>
      </w:r>
    </w:p>
    <w:p w14:paraId="1D2CEA8F" w14:textId="77777777" w:rsidR="0092614D" w:rsidRDefault="0092614D" w:rsidP="0092614D">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headMap</w:t>
      </w:r>
      <w:proofErr w:type="spell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map.headMap</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  </w:t>
      </w:r>
    </w:p>
    <w:p w14:paraId="5F2F2E70" w14:textId="77777777" w:rsidR="0092614D" w:rsidRDefault="0092614D" w:rsidP="0092614D">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key-value pairs whose keys are greater than or equal to the specified key.</w:t>
      </w:r>
      <w:r>
        <w:rPr>
          <w:rFonts w:ascii="Segoe UI" w:hAnsi="Segoe UI" w:cs="Segoe UI"/>
          <w:color w:val="000000"/>
          <w:bdr w:val="none" w:sz="0" w:space="0" w:color="auto" w:frame="1"/>
        </w:rPr>
        <w:t>  </w:t>
      </w:r>
    </w:p>
    <w:p w14:paraId="30156B43" w14:textId="77777777" w:rsidR="0092614D" w:rsidRDefault="0092614D" w:rsidP="0092614D">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tailMap</w:t>
      </w:r>
      <w:proofErr w:type="spell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map.tailMap</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  </w:t>
      </w:r>
    </w:p>
    <w:p w14:paraId="40C0A462" w14:textId="77777777" w:rsidR="0092614D" w:rsidRDefault="0092614D" w:rsidP="0092614D">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key-value pairs exists in between the specified key.</w:t>
      </w:r>
      <w:r>
        <w:rPr>
          <w:rFonts w:ascii="Segoe UI" w:hAnsi="Segoe UI" w:cs="Segoe UI"/>
          <w:color w:val="000000"/>
          <w:bdr w:val="none" w:sz="0" w:space="0" w:color="auto" w:frame="1"/>
        </w:rPr>
        <w:t>  </w:t>
      </w:r>
    </w:p>
    <w:p w14:paraId="396F2289" w14:textId="77777777" w:rsidR="0092614D" w:rsidRDefault="0092614D" w:rsidP="0092614D">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subMap</w:t>
      </w:r>
      <w:proofErr w:type="spell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map.subMap</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    </w:t>
      </w:r>
    </w:p>
    <w:p w14:paraId="778CC0ED" w14:textId="77777777" w:rsidR="0092614D" w:rsidRDefault="0092614D" w:rsidP="0092614D">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DD23829" w14:textId="77777777" w:rsidR="0092614D" w:rsidRDefault="0092614D" w:rsidP="0092614D">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4C164AC" w14:textId="77777777" w:rsidR="0092614D" w:rsidRDefault="0092614D" w:rsidP="0092614D">
      <w:pPr>
        <w:pStyle w:val="HTMLPreformatted"/>
        <w:shd w:val="clear" w:color="auto" w:fill="1C1D1C"/>
        <w:jc w:val="both"/>
        <w:rPr>
          <w:color w:val="F9F9F9"/>
        </w:rPr>
      </w:pPr>
      <w:proofErr w:type="spellStart"/>
      <w:r>
        <w:rPr>
          <w:color w:val="F9F9F9"/>
        </w:rPr>
        <w:t>headMap</w:t>
      </w:r>
      <w:proofErr w:type="spellEnd"/>
      <w:r>
        <w:rPr>
          <w:color w:val="F9F9F9"/>
        </w:rPr>
        <w:t>: {100=Amit, 101=Vijay}</w:t>
      </w:r>
    </w:p>
    <w:p w14:paraId="7A3FE3FC" w14:textId="77777777" w:rsidR="0092614D" w:rsidRDefault="0092614D" w:rsidP="0092614D">
      <w:pPr>
        <w:pStyle w:val="HTMLPreformatted"/>
        <w:shd w:val="clear" w:color="auto" w:fill="1C1D1C"/>
        <w:jc w:val="both"/>
        <w:rPr>
          <w:color w:val="F9F9F9"/>
        </w:rPr>
      </w:pPr>
      <w:proofErr w:type="spellStart"/>
      <w:r>
        <w:rPr>
          <w:color w:val="F9F9F9"/>
        </w:rPr>
        <w:t>tailMap</w:t>
      </w:r>
      <w:proofErr w:type="spellEnd"/>
      <w:r>
        <w:rPr>
          <w:color w:val="F9F9F9"/>
        </w:rPr>
        <w:t>: {102=Ravi, 103=Rahul}</w:t>
      </w:r>
    </w:p>
    <w:p w14:paraId="001A4205" w14:textId="77777777" w:rsidR="0092614D" w:rsidRDefault="0092614D" w:rsidP="0092614D">
      <w:pPr>
        <w:pStyle w:val="HTMLPreformatted"/>
        <w:shd w:val="clear" w:color="auto" w:fill="1C1D1C"/>
        <w:jc w:val="both"/>
        <w:rPr>
          <w:color w:val="F9F9F9"/>
        </w:rPr>
      </w:pPr>
      <w:proofErr w:type="spellStart"/>
      <w:r>
        <w:rPr>
          <w:color w:val="F9F9F9"/>
        </w:rPr>
        <w:t>subMap</w:t>
      </w:r>
      <w:proofErr w:type="spellEnd"/>
      <w:r>
        <w:rPr>
          <w:color w:val="F9F9F9"/>
        </w:rPr>
        <w:t>: {100=Amit, 101=Vijay}</w:t>
      </w:r>
    </w:p>
    <w:p w14:paraId="0A637CE1" w14:textId="77777777" w:rsidR="0092614D" w:rsidRDefault="0092614D" w:rsidP="009261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What is difference between HashMap and </w:t>
      </w:r>
      <w:proofErr w:type="spellStart"/>
      <w:r>
        <w:rPr>
          <w:rFonts w:ascii="Helvetica" w:hAnsi="Helvetica" w:cs="Helvetica"/>
          <w:b/>
          <w:bCs/>
          <w:color w:val="610B4B"/>
          <w:sz w:val="32"/>
          <w:szCs w:val="32"/>
        </w:rPr>
        <w:t>TreeMap</w:t>
      </w:r>
      <w:proofErr w:type="spellEnd"/>
      <w:r>
        <w:rPr>
          <w:rFonts w:ascii="Helvetica" w:hAnsi="Helvetica" w:cs="Helvetica"/>
          <w:b/>
          <w:bCs/>
          <w:color w:val="610B4B"/>
          <w:sz w:val="32"/>
          <w:szCs w:val="32"/>
        </w:rPr>
        <w: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01"/>
        <w:gridCol w:w="5191"/>
      </w:tblGrid>
      <w:tr w:rsidR="0092614D" w14:paraId="007AAB71" w14:textId="77777777" w:rsidTr="0092614D">
        <w:tc>
          <w:tcPr>
            <w:tcW w:w="0" w:type="auto"/>
            <w:shd w:val="clear" w:color="auto" w:fill="C7CCBE"/>
            <w:tcMar>
              <w:top w:w="180" w:type="dxa"/>
              <w:left w:w="180" w:type="dxa"/>
              <w:bottom w:w="180" w:type="dxa"/>
              <w:right w:w="180" w:type="dxa"/>
            </w:tcMar>
            <w:hideMark/>
          </w:tcPr>
          <w:p w14:paraId="25BA8D06" w14:textId="77777777" w:rsidR="0092614D" w:rsidRDefault="0092614D">
            <w:pPr>
              <w:rPr>
                <w:rFonts w:ascii="Times New Roman" w:hAnsi="Times New Roman" w:cs="Times New Roman"/>
                <w:b/>
                <w:bCs/>
                <w:color w:val="000000"/>
                <w:sz w:val="26"/>
                <w:szCs w:val="26"/>
              </w:rPr>
            </w:pPr>
            <w:r>
              <w:rPr>
                <w:b/>
                <w:bCs/>
                <w:color w:val="000000"/>
                <w:sz w:val="26"/>
                <w:szCs w:val="26"/>
              </w:rPr>
              <w:t>HashMap</w:t>
            </w:r>
          </w:p>
        </w:tc>
        <w:tc>
          <w:tcPr>
            <w:tcW w:w="0" w:type="auto"/>
            <w:shd w:val="clear" w:color="auto" w:fill="C7CCBE"/>
            <w:tcMar>
              <w:top w:w="180" w:type="dxa"/>
              <w:left w:w="180" w:type="dxa"/>
              <w:bottom w:w="180" w:type="dxa"/>
              <w:right w:w="180" w:type="dxa"/>
            </w:tcMar>
            <w:hideMark/>
          </w:tcPr>
          <w:p w14:paraId="00C0D366" w14:textId="77777777" w:rsidR="0092614D" w:rsidRDefault="0092614D">
            <w:pPr>
              <w:rPr>
                <w:b/>
                <w:bCs/>
                <w:color w:val="000000"/>
                <w:sz w:val="26"/>
                <w:szCs w:val="26"/>
              </w:rPr>
            </w:pPr>
            <w:proofErr w:type="spellStart"/>
            <w:r>
              <w:rPr>
                <w:b/>
                <w:bCs/>
                <w:color w:val="000000"/>
                <w:sz w:val="26"/>
                <w:szCs w:val="26"/>
              </w:rPr>
              <w:t>TreeMap</w:t>
            </w:r>
            <w:proofErr w:type="spellEnd"/>
          </w:p>
        </w:tc>
      </w:tr>
      <w:tr w:rsidR="0092614D" w14:paraId="6F18DFDE"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0FAC6F" w14:textId="77777777" w:rsidR="0092614D" w:rsidRDefault="0092614D">
            <w:pPr>
              <w:jc w:val="both"/>
              <w:rPr>
                <w:rFonts w:ascii="Segoe UI" w:hAnsi="Segoe UI" w:cs="Segoe UI"/>
                <w:color w:val="333333"/>
                <w:sz w:val="24"/>
                <w:szCs w:val="24"/>
              </w:rPr>
            </w:pPr>
            <w:r>
              <w:rPr>
                <w:rFonts w:ascii="Segoe UI" w:hAnsi="Segoe UI" w:cs="Segoe UI"/>
                <w:color w:val="333333"/>
              </w:rPr>
              <w:t>1) HashMap can contain one null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57099E" w14:textId="77777777" w:rsidR="0092614D" w:rsidRDefault="0092614D">
            <w:pPr>
              <w:jc w:val="both"/>
              <w:rPr>
                <w:rFonts w:ascii="Segoe UI" w:hAnsi="Segoe UI" w:cs="Segoe UI"/>
                <w:color w:val="333333"/>
              </w:rPr>
            </w:pPr>
            <w:proofErr w:type="spellStart"/>
            <w:r>
              <w:rPr>
                <w:rFonts w:ascii="Segoe UI" w:hAnsi="Segoe UI" w:cs="Segoe UI"/>
                <w:color w:val="333333"/>
              </w:rPr>
              <w:t>TreeMap</w:t>
            </w:r>
            <w:proofErr w:type="spellEnd"/>
            <w:r>
              <w:rPr>
                <w:rFonts w:ascii="Segoe UI" w:hAnsi="Segoe UI" w:cs="Segoe UI"/>
                <w:color w:val="333333"/>
              </w:rPr>
              <w:t xml:space="preserve"> cannot contain any null key.</w:t>
            </w:r>
          </w:p>
        </w:tc>
      </w:tr>
      <w:tr w:rsidR="0092614D" w14:paraId="7399F5EA" w14:textId="77777777" w:rsidTr="009261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512FF3" w14:textId="77777777" w:rsidR="0092614D" w:rsidRDefault="0092614D">
            <w:pPr>
              <w:jc w:val="both"/>
              <w:rPr>
                <w:rFonts w:ascii="Segoe UI" w:hAnsi="Segoe UI" w:cs="Segoe UI"/>
                <w:color w:val="333333"/>
              </w:rPr>
            </w:pPr>
            <w:r>
              <w:rPr>
                <w:rFonts w:ascii="Segoe UI" w:hAnsi="Segoe UI" w:cs="Segoe UI"/>
                <w:color w:val="333333"/>
              </w:rPr>
              <w:t>2) HashMap maintains no order.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A9511F" w14:textId="77777777" w:rsidR="0092614D" w:rsidRDefault="0092614D">
            <w:pPr>
              <w:jc w:val="both"/>
              <w:rPr>
                <w:rFonts w:ascii="Segoe UI" w:hAnsi="Segoe UI" w:cs="Segoe UI"/>
                <w:color w:val="333333"/>
              </w:rPr>
            </w:pPr>
            <w:proofErr w:type="spellStart"/>
            <w:r>
              <w:rPr>
                <w:rFonts w:ascii="Segoe UI" w:hAnsi="Segoe UI" w:cs="Segoe UI"/>
                <w:color w:val="333333"/>
              </w:rPr>
              <w:t>TreeMap</w:t>
            </w:r>
            <w:proofErr w:type="spellEnd"/>
            <w:r>
              <w:rPr>
                <w:rFonts w:ascii="Segoe UI" w:hAnsi="Segoe UI" w:cs="Segoe UI"/>
                <w:color w:val="333333"/>
              </w:rPr>
              <w:t xml:space="preserve"> maintains ascending order.</w:t>
            </w:r>
          </w:p>
        </w:tc>
      </w:tr>
    </w:tbl>
    <w:p w14:paraId="747C022C" w14:textId="77777777" w:rsidR="0092614D" w:rsidRDefault="0092614D" w:rsidP="009261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w:t>
      </w:r>
      <w:proofErr w:type="spellStart"/>
      <w:r>
        <w:rPr>
          <w:rFonts w:ascii="Helvetica" w:hAnsi="Helvetica" w:cs="Helvetica"/>
          <w:b/>
          <w:bCs/>
          <w:color w:val="610B4B"/>
          <w:sz w:val="32"/>
          <w:szCs w:val="32"/>
        </w:rPr>
        <w:t>TreeMap</w:t>
      </w:r>
      <w:proofErr w:type="spellEnd"/>
      <w:r>
        <w:rPr>
          <w:rFonts w:ascii="Helvetica" w:hAnsi="Helvetica" w:cs="Helvetica"/>
          <w:b/>
          <w:bCs/>
          <w:color w:val="610B4B"/>
          <w:sz w:val="32"/>
          <w:szCs w:val="32"/>
        </w:rPr>
        <w:t xml:space="preserve"> Example: Book</w:t>
      </w:r>
    </w:p>
    <w:p w14:paraId="546C4F0A" w14:textId="77777777" w:rsidR="0092614D" w:rsidRDefault="0092614D" w:rsidP="0092614D">
      <w:pPr>
        <w:pStyle w:val="alt"/>
        <w:numPr>
          <w:ilvl w:val="0"/>
          <w:numId w:val="2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A21129D" w14:textId="77777777" w:rsidR="0092614D" w:rsidRDefault="0092614D" w:rsidP="0092614D">
      <w:pPr>
        <w:numPr>
          <w:ilvl w:val="0"/>
          <w:numId w:val="2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Book {    </w:t>
      </w:r>
    </w:p>
    <w:p w14:paraId="41D40506" w14:textId="77777777" w:rsidR="0092614D" w:rsidRDefault="0092614D" w:rsidP="0092614D">
      <w:pPr>
        <w:pStyle w:val="alt"/>
        <w:numPr>
          <w:ilvl w:val="0"/>
          <w:numId w:val="2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id;</w:t>
      </w:r>
      <w:proofErr w:type="gramEnd"/>
      <w:r>
        <w:rPr>
          <w:rFonts w:ascii="Segoe UI" w:hAnsi="Segoe UI" w:cs="Segoe UI"/>
          <w:color w:val="000000"/>
          <w:bdr w:val="none" w:sz="0" w:space="0" w:color="auto" w:frame="1"/>
        </w:rPr>
        <w:t>    </w:t>
      </w:r>
    </w:p>
    <w:p w14:paraId="7DD197E9" w14:textId="77777777" w:rsidR="0092614D" w:rsidRDefault="0092614D" w:rsidP="0092614D">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String </w:t>
      </w:r>
      <w:proofErr w:type="spellStart"/>
      <w:proofErr w:type="gramStart"/>
      <w:r>
        <w:rPr>
          <w:rFonts w:ascii="Segoe UI" w:hAnsi="Segoe UI" w:cs="Segoe UI"/>
          <w:color w:val="000000"/>
          <w:bdr w:val="none" w:sz="0" w:space="0" w:color="auto" w:frame="1"/>
        </w:rPr>
        <w:t>name,author</w:t>
      </w:r>
      <w:proofErr w:type="gramEnd"/>
      <w:r>
        <w:rPr>
          <w:rFonts w:ascii="Segoe UI" w:hAnsi="Segoe UI" w:cs="Segoe UI"/>
          <w:color w:val="000000"/>
          <w:bdr w:val="none" w:sz="0" w:space="0" w:color="auto" w:frame="1"/>
        </w:rPr>
        <w:t>,publisher</w:t>
      </w:r>
      <w:proofErr w:type="spellEnd"/>
      <w:r>
        <w:rPr>
          <w:rFonts w:ascii="Segoe UI" w:hAnsi="Segoe UI" w:cs="Segoe UI"/>
          <w:color w:val="000000"/>
          <w:bdr w:val="none" w:sz="0" w:space="0" w:color="auto" w:frame="1"/>
        </w:rPr>
        <w:t>;    </w:t>
      </w:r>
    </w:p>
    <w:p w14:paraId="6CBDB296" w14:textId="77777777" w:rsidR="0092614D" w:rsidRDefault="0092614D" w:rsidP="0092614D">
      <w:pPr>
        <w:pStyle w:val="alt"/>
        <w:numPr>
          <w:ilvl w:val="0"/>
          <w:numId w:val="2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quantity;</w:t>
      </w:r>
      <w:proofErr w:type="gramEnd"/>
      <w:r>
        <w:rPr>
          <w:rFonts w:ascii="Segoe UI" w:hAnsi="Segoe UI" w:cs="Segoe UI"/>
          <w:color w:val="000000"/>
          <w:bdr w:val="none" w:sz="0" w:space="0" w:color="auto" w:frame="1"/>
        </w:rPr>
        <w:t>    </w:t>
      </w:r>
    </w:p>
    <w:p w14:paraId="447928E4" w14:textId="77777777" w:rsidR="0092614D" w:rsidRDefault="0092614D" w:rsidP="0092614D">
      <w:pPr>
        <w:numPr>
          <w:ilvl w:val="0"/>
          <w:numId w:val="2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Book(</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String name, String author, String publisher,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    </w:t>
      </w:r>
    </w:p>
    <w:p w14:paraId="77228B2A" w14:textId="77777777" w:rsidR="0092614D" w:rsidRDefault="0092614D" w:rsidP="0092614D">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w:t>
      </w:r>
      <w:proofErr w:type="gramStart"/>
      <w:r>
        <w:rPr>
          <w:rFonts w:ascii="Segoe UI" w:hAnsi="Segoe UI" w:cs="Segoe UI"/>
          <w:color w:val="000000"/>
          <w:bdr w:val="none" w:sz="0" w:space="0" w:color="auto" w:frame="1"/>
        </w:rPr>
        <w:t>id;</w:t>
      </w:r>
      <w:proofErr w:type="gramEnd"/>
      <w:r>
        <w:rPr>
          <w:rFonts w:ascii="Segoe UI" w:hAnsi="Segoe UI" w:cs="Segoe UI"/>
          <w:color w:val="000000"/>
          <w:bdr w:val="none" w:sz="0" w:space="0" w:color="auto" w:frame="1"/>
        </w:rPr>
        <w:t>    </w:t>
      </w:r>
    </w:p>
    <w:p w14:paraId="0341D062" w14:textId="77777777" w:rsidR="0092614D" w:rsidRDefault="0092614D" w:rsidP="0092614D">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w:t>
      </w:r>
      <w:proofErr w:type="gramStart"/>
      <w:r>
        <w:rPr>
          <w:rFonts w:ascii="Segoe UI" w:hAnsi="Segoe UI" w:cs="Segoe UI"/>
          <w:color w:val="000000"/>
          <w:bdr w:val="none" w:sz="0" w:space="0" w:color="auto" w:frame="1"/>
        </w:rPr>
        <w:t>name;</w:t>
      </w:r>
      <w:proofErr w:type="gramEnd"/>
      <w:r>
        <w:rPr>
          <w:rFonts w:ascii="Segoe UI" w:hAnsi="Segoe UI" w:cs="Segoe UI"/>
          <w:color w:val="000000"/>
          <w:bdr w:val="none" w:sz="0" w:space="0" w:color="auto" w:frame="1"/>
        </w:rPr>
        <w:t>    </w:t>
      </w:r>
    </w:p>
    <w:p w14:paraId="0EE3F87A" w14:textId="77777777" w:rsidR="0092614D" w:rsidRDefault="0092614D" w:rsidP="0092614D">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.author</w:t>
      </w:r>
      <w:proofErr w:type="spellEnd"/>
      <w:proofErr w:type="gramEnd"/>
      <w:r>
        <w:rPr>
          <w:rFonts w:ascii="Segoe UI" w:hAnsi="Segoe UI" w:cs="Segoe UI"/>
          <w:color w:val="000000"/>
          <w:bdr w:val="none" w:sz="0" w:space="0" w:color="auto" w:frame="1"/>
        </w:rPr>
        <w:t> = author;    </w:t>
      </w:r>
    </w:p>
    <w:p w14:paraId="5AC00EA1" w14:textId="77777777" w:rsidR="0092614D" w:rsidRDefault="0092614D" w:rsidP="0092614D">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.publisher</w:t>
      </w:r>
      <w:proofErr w:type="spellEnd"/>
      <w:proofErr w:type="gramEnd"/>
      <w:r>
        <w:rPr>
          <w:rFonts w:ascii="Segoe UI" w:hAnsi="Segoe UI" w:cs="Segoe UI"/>
          <w:color w:val="000000"/>
          <w:bdr w:val="none" w:sz="0" w:space="0" w:color="auto" w:frame="1"/>
        </w:rPr>
        <w:t> = publisher;    </w:t>
      </w:r>
    </w:p>
    <w:p w14:paraId="14FE0AB6" w14:textId="77777777" w:rsidR="0092614D" w:rsidRDefault="0092614D" w:rsidP="0092614D">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.quantity</w:t>
      </w:r>
      <w:proofErr w:type="spellEnd"/>
      <w:proofErr w:type="gramEnd"/>
      <w:r>
        <w:rPr>
          <w:rFonts w:ascii="Segoe UI" w:hAnsi="Segoe UI" w:cs="Segoe UI"/>
          <w:color w:val="000000"/>
          <w:bdr w:val="none" w:sz="0" w:space="0" w:color="auto" w:frame="1"/>
        </w:rPr>
        <w:t> = quantity;    </w:t>
      </w:r>
    </w:p>
    <w:p w14:paraId="70EDA1E2" w14:textId="77777777" w:rsidR="0092614D" w:rsidRDefault="0092614D" w:rsidP="0092614D">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7685D06" w14:textId="77777777" w:rsidR="0092614D" w:rsidRDefault="0092614D" w:rsidP="0092614D">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9C5AE2F" w14:textId="77777777" w:rsidR="0092614D" w:rsidRDefault="0092614D" w:rsidP="0092614D">
      <w:pPr>
        <w:numPr>
          <w:ilvl w:val="0"/>
          <w:numId w:val="2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MapExample</w:t>
      </w:r>
      <w:proofErr w:type="spellEnd"/>
      <w:r>
        <w:rPr>
          <w:rFonts w:ascii="Segoe UI" w:hAnsi="Segoe UI" w:cs="Segoe UI"/>
          <w:color w:val="000000"/>
          <w:bdr w:val="none" w:sz="0" w:space="0" w:color="auto" w:frame="1"/>
        </w:rPr>
        <w:t> {    </w:t>
      </w:r>
    </w:p>
    <w:p w14:paraId="1FB81658" w14:textId="77777777" w:rsidR="0092614D" w:rsidRDefault="0092614D" w:rsidP="0092614D">
      <w:pPr>
        <w:pStyle w:val="alt"/>
        <w:numPr>
          <w:ilvl w:val="0"/>
          <w:numId w:val="2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743DFC91" w14:textId="77777777" w:rsidR="0092614D" w:rsidRDefault="0092614D" w:rsidP="0092614D">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map of Books  </w:t>
      </w:r>
      <w:r>
        <w:rPr>
          <w:rFonts w:ascii="Segoe UI" w:hAnsi="Segoe UI" w:cs="Segoe UI"/>
          <w:color w:val="000000"/>
          <w:bdr w:val="none" w:sz="0" w:space="0" w:color="auto" w:frame="1"/>
        </w:rPr>
        <w:t>  </w:t>
      </w:r>
    </w:p>
    <w:p w14:paraId="090F3546" w14:textId="77777777" w:rsidR="0092614D" w:rsidRDefault="0092614D" w:rsidP="0092614D">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Map&lt;</w:t>
      </w:r>
      <w:proofErr w:type="spellStart"/>
      <w:proofErr w:type="gramStart"/>
      <w:r>
        <w:rPr>
          <w:rFonts w:ascii="Segoe UI" w:hAnsi="Segoe UI" w:cs="Segoe UI"/>
          <w:color w:val="000000"/>
          <w:bdr w:val="none" w:sz="0" w:space="0" w:color="auto" w:frame="1"/>
        </w:rPr>
        <w:t>Integer,Book</w:t>
      </w:r>
      <w:proofErr w:type="spellEnd"/>
      <w:proofErr w:type="gramEnd"/>
      <w:r>
        <w:rPr>
          <w:rFonts w:ascii="Segoe UI" w:hAnsi="Segoe UI" w:cs="Segoe UI"/>
          <w:color w:val="000000"/>
          <w:bdr w:val="none" w:sz="0" w:space="0" w:color="auto" w:frame="1"/>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TreeMap</w:t>
      </w:r>
      <w:proofErr w:type="spellEnd"/>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Integer,Book</w:t>
      </w:r>
      <w:proofErr w:type="spellEnd"/>
      <w:r>
        <w:rPr>
          <w:rFonts w:ascii="Segoe UI" w:hAnsi="Segoe UI" w:cs="Segoe UI"/>
          <w:color w:val="000000"/>
          <w:bdr w:val="none" w:sz="0" w:space="0" w:color="auto" w:frame="1"/>
        </w:rPr>
        <w:t>&gt;();    </w:t>
      </w:r>
    </w:p>
    <w:p w14:paraId="277B75CE" w14:textId="77777777" w:rsidR="0092614D" w:rsidRDefault="0092614D" w:rsidP="0092614D">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Books  </w:t>
      </w:r>
      <w:r>
        <w:rPr>
          <w:rFonts w:ascii="Segoe UI" w:hAnsi="Segoe UI" w:cs="Segoe UI"/>
          <w:color w:val="000000"/>
          <w:bdr w:val="none" w:sz="0" w:space="0" w:color="auto" w:frame="1"/>
        </w:rPr>
        <w:t>  </w:t>
      </w:r>
    </w:p>
    <w:p w14:paraId="46631C3A" w14:textId="77777777" w:rsidR="0092614D" w:rsidRDefault="0092614D" w:rsidP="0092614D">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Book b1=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Book(</w:t>
      </w:r>
      <w:proofErr w:type="gramEnd"/>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"Let us C"</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"Yashwant Kanetkar"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"BPB"</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14:paraId="633EC658" w14:textId="77777777" w:rsidR="0092614D" w:rsidRDefault="0092614D" w:rsidP="0092614D">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Book b2=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Book(</w:t>
      </w:r>
      <w:proofErr w:type="gramEnd"/>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"Data Communications &amp; Networking"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"Forouzan"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"Mc Graw Hill"</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14:paraId="7A4BFFAC" w14:textId="77777777" w:rsidR="0092614D" w:rsidRDefault="0092614D" w:rsidP="0092614D">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Book b3=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Book(</w:t>
      </w:r>
      <w:proofErr w:type="gramEnd"/>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"Operating System"</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"Galvin"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"Wiley"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14:paraId="509C644B" w14:textId="77777777" w:rsidR="0092614D" w:rsidRDefault="0092614D" w:rsidP="0092614D">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Books to map </w:t>
      </w:r>
      <w:r>
        <w:rPr>
          <w:rFonts w:ascii="Segoe UI" w:hAnsi="Segoe UI" w:cs="Segoe UI"/>
          <w:color w:val="000000"/>
          <w:bdr w:val="none" w:sz="0" w:space="0" w:color="auto" w:frame="1"/>
        </w:rPr>
        <w:t>  </w:t>
      </w:r>
    </w:p>
    <w:p w14:paraId="1AC06000" w14:textId="77777777" w:rsidR="0092614D" w:rsidRDefault="0092614D" w:rsidP="0092614D">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proofErr w:type="gramStart"/>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2);  </w:t>
      </w:r>
    </w:p>
    <w:p w14:paraId="612F8FCD" w14:textId="77777777" w:rsidR="0092614D" w:rsidRDefault="0092614D" w:rsidP="0092614D">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proofErr w:type="gramStart"/>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1);  </w:t>
      </w:r>
    </w:p>
    <w:p w14:paraId="78ACA753" w14:textId="77777777" w:rsidR="0092614D" w:rsidRDefault="0092614D" w:rsidP="0092614D">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proofErr w:type="gramStart"/>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3);  </w:t>
      </w:r>
    </w:p>
    <w:p w14:paraId="129C2506" w14:textId="77777777" w:rsidR="0092614D" w:rsidRDefault="0092614D" w:rsidP="0092614D">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B45130D" w14:textId="77777777" w:rsidR="0092614D" w:rsidRDefault="0092614D" w:rsidP="0092614D">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map</w:t>
      </w:r>
      <w:r>
        <w:rPr>
          <w:rFonts w:ascii="Segoe UI" w:hAnsi="Segoe UI" w:cs="Segoe UI"/>
          <w:color w:val="000000"/>
          <w:bdr w:val="none" w:sz="0" w:space="0" w:color="auto" w:frame="1"/>
        </w:rPr>
        <w:t>  </w:t>
      </w:r>
    </w:p>
    <w:p w14:paraId="73F89237" w14:textId="77777777" w:rsidR="0092614D" w:rsidRDefault="0092614D" w:rsidP="0092614D">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&lt;Integer, Book&gt; </w:t>
      </w:r>
      <w:proofErr w:type="spellStart"/>
      <w:r>
        <w:rPr>
          <w:rFonts w:ascii="Segoe UI" w:hAnsi="Segoe UI" w:cs="Segoe UI"/>
          <w:color w:val="000000"/>
          <w:bdr w:val="none" w:sz="0" w:space="0" w:color="auto" w:frame="1"/>
        </w:rPr>
        <w:t>entry:map.entrySet</w:t>
      </w:r>
      <w:proofErr w:type="spellEnd"/>
      <w:r>
        <w:rPr>
          <w:rFonts w:ascii="Segoe UI" w:hAnsi="Segoe UI" w:cs="Segoe UI"/>
          <w:color w:val="000000"/>
          <w:bdr w:val="none" w:sz="0" w:space="0" w:color="auto" w:frame="1"/>
        </w:rPr>
        <w:t>()){    </w:t>
      </w:r>
    </w:p>
    <w:p w14:paraId="220E4689" w14:textId="77777777" w:rsidR="0092614D" w:rsidRDefault="0092614D" w:rsidP="0092614D">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key=</w:t>
      </w:r>
      <w:proofErr w:type="spellStart"/>
      <w:proofErr w:type="gramStart"/>
      <w:r>
        <w:rPr>
          <w:rFonts w:ascii="Segoe UI" w:hAnsi="Segoe UI" w:cs="Segoe UI"/>
          <w:color w:val="000000"/>
          <w:bdr w:val="none" w:sz="0" w:space="0" w:color="auto" w:frame="1"/>
        </w:rPr>
        <w:t>entry.getKey</w:t>
      </w:r>
      <w:proofErr w:type="spellEnd"/>
      <w:proofErr w:type="gramEnd"/>
      <w:r>
        <w:rPr>
          <w:rFonts w:ascii="Segoe UI" w:hAnsi="Segoe UI" w:cs="Segoe UI"/>
          <w:color w:val="000000"/>
          <w:bdr w:val="none" w:sz="0" w:space="0" w:color="auto" w:frame="1"/>
        </w:rPr>
        <w:t>();  </w:t>
      </w:r>
    </w:p>
    <w:p w14:paraId="18B4C7AB" w14:textId="77777777" w:rsidR="0092614D" w:rsidRDefault="0092614D" w:rsidP="0092614D">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Book b=</w:t>
      </w:r>
      <w:proofErr w:type="spellStart"/>
      <w:proofErr w:type="gramStart"/>
      <w:r>
        <w:rPr>
          <w:rFonts w:ascii="Segoe UI" w:hAnsi="Segoe UI" w:cs="Segoe UI"/>
          <w:color w:val="000000"/>
          <w:bdr w:val="none" w:sz="0" w:space="0" w:color="auto" w:frame="1"/>
        </w:rPr>
        <w:t>entry.getValue</w:t>
      </w:r>
      <w:proofErr w:type="spellEnd"/>
      <w:proofErr w:type="gramEnd"/>
      <w:r>
        <w:rPr>
          <w:rFonts w:ascii="Segoe UI" w:hAnsi="Segoe UI" w:cs="Segoe UI"/>
          <w:color w:val="000000"/>
          <w:bdr w:val="none" w:sz="0" w:space="0" w:color="auto" w:frame="1"/>
        </w:rPr>
        <w:t>();  </w:t>
      </w:r>
    </w:p>
    <w:p w14:paraId="6A5CB30D" w14:textId="77777777" w:rsidR="0092614D" w:rsidRDefault="0092614D" w:rsidP="0092614D">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(key+</w:t>
      </w:r>
      <w:r>
        <w:rPr>
          <w:rStyle w:val="string"/>
          <w:rFonts w:ascii="Segoe UI" w:hAnsi="Segoe UI" w:cs="Segoe UI"/>
          <w:color w:val="0000FF"/>
          <w:bdr w:val="none" w:sz="0" w:space="0" w:color="auto" w:frame="1"/>
        </w:rPr>
        <w:t>" Details:"</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14DE1F4" w14:textId="77777777" w:rsidR="0092614D" w:rsidRDefault="0092614D" w:rsidP="0092614D">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System.out.println(b.id+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b.author</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+b.publisher+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+b.quantity);   </w:t>
      </w:r>
    </w:p>
    <w:p w14:paraId="23E1F428" w14:textId="77777777" w:rsidR="0092614D" w:rsidRDefault="0092614D" w:rsidP="0092614D">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E6063F2" w14:textId="77777777" w:rsidR="0092614D" w:rsidRDefault="0092614D" w:rsidP="0092614D">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2E70FD8" w14:textId="77777777" w:rsidR="0092614D" w:rsidRDefault="0092614D" w:rsidP="0092614D">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557BA42" w14:textId="77777777" w:rsidR="0092614D" w:rsidRDefault="0092614D" w:rsidP="0092614D">
      <w:pPr>
        <w:pStyle w:val="NormalWeb"/>
        <w:shd w:val="clear" w:color="auto" w:fill="FFFFFF"/>
        <w:jc w:val="both"/>
        <w:rPr>
          <w:rFonts w:ascii="Segoe UI" w:hAnsi="Segoe UI" w:cs="Segoe UI"/>
          <w:color w:val="333333"/>
        </w:rPr>
      </w:pPr>
      <w:r>
        <w:rPr>
          <w:rFonts w:ascii="Segoe UI" w:hAnsi="Segoe UI" w:cs="Segoe UI"/>
          <w:color w:val="333333"/>
        </w:rPr>
        <w:t>Output:</w:t>
      </w:r>
    </w:p>
    <w:p w14:paraId="01913D9D" w14:textId="77777777" w:rsidR="0092614D" w:rsidRDefault="0092614D" w:rsidP="0092614D">
      <w:pPr>
        <w:pStyle w:val="HTMLPreformatted"/>
        <w:shd w:val="clear" w:color="auto" w:fill="1C1D1C"/>
        <w:jc w:val="both"/>
        <w:rPr>
          <w:color w:val="F9F9F9"/>
        </w:rPr>
      </w:pPr>
      <w:r>
        <w:rPr>
          <w:color w:val="F9F9F9"/>
        </w:rPr>
        <w:t>1 Details:</w:t>
      </w:r>
    </w:p>
    <w:p w14:paraId="3BF55606" w14:textId="77777777" w:rsidR="0092614D" w:rsidRDefault="0092614D" w:rsidP="0092614D">
      <w:pPr>
        <w:pStyle w:val="HTMLPreformatted"/>
        <w:shd w:val="clear" w:color="auto" w:fill="1C1D1C"/>
        <w:jc w:val="both"/>
        <w:rPr>
          <w:color w:val="F9F9F9"/>
        </w:rPr>
      </w:pPr>
      <w:r>
        <w:rPr>
          <w:color w:val="F9F9F9"/>
        </w:rPr>
        <w:t xml:space="preserve">101 Let us C Yashwant </w:t>
      </w:r>
      <w:proofErr w:type="spellStart"/>
      <w:r>
        <w:rPr>
          <w:color w:val="F9F9F9"/>
        </w:rPr>
        <w:t>Kanetkar</w:t>
      </w:r>
      <w:proofErr w:type="spellEnd"/>
      <w:r>
        <w:rPr>
          <w:color w:val="F9F9F9"/>
        </w:rPr>
        <w:t xml:space="preserve"> BPB 8</w:t>
      </w:r>
    </w:p>
    <w:p w14:paraId="4DF2018A" w14:textId="77777777" w:rsidR="0092614D" w:rsidRDefault="0092614D" w:rsidP="0092614D">
      <w:pPr>
        <w:pStyle w:val="HTMLPreformatted"/>
        <w:shd w:val="clear" w:color="auto" w:fill="1C1D1C"/>
        <w:jc w:val="both"/>
        <w:rPr>
          <w:color w:val="F9F9F9"/>
        </w:rPr>
      </w:pPr>
      <w:r>
        <w:rPr>
          <w:color w:val="F9F9F9"/>
        </w:rPr>
        <w:lastRenderedPageBreak/>
        <w:t>2 Details:</w:t>
      </w:r>
    </w:p>
    <w:p w14:paraId="5831FCDF" w14:textId="77777777" w:rsidR="0092614D" w:rsidRDefault="0092614D" w:rsidP="0092614D">
      <w:pPr>
        <w:pStyle w:val="HTMLPreformatted"/>
        <w:shd w:val="clear" w:color="auto" w:fill="1C1D1C"/>
        <w:jc w:val="both"/>
        <w:rPr>
          <w:color w:val="F9F9F9"/>
        </w:rPr>
      </w:pPr>
      <w:r>
        <w:rPr>
          <w:color w:val="F9F9F9"/>
        </w:rPr>
        <w:t xml:space="preserve">102 Data Communications &amp; Networking </w:t>
      </w:r>
      <w:proofErr w:type="spellStart"/>
      <w:r>
        <w:rPr>
          <w:color w:val="F9F9F9"/>
        </w:rPr>
        <w:t>Forouzan</w:t>
      </w:r>
      <w:proofErr w:type="spellEnd"/>
      <w:r>
        <w:rPr>
          <w:color w:val="F9F9F9"/>
        </w:rPr>
        <w:t xml:space="preserve"> Mc Graw Hill 4</w:t>
      </w:r>
    </w:p>
    <w:p w14:paraId="10BEECE1" w14:textId="77777777" w:rsidR="0092614D" w:rsidRDefault="0092614D" w:rsidP="0092614D">
      <w:pPr>
        <w:pStyle w:val="HTMLPreformatted"/>
        <w:shd w:val="clear" w:color="auto" w:fill="1C1D1C"/>
        <w:jc w:val="both"/>
        <w:rPr>
          <w:color w:val="F9F9F9"/>
        </w:rPr>
      </w:pPr>
      <w:r>
        <w:rPr>
          <w:color w:val="F9F9F9"/>
        </w:rPr>
        <w:t>3 Details:</w:t>
      </w:r>
    </w:p>
    <w:p w14:paraId="07921C81" w14:textId="77777777" w:rsidR="0092614D" w:rsidRDefault="0092614D" w:rsidP="0092614D">
      <w:pPr>
        <w:pStyle w:val="HTMLPreformatted"/>
        <w:shd w:val="clear" w:color="auto" w:fill="1C1D1C"/>
        <w:jc w:val="both"/>
        <w:rPr>
          <w:color w:val="F9F9F9"/>
        </w:rPr>
      </w:pPr>
      <w:r>
        <w:rPr>
          <w:color w:val="F9F9F9"/>
        </w:rPr>
        <w:t>103 Operating System Galvin Wiley 6</w:t>
      </w:r>
    </w:p>
    <w:p w14:paraId="7BE62B9F" w14:textId="4DAF9E16" w:rsidR="0092614D" w:rsidRDefault="0092614D" w:rsidP="00645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4"/>
          <w:szCs w:val="24"/>
        </w:rPr>
      </w:pPr>
    </w:p>
    <w:p w14:paraId="655091C0" w14:textId="5EF451D5" w:rsidR="00B9345B" w:rsidRDefault="00B9345B" w:rsidP="00645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4"/>
          <w:szCs w:val="24"/>
        </w:rPr>
      </w:pPr>
    </w:p>
    <w:p w14:paraId="5DF44579" w14:textId="7F1A1EC6" w:rsidR="00B9345B" w:rsidRDefault="00B9345B" w:rsidP="00645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4"/>
          <w:szCs w:val="24"/>
        </w:rPr>
      </w:pPr>
    </w:p>
    <w:p w14:paraId="281BA0BF" w14:textId="46F27AF4" w:rsidR="00B9345B" w:rsidRDefault="00B9345B" w:rsidP="00645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4"/>
          <w:szCs w:val="24"/>
        </w:rPr>
      </w:pPr>
    </w:p>
    <w:p w14:paraId="71CA6DE6" w14:textId="77777777" w:rsidR="00B9345B" w:rsidRDefault="00B9345B" w:rsidP="00B9345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Java </w:t>
      </w:r>
      <w:proofErr w:type="spellStart"/>
      <w:r>
        <w:rPr>
          <w:rFonts w:ascii="Helvetica" w:hAnsi="Helvetica" w:cs="Helvetica"/>
          <w:b/>
          <w:bCs/>
          <w:color w:val="610B38"/>
          <w:sz w:val="44"/>
          <w:szCs w:val="44"/>
        </w:rPr>
        <w:t>Hashtable</w:t>
      </w:r>
      <w:proofErr w:type="spellEnd"/>
      <w:r>
        <w:rPr>
          <w:rFonts w:ascii="Helvetica" w:hAnsi="Helvetica" w:cs="Helvetica"/>
          <w:b/>
          <w:bCs/>
          <w:color w:val="610B38"/>
          <w:sz w:val="44"/>
          <w:szCs w:val="44"/>
        </w:rPr>
        <w:t xml:space="preserve"> class</w:t>
      </w:r>
    </w:p>
    <w:p w14:paraId="7DE700B8" w14:textId="77777777" w:rsidR="00B9345B" w:rsidRDefault="00B9345B" w:rsidP="00B9345B">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Hashtable</w:t>
      </w:r>
      <w:proofErr w:type="spellEnd"/>
      <w:r>
        <w:rPr>
          <w:rFonts w:ascii="Segoe UI" w:hAnsi="Segoe UI" w:cs="Segoe UI"/>
          <w:color w:val="333333"/>
        </w:rPr>
        <w:t xml:space="preserve"> class implements a </w:t>
      </w:r>
      <w:proofErr w:type="spellStart"/>
      <w:r>
        <w:rPr>
          <w:rFonts w:ascii="Segoe UI" w:hAnsi="Segoe UI" w:cs="Segoe UI"/>
          <w:color w:val="333333"/>
        </w:rPr>
        <w:t>hashtable</w:t>
      </w:r>
      <w:proofErr w:type="spellEnd"/>
      <w:r>
        <w:rPr>
          <w:rFonts w:ascii="Segoe UI" w:hAnsi="Segoe UI" w:cs="Segoe UI"/>
          <w:color w:val="333333"/>
        </w:rPr>
        <w:t>, which maps keys to values. It inherits Dictionary class and implements the Map interface.</w:t>
      </w:r>
    </w:p>
    <w:p w14:paraId="22138FE7" w14:textId="77777777" w:rsidR="00B9345B" w:rsidRDefault="00B9345B" w:rsidP="00B9345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Points to remember</w:t>
      </w:r>
    </w:p>
    <w:p w14:paraId="63844A89" w14:textId="77777777" w:rsidR="00B9345B" w:rsidRDefault="00B9345B" w:rsidP="00B9345B">
      <w:pPr>
        <w:numPr>
          <w:ilvl w:val="0"/>
          <w:numId w:val="3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A </w:t>
      </w:r>
      <w:proofErr w:type="spellStart"/>
      <w:r>
        <w:rPr>
          <w:rFonts w:ascii="Segoe UI" w:hAnsi="Segoe UI" w:cs="Segoe UI"/>
          <w:color w:val="000000"/>
        </w:rPr>
        <w:t>Hashtable</w:t>
      </w:r>
      <w:proofErr w:type="spellEnd"/>
      <w:r>
        <w:rPr>
          <w:rFonts w:ascii="Segoe UI" w:hAnsi="Segoe UI" w:cs="Segoe UI"/>
          <w:color w:val="000000"/>
        </w:rPr>
        <w:t xml:space="preserve"> is an array of a list. Each list is known as a bucket. The position of the bucket is identified by calling the </w:t>
      </w:r>
      <w:proofErr w:type="spellStart"/>
      <w:proofErr w:type="gramStart"/>
      <w:r>
        <w:rPr>
          <w:rFonts w:ascii="Segoe UI" w:hAnsi="Segoe UI" w:cs="Segoe UI"/>
          <w:color w:val="000000"/>
        </w:rPr>
        <w:t>hashcode</w:t>
      </w:r>
      <w:proofErr w:type="spellEnd"/>
      <w:r>
        <w:rPr>
          <w:rFonts w:ascii="Segoe UI" w:hAnsi="Segoe UI" w:cs="Segoe UI"/>
          <w:color w:val="000000"/>
        </w:rPr>
        <w:t>(</w:t>
      </w:r>
      <w:proofErr w:type="gramEnd"/>
      <w:r>
        <w:rPr>
          <w:rFonts w:ascii="Segoe UI" w:hAnsi="Segoe UI" w:cs="Segoe UI"/>
          <w:color w:val="000000"/>
        </w:rPr>
        <w:t xml:space="preserve">) method. A </w:t>
      </w:r>
      <w:proofErr w:type="spellStart"/>
      <w:r>
        <w:rPr>
          <w:rFonts w:ascii="Segoe UI" w:hAnsi="Segoe UI" w:cs="Segoe UI"/>
          <w:color w:val="000000"/>
        </w:rPr>
        <w:t>Hashtable</w:t>
      </w:r>
      <w:proofErr w:type="spellEnd"/>
      <w:r>
        <w:rPr>
          <w:rFonts w:ascii="Segoe UI" w:hAnsi="Segoe UI" w:cs="Segoe UI"/>
          <w:color w:val="000000"/>
        </w:rPr>
        <w:t xml:space="preserve"> contains values based on the key.</w:t>
      </w:r>
    </w:p>
    <w:p w14:paraId="652C5DC2" w14:textId="77777777" w:rsidR="00B9345B" w:rsidRDefault="00B9345B" w:rsidP="00B9345B">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Hashtable</w:t>
      </w:r>
      <w:proofErr w:type="spellEnd"/>
      <w:r>
        <w:rPr>
          <w:rFonts w:ascii="Segoe UI" w:hAnsi="Segoe UI" w:cs="Segoe UI"/>
          <w:color w:val="000000"/>
        </w:rPr>
        <w:t xml:space="preserve"> class contains unique elements.</w:t>
      </w:r>
    </w:p>
    <w:p w14:paraId="7215BC35" w14:textId="77777777" w:rsidR="00B9345B" w:rsidRDefault="00B9345B" w:rsidP="00B9345B">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Hashtable</w:t>
      </w:r>
      <w:proofErr w:type="spellEnd"/>
      <w:r>
        <w:rPr>
          <w:rFonts w:ascii="Segoe UI" w:hAnsi="Segoe UI" w:cs="Segoe UI"/>
          <w:color w:val="000000"/>
        </w:rPr>
        <w:t xml:space="preserve"> class doesn't allow null key or value.</w:t>
      </w:r>
    </w:p>
    <w:p w14:paraId="46E22A33" w14:textId="77777777" w:rsidR="00B9345B" w:rsidRDefault="00B9345B" w:rsidP="00B9345B">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Hashtable</w:t>
      </w:r>
      <w:proofErr w:type="spellEnd"/>
      <w:r>
        <w:rPr>
          <w:rFonts w:ascii="Segoe UI" w:hAnsi="Segoe UI" w:cs="Segoe UI"/>
          <w:color w:val="000000"/>
        </w:rPr>
        <w:t xml:space="preserve"> class is synchronized.</w:t>
      </w:r>
    </w:p>
    <w:p w14:paraId="6D79C48F" w14:textId="77777777" w:rsidR="00B9345B" w:rsidRDefault="00B9345B" w:rsidP="00B9345B">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initial default capacity of </w:t>
      </w:r>
      <w:proofErr w:type="spellStart"/>
      <w:r>
        <w:rPr>
          <w:rFonts w:ascii="Segoe UI" w:hAnsi="Segoe UI" w:cs="Segoe UI"/>
          <w:color w:val="000000"/>
        </w:rPr>
        <w:t>Hashtable</w:t>
      </w:r>
      <w:proofErr w:type="spellEnd"/>
      <w:r>
        <w:rPr>
          <w:rFonts w:ascii="Segoe UI" w:hAnsi="Segoe UI" w:cs="Segoe UI"/>
          <w:color w:val="000000"/>
        </w:rPr>
        <w:t xml:space="preserve"> class is 11 whereas </w:t>
      </w:r>
      <w:proofErr w:type="spellStart"/>
      <w:r>
        <w:rPr>
          <w:rFonts w:ascii="Segoe UI" w:hAnsi="Segoe UI" w:cs="Segoe UI"/>
          <w:color w:val="000000"/>
        </w:rPr>
        <w:t>loadFactor</w:t>
      </w:r>
      <w:proofErr w:type="spellEnd"/>
      <w:r>
        <w:rPr>
          <w:rFonts w:ascii="Segoe UI" w:hAnsi="Segoe UI" w:cs="Segoe UI"/>
          <w:color w:val="000000"/>
        </w:rPr>
        <w:t xml:space="preserve"> is 0.75.</w:t>
      </w:r>
    </w:p>
    <w:p w14:paraId="7376A093" w14:textId="77777777" w:rsidR="00B9345B" w:rsidRDefault="00B9345B" w:rsidP="00B9345B">
      <w:pPr>
        <w:pStyle w:val="Heading3"/>
        <w:shd w:val="clear" w:color="auto" w:fill="FFFFFF"/>
        <w:spacing w:line="312" w:lineRule="atLeast"/>
        <w:jc w:val="both"/>
        <w:rPr>
          <w:rFonts w:ascii="Helvetica" w:hAnsi="Helvetica" w:cs="Helvetica"/>
          <w:color w:val="610B4B"/>
          <w:sz w:val="32"/>
          <w:szCs w:val="32"/>
        </w:rPr>
      </w:pPr>
      <w:proofErr w:type="spellStart"/>
      <w:r>
        <w:rPr>
          <w:rFonts w:ascii="Helvetica" w:hAnsi="Helvetica" w:cs="Helvetica"/>
          <w:b/>
          <w:bCs/>
          <w:color w:val="610B4B"/>
          <w:sz w:val="32"/>
          <w:szCs w:val="32"/>
        </w:rPr>
        <w:t>Hashtable</w:t>
      </w:r>
      <w:proofErr w:type="spellEnd"/>
      <w:r>
        <w:rPr>
          <w:rFonts w:ascii="Helvetica" w:hAnsi="Helvetica" w:cs="Helvetica"/>
          <w:b/>
          <w:bCs/>
          <w:color w:val="610B4B"/>
          <w:sz w:val="32"/>
          <w:szCs w:val="32"/>
        </w:rPr>
        <w:t xml:space="preserve"> class declaration</w:t>
      </w:r>
    </w:p>
    <w:p w14:paraId="28FB26B5" w14:textId="77777777" w:rsidR="00B9345B" w:rsidRDefault="00B9345B" w:rsidP="00B9345B">
      <w:pPr>
        <w:pStyle w:val="NormalWeb"/>
        <w:shd w:val="clear" w:color="auto" w:fill="FFFFFF"/>
        <w:jc w:val="both"/>
        <w:rPr>
          <w:rFonts w:ascii="Segoe UI" w:hAnsi="Segoe UI" w:cs="Segoe UI"/>
          <w:color w:val="333333"/>
        </w:rPr>
      </w:pPr>
      <w:r>
        <w:rPr>
          <w:rFonts w:ascii="Segoe UI" w:hAnsi="Segoe UI" w:cs="Segoe UI"/>
          <w:color w:val="333333"/>
        </w:rPr>
        <w:t xml:space="preserve">Let's see the declaration for </w:t>
      </w:r>
      <w:proofErr w:type="spellStart"/>
      <w:proofErr w:type="gramStart"/>
      <w:r>
        <w:rPr>
          <w:rFonts w:ascii="Segoe UI" w:hAnsi="Segoe UI" w:cs="Segoe UI"/>
          <w:color w:val="333333"/>
        </w:rPr>
        <w:t>java.util</w:t>
      </w:r>
      <w:proofErr w:type="gramEnd"/>
      <w:r>
        <w:rPr>
          <w:rFonts w:ascii="Segoe UI" w:hAnsi="Segoe UI" w:cs="Segoe UI"/>
          <w:color w:val="333333"/>
        </w:rPr>
        <w:t>.Hashtable</w:t>
      </w:r>
      <w:proofErr w:type="spellEnd"/>
      <w:r>
        <w:rPr>
          <w:rFonts w:ascii="Segoe UI" w:hAnsi="Segoe UI" w:cs="Segoe UI"/>
          <w:color w:val="333333"/>
        </w:rPr>
        <w:t xml:space="preserve"> class.</w:t>
      </w:r>
    </w:p>
    <w:p w14:paraId="4608B89B" w14:textId="77777777" w:rsidR="00B9345B" w:rsidRDefault="00B9345B" w:rsidP="00B9345B">
      <w:pPr>
        <w:pStyle w:val="alt"/>
        <w:numPr>
          <w:ilvl w:val="0"/>
          <w:numId w:val="3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Hashtable&lt;</w:t>
      </w:r>
      <w:proofErr w:type="gramStart"/>
      <w:r>
        <w:rPr>
          <w:rFonts w:ascii="Segoe UI" w:hAnsi="Segoe UI" w:cs="Segoe UI"/>
          <w:color w:val="000000"/>
          <w:bdr w:val="none" w:sz="0" w:space="0" w:color="auto" w:frame="1"/>
        </w:rPr>
        <w:t>K,V</w:t>
      </w:r>
      <w:proofErr w:type="gramEnd"/>
      <w:r>
        <w:rPr>
          <w:rFonts w:ascii="Segoe UI" w:hAnsi="Segoe UI" w:cs="Segoe UI"/>
          <w:color w:val="000000"/>
          <w:bdr w:val="none" w:sz="0" w:space="0" w:color="auto" w:frame="1"/>
        </w:rPr>
        <w:t>&gt;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Dictionary&lt;K,V&gt;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Map&lt;K,V&gt;, Cloneable, Serializable  </w:t>
      </w:r>
    </w:p>
    <w:p w14:paraId="579EFDC1" w14:textId="77777777" w:rsidR="00B9345B" w:rsidRDefault="00B9345B" w:rsidP="00B9345B">
      <w:pPr>
        <w:pStyle w:val="Heading3"/>
        <w:shd w:val="clear" w:color="auto" w:fill="FFFFFF"/>
        <w:spacing w:line="312" w:lineRule="atLeast"/>
        <w:jc w:val="both"/>
        <w:rPr>
          <w:rFonts w:ascii="Helvetica" w:hAnsi="Helvetica" w:cs="Helvetica"/>
          <w:color w:val="610B4B"/>
          <w:sz w:val="32"/>
          <w:szCs w:val="32"/>
        </w:rPr>
      </w:pPr>
      <w:proofErr w:type="spellStart"/>
      <w:r>
        <w:rPr>
          <w:rFonts w:ascii="Helvetica" w:hAnsi="Helvetica" w:cs="Helvetica"/>
          <w:b/>
          <w:bCs/>
          <w:color w:val="610B4B"/>
          <w:sz w:val="32"/>
          <w:szCs w:val="32"/>
        </w:rPr>
        <w:t>Hashtable</w:t>
      </w:r>
      <w:proofErr w:type="spellEnd"/>
      <w:r>
        <w:rPr>
          <w:rFonts w:ascii="Helvetica" w:hAnsi="Helvetica" w:cs="Helvetica"/>
          <w:b/>
          <w:bCs/>
          <w:color w:val="610B4B"/>
          <w:sz w:val="32"/>
          <w:szCs w:val="32"/>
        </w:rPr>
        <w:t xml:space="preserve"> class Parameters</w:t>
      </w:r>
    </w:p>
    <w:p w14:paraId="0979C117" w14:textId="77777777" w:rsidR="00B9345B" w:rsidRDefault="00B9345B" w:rsidP="00B9345B">
      <w:pPr>
        <w:pStyle w:val="NormalWeb"/>
        <w:shd w:val="clear" w:color="auto" w:fill="FFFFFF"/>
        <w:jc w:val="both"/>
        <w:rPr>
          <w:rFonts w:ascii="Segoe UI" w:hAnsi="Segoe UI" w:cs="Segoe UI"/>
          <w:color w:val="333333"/>
        </w:rPr>
      </w:pPr>
      <w:r>
        <w:rPr>
          <w:rFonts w:ascii="Segoe UI" w:hAnsi="Segoe UI" w:cs="Segoe UI"/>
          <w:color w:val="333333"/>
        </w:rPr>
        <w:t xml:space="preserve">Let's see the Parameters for </w:t>
      </w:r>
      <w:proofErr w:type="spellStart"/>
      <w:proofErr w:type="gramStart"/>
      <w:r>
        <w:rPr>
          <w:rFonts w:ascii="Segoe UI" w:hAnsi="Segoe UI" w:cs="Segoe UI"/>
          <w:color w:val="333333"/>
        </w:rPr>
        <w:t>java.util</w:t>
      </w:r>
      <w:proofErr w:type="gramEnd"/>
      <w:r>
        <w:rPr>
          <w:rFonts w:ascii="Segoe UI" w:hAnsi="Segoe UI" w:cs="Segoe UI"/>
          <w:color w:val="333333"/>
        </w:rPr>
        <w:t>.Hashtable</w:t>
      </w:r>
      <w:proofErr w:type="spellEnd"/>
      <w:r>
        <w:rPr>
          <w:rFonts w:ascii="Segoe UI" w:hAnsi="Segoe UI" w:cs="Segoe UI"/>
          <w:color w:val="333333"/>
        </w:rPr>
        <w:t xml:space="preserve"> class.</w:t>
      </w:r>
    </w:p>
    <w:p w14:paraId="1EF13905" w14:textId="77777777" w:rsidR="00B9345B" w:rsidRDefault="00B9345B" w:rsidP="00B9345B">
      <w:pPr>
        <w:numPr>
          <w:ilvl w:val="0"/>
          <w:numId w:val="3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K</w:t>
      </w:r>
      <w:r>
        <w:rPr>
          <w:rFonts w:ascii="Segoe UI" w:hAnsi="Segoe UI" w:cs="Segoe UI"/>
          <w:color w:val="000000"/>
        </w:rPr>
        <w:t>: It is the type of keys maintained by this map.</w:t>
      </w:r>
    </w:p>
    <w:p w14:paraId="272527FF" w14:textId="77777777" w:rsidR="00B9345B" w:rsidRDefault="00B9345B" w:rsidP="00B9345B">
      <w:pPr>
        <w:numPr>
          <w:ilvl w:val="0"/>
          <w:numId w:val="3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w:t>
      </w:r>
      <w:r>
        <w:rPr>
          <w:rFonts w:ascii="Segoe UI" w:hAnsi="Segoe UI" w:cs="Segoe UI"/>
          <w:color w:val="000000"/>
        </w:rPr>
        <w:t>: It is the type of mapped values.</w:t>
      </w:r>
    </w:p>
    <w:p w14:paraId="577C176F" w14:textId="77777777" w:rsidR="00B9345B" w:rsidRDefault="00B9345B" w:rsidP="00B9345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 xml:space="preserve">Constructors of Java </w:t>
      </w:r>
      <w:proofErr w:type="spellStart"/>
      <w:r>
        <w:rPr>
          <w:rFonts w:ascii="Helvetica" w:hAnsi="Helvetica" w:cs="Helvetica"/>
          <w:b/>
          <w:bCs/>
          <w:color w:val="610B4B"/>
          <w:sz w:val="32"/>
          <w:szCs w:val="32"/>
        </w:rPr>
        <w:t>Hashtable</w:t>
      </w:r>
      <w:proofErr w:type="spellEnd"/>
      <w:r>
        <w:rPr>
          <w:rFonts w:ascii="Helvetica" w:hAnsi="Helvetica" w:cs="Helvetica"/>
          <w:b/>
          <w:bCs/>
          <w:color w:val="610B4B"/>
          <w:sz w:val="32"/>
          <w:szCs w:val="32"/>
        </w:rPr>
        <w:t xml:space="preserve"> class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00"/>
        <w:gridCol w:w="6792"/>
      </w:tblGrid>
      <w:tr w:rsidR="00B9345B" w14:paraId="253D0374" w14:textId="77777777" w:rsidTr="00B9345B">
        <w:tc>
          <w:tcPr>
            <w:tcW w:w="0" w:type="auto"/>
            <w:shd w:val="clear" w:color="auto" w:fill="C7CCBE"/>
            <w:tcMar>
              <w:top w:w="180" w:type="dxa"/>
              <w:left w:w="180" w:type="dxa"/>
              <w:bottom w:w="180" w:type="dxa"/>
              <w:right w:w="180" w:type="dxa"/>
            </w:tcMar>
            <w:hideMark/>
          </w:tcPr>
          <w:p w14:paraId="4E9BE733" w14:textId="77777777" w:rsidR="00B9345B" w:rsidRDefault="00B9345B">
            <w:pPr>
              <w:rPr>
                <w:rFonts w:ascii="Times New Roman" w:hAnsi="Times New Roman" w:cs="Times New Roman"/>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14:paraId="4E015C41" w14:textId="77777777" w:rsidR="00B9345B" w:rsidRDefault="00B9345B">
            <w:pPr>
              <w:rPr>
                <w:b/>
                <w:bCs/>
                <w:color w:val="000000"/>
                <w:sz w:val="26"/>
                <w:szCs w:val="26"/>
              </w:rPr>
            </w:pPr>
            <w:r>
              <w:rPr>
                <w:b/>
                <w:bCs/>
                <w:color w:val="000000"/>
                <w:sz w:val="26"/>
                <w:szCs w:val="26"/>
              </w:rPr>
              <w:t>Description</w:t>
            </w:r>
          </w:p>
        </w:tc>
      </w:tr>
      <w:tr w:rsidR="00B9345B" w14:paraId="03ACECDF"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BA4AD0" w14:textId="77777777" w:rsidR="00B9345B" w:rsidRDefault="00B9345B">
            <w:pPr>
              <w:jc w:val="both"/>
              <w:rPr>
                <w:rFonts w:ascii="Segoe UI" w:hAnsi="Segoe UI" w:cs="Segoe UI"/>
                <w:color w:val="333333"/>
                <w:sz w:val="24"/>
                <w:szCs w:val="24"/>
              </w:rPr>
            </w:pPr>
            <w:proofErr w:type="spellStart"/>
            <w:proofErr w:type="gramStart"/>
            <w:r>
              <w:rPr>
                <w:rFonts w:ascii="Segoe UI" w:hAnsi="Segoe UI" w:cs="Segoe UI"/>
                <w:color w:val="333333"/>
              </w:rPr>
              <w:t>Hashtable</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D4E6F3" w14:textId="77777777" w:rsidR="00B9345B" w:rsidRDefault="00B9345B">
            <w:pPr>
              <w:jc w:val="both"/>
              <w:rPr>
                <w:rFonts w:ascii="Segoe UI" w:hAnsi="Segoe UI" w:cs="Segoe UI"/>
                <w:color w:val="333333"/>
              </w:rPr>
            </w:pPr>
            <w:r>
              <w:rPr>
                <w:rFonts w:ascii="Segoe UI" w:hAnsi="Segoe UI" w:cs="Segoe UI"/>
                <w:color w:val="333333"/>
              </w:rPr>
              <w:t xml:space="preserve">It creates an empty </w:t>
            </w:r>
            <w:proofErr w:type="spellStart"/>
            <w:r>
              <w:rPr>
                <w:rFonts w:ascii="Segoe UI" w:hAnsi="Segoe UI" w:cs="Segoe UI"/>
                <w:color w:val="333333"/>
              </w:rPr>
              <w:t>hashtable</w:t>
            </w:r>
            <w:proofErr w:type="spellEnd"/>
            <w:r>
              <w:rPr>
                <w:rFonts w:ascii="Segoe UI" w:hAnsi="Segoe UI" w:cs="Segoe UI"/>
                <w:color w:val="333333"/>
              </w:rPr>
              <w:t xml:space="preserve"> having the initial default capacity and load factor.</w:t>
            </w:r>
          </w:p>
        </w:tc>
      </w:tr>
      <w:tr w:rsidR="00B9345B" w14:paraId="1CDA9E93"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07CC67" w14:textId="77777777" w:rsidR="00B9345B" w:rsidRDefault="00B9345B">
            <w:pPr>
              <w:jc w:val="both"/>
              <w:rPr>
                <w:rFonts w:ascii="Segoe UI" w:hAnsi="Segoe UI" w:cs="Segoe UI"/>
                <w:color w:val="333333"/>
              </w:rPr>
            </w:pPr>
            <w:proofErr w:type="spellStart"/>
            <w:proofErr w:type="gramStart"/>
            <w:r>
              <w:rPr>
                <w:rFonts w:ascii="Segoe UI" w:hAnsi="Segoe UI" w:cs="Segoe UI"/>
                <w:color w:val="333333"/>
              </w:rPr>
              <w:t>Hashtable</w:t>
            </w:r>
            <w:proofErr w:type="spellEnd"/>
            <w:r>
              <w:rPr>
                <w:rFonts w:ascii="Segoe UI" w:hAnsi="Segoe UI" w:cs="Segoe UI"/>
                <w:color w:val="333333"/>
              </w:rPr>
              <w:t>(</w:t>
            </w:r>
            <w:proofErr w:type="gramEnd"/>
            <w:r>
              <w:rPr>
                <w:rFonts w:ascii="Segoe UI" w:hAnsi="Segoe UI" w:cs="Segoe UI"/>
                <w:color w:val="333333"/>
              </w:rPr>
              <w:t>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395764" w14:textId="77777777" w:rsidR="00B9345B" w:rsidRDefault="00B9345B">
            <w:pPr>
              <w:jc w:val="both"/>
              <w:rPr>
                <w:rFonts w:ascii="Segoe UI" w:hAnsi="Segoe UI" w:cs="Segoe UI"/>
                <w:color w:val="333333"/>
              </w:rPr>
            </w:pPr>
            <w:r>
              <w:rPr>
                <w:rFonts w:ascii="Segoe UI" w:hAnsi="Segoe UI" w:cs="Segoe UI"/>
                <w:color w:val="333333"/>
              </w:rPr>
              <w:t>It accepts an integer parameter and creates a hash table that contains a specified initial capacity.</w:t>
            </w:r>
          </w:p>
        </w:tc>
      </w:tr>
      <w:tr w:rsidR="00B9345B" w14:paraId="16384E36"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024200" w14:textId="77777777" w:rsidR="00B9345B" w:rsidRDefault="00B9345B">
            <w:pPr>
              <w:jc w:val="both"/>
              <w:rPr>
                <w:rFonts w:ascii="Segoe UI" w:hAnsi="Segoe UI" w:cs="Segoe UI"/>
                <w:color w:val="333333"/>
              </w:rPr>
            </w:pPr>
            <w:proofErr w:type="spellStart"/>
            <w:proofErr w:type="gramStart"/>
            <w:r>
              <w:rPr>
                <w:rFonts w:ascii="Segoe UI" w:hAnsi="Segoe UI" w:cs="Segoe UI"/>
                <w:color w:val="333333"/>
              </w:rPr>
              <w:t>Hashtable</w:t>
            </w:r>
            <w:proofErr w:type="spellEnd"/>
            <w:r>
              <w:rPr>
                <w:rFonts w:ascii="Segoe UI" w:hAnsi="Segoe UI" w:cs="Segoe UI"/>
                <w:color w:val="333333"/>
              </w:rPr>
              <w:t>(</w:t>
            </w:r>
            <w:proofErr w:type="gramEnd"/>
            <w:r>
              <w:rPr>
                <w:rFonts w:ascii="Segoe UI" w:hAnsi="Segoe UI" w:cs="Segoe UI"/>
                <w:color w:val="333333"/>
              </w:rPr>
              <w:t xml:space="preserve">int capacity, float </w:t>
            </w:r>
            <w:proofErr w:type="spellStart"/>
            <w:r>
              <w:rPr>
                <w:rFonts w:ascii="Segoe UI" w:hAnsi="Segoe UI" w:cs="Segoe UI"/>
                <w:color w:val="333333"/>
              </w:rPr>
              <w:t>loadFactor</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AAB040" w14:textId="77777777" w:rsidR="00B9345B" w:rsidRDefault="00B9345B">
            <w:pPr>
              <w:jc w:val="both"/>
              <w:rPr>
                <w:rFonts w:ascii="Segoe UI" w:hAnsi="Segoe UI" w:cs="Segoe UI"/>
                <w:color w:val="333333"/>
              </w:rPr>
            </w:pPr>
            <w:r>
              <w:rPr>
                <w:rFonts w:ascii="Segoe UI" w:hAnsi="Segoe UI" w:cs="Segoe UI"/>
                <w:color w:val="333333"/>
              </w:rPr>
              <w:t xml:space="preserve">It is used to create a hash table having the specified initial capacity and </w:t>
            </w:r>
            <w:proofErr w:type="spellStart"/>
            <w:r>
              <w:rPr>
                <w:rFonts w:ascii="Segoe UI" w:hAnsi="Segoe UI" w:cs="Segoe UI"/>
                <w:color w:val="333333"/>
              </w:rPr>
              <w:t>loadFactor</w:t>
            </w:r>
            <w:proofErr w:type="spellEnd"/>
            <w:r>
              <w:rPr>
                <w:rFonts w:ascii="Segoe UI" w:hAnsi="Segoe UI" w:cs="Segoe UI"/>
                <w:color w:val="333333"/>
              </w:rPr>
              <w:t>.</w:t>
            </w:r>
          </w:p>
        </w:tc>
      </w:tr>
      <w:tr w:rsidR="00B9345B" w14:paraId="2BF725F4"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1D219F" w14:textId="77777777" w:rsidR="00B9345B" w:rsidRDefault="00B9345B">
            <w:pPr>
              <w:jc w:val="both"/>
              <w:rPr>
                <w:rFonts w:ascii="Segoe UI" w:hAnsi="Segoe UI" w:cs="Segoe UI"/>
                <w:color w:val="333333"/>
              </w:rPr>
            </w:pPr>
            <w:proofErr w:type="spellStart"/>
            <w:proofErr w:type="gramStart"/>
            <w:r>
              <w:rPr>
                <w:rFonts w:ascii="Segoe UI" w:hAnsi="Segoe UI" w:cs="Segoe UI"/>
                <w:color w:val="333333"/>
              </w:rPr>
              <w:t>Hashtable</w:t>
            </w:r>
            <w:proofErr w:type="spellEnd"/>
            <w:r>
              <w:rPr>
                <w:rFonts w:ascii="Segoe UI" w:hAnsi="Segoe UI" w:cs="Segoe UI"/>
                <w:color w:val="333333"/>
              </w:rPr>
              <w:t>(</w:t>
            </w:r>
            <w:proofErr w:type="gramEnd"/>
            <w:r>
              <w:rPr>
                <w:rFonts w:ascii="Segoe UI" w:hAnsi="Segoe UI" w:cs="Segoe UI"/>
                <w:color w:val="333333"/>
              </w:rPr>
              <w:t>Map&lt;? extends K,? extends V&gt; 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9F867C" w14:textId="77777777" w:rsidR="00B9345B" w:rsidRDefault="00B9345B">
            <w:pPr>
              <w:jc w:val="both"/>
              <w:rPr>
                <w:rFonts w:ascii="Segoe UI" w:hAnsi="Segoe UI" w:cs="Segoe UI"/>
                <w:color w:val="333333"/>
              </w:rPr>
            </w:pPr>
            <w:r>
              <w:rPr>
                <w:rFonts w:ascii="Segoe UI" w:hAnsi="Segoe UI" w:cs="Segoe UI"/>
                <w:color w:val="333333"/>
              </w:rPr>
              <w:t>It creates a new hash table with the same mappings as the given Map.</w:t>
            </w:r>
          </w:p>
        </w:tc>
      </w:tr>
    </w:tbl>
    <w:p w14:paraId="4377D27D" w14:textId="77777777" w:rsidR="00B9345B" w:rsidRDefault="00B9345B" w:rsidP="00B9345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Methods of Java </w:t>
      </w:r>
      <w:proofErr w:type="spellStart"/>
      <w:r>
        <w:rPr>
          <w:rFonts w:ascii="Helvetica" w:hAnsi="Helvetica" w:cs="Helvetica"/>
          <w:b/>
          <w:bCs/>
          <w:color w:val="610B4B"/>
          <w:sz w:val="32"/>
          <w:szCs w:val="32"/>
        </w:rPr>
        <w:t>Hashtable</w:t>
      </w:r>
      <w:proofErr w:type="spellEnd"/>
      <w:r>
        <w:rPr>
          <w:rFonts w:ascii="Helvetica" w:hAnsi="Helvetica" w:cs="Helvetica"/>
          <w:b/>
          <w:bCs/>
          <w:color w:val="610B4B"/>
          <w:sz w:val="32"/>
          <w:szCs w:val="32"/>
        </w:rPr>
        <w:t xml:space="preserve"> class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35"/>
        <w:gridCol w:w="6057"/>
      </w:tblGrid>
      <w:tr w:rsidR="00B9345B" w14:paraId="699804AB" w14:textId="77777777" w:rsidTr="00B9345B">
        <w:tc>
          <w:tcPr>
            <w:tcW w:w="0" w:type="auto"/>
            <w:shd w:val="clear" w:color="auto" w:fill="C7CCBE"/>
            <w:tcMar>
              <w:top w:w="180" w:type="dxa"/>
              <w:left w:w="180" w:type="dxa"/>
              <w:bottom w:w="180" w:type="dxa"/>
              <w:right w:w="180" w:type="dxa"/>
            </w:tcMar>
            <w:hideMark/>
          </w:tcPr>
          <w:p w14:paraId="66D2DEDF" w14:textId="77777777" w:rsidR="00B9345B" w:rsidRDefault="00B9345B">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42BD0C92" w14:textId="77777777" w:rsidR="00B9345B" w:rsidRDefault="00B9345B">
            <w:pPr>
              <w:rPr>
                <w:b/>
                <w:bCs/>
                <w:color w:val="000000"/>
                <w:sz w:val="26"/>
                <w:szCs w:val="26"/>
              </w:rPr>
            </w:pPr>
            <w:r>
              <w:rPr>
                <w:b/>
                <w:bCs/>
                <w:color w:val="000000"/>
                <w:sz w:val="26"/>
                <w:szCs w:val="26"/>
              </w:rPr>
              <w:t>Description</w:t>
            </w:r>
          </w:p>
        </w:tc>
      </w:tr>
      <w:tr w:rsidR="00B9345B" w14:paraId="7E0854B8"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F806D7" w14:textId="77777777" w:rsidR="00B9345B" w:rsidRDefault="00B9345B">
            <w:pPr>
              <w:jc w:val="both"/>
              <w:rPr>
                <w:rFonts w:ascii="Segoe UI" w:hAnsi="Segoe UI" w:cs="Segoe UI"/>
                <w:color w:val="333333"/>
                <w:sz w:val="24"/>
                <w:szCs w:val="24"/>
              </w:rPr>
            </w:pPr>
            <w:r>
              <w:rPr>
                <w:rFonts w:ascii="Segoe UI" w:hAnsi="Segoe UI" w:cs="Segoe UI"/>
                <w:color w:val="333333"/>
              </w:rPr>
              <w:t xml:space="preserve">void </w:t>
            </w:r>
            <w:proofErr w:type="gramStart"/>
            <w:r>
              <w:rPr>
                <w:rFonts w:ascii="Segoe UI" w:hAnsi="Segoe UI" w:cs="Segoe UI"/>
                <w:color w:val="333333"/>
              </w:rPr>
              <w:t>clear(</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2B1D1A" w14:textId="77777777" w:rsidR="00B9345B" w:rsidRDefault="00B9345B">
            <w:pPr>
              <w:jc w:val="both"/>
              <w:rPr>
                <w:rFonts w:ascii="Segoe UI" w:hAnsi="Segoe UI" w:cs="Segoe UI"/>
                <w:color w:val="333333"/>
              </w:rPr>
            </w:pPr>
            <w:r>
              <w:rPr>
                <w:rFonts w:ascii="Segoe UI" w:hAnsi="Segoe UI" w:cs="Segoe UI"/>
                <w:color w:val="333333"/>
              </w:rPr>
              <w:t>It is used to reset the hash table.</w:t>
            </w:r>
          </w:p>
        </w:tc>
      </w:tr>
      <w:tr w:rsidR="00B9345B" w14:paraId="6876AEAF"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A714BA" w14:textId="77777777" w:rsidR="00B9345B" w:rsidRDefault="00B9345B">
            <w:pPr>
              <w:jc w:val="both"/>
              <w:rPr>
                <w:rFonts w:ascii="Segoe UI" w:hAnsi="Segoe UI" w:cs="Segoe UI"/>
                <w:color w:val="333333"/>
              </w:rPr>
            </w:pPr>
            <w:r>
              <w:rPr>
                <w:rFonts w:ascii="Segoe UI" w:hAnsi="Segoe UI" w:cs="Segoe UI"/>
                <w:color w:val="333333"/>
              </w:rPr>
              <w:t xml:space="preserve">Object </w:t>
            </w:r>
            <w:proofErr w:type="gramStart"/>
            <w:r>
              <w:rPr>
                <w:rFonts w:ascii="Segoe UI" w:hAnsi="Segoe UI" w:cs="Segoe UI"/>
                <w:color w:val="333333"/>
              </w:rPr>
              <w:t>clone(</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D2DD0A" w14:textId="77777777" w:rsidR="00B9345B" w:rsidRDefault="00B9345B">
            <w:pPr>
              <w:jc w:val="both"/>
              <w:rPr>
                <w:rFonts w:ascii="Segoe UI" w:hAnsi="Segoe UI" w:cs="Segoe UI"/>
                <w:color w:val="333333"/>
              </w:rPr>
            </w:pPr>
            <w:r>
              <w:rPr>
                <w:rFonts w:ascii="Segoe UI" w:hAnsi="Segoe UI" w:cs="Segoe UI"/>
                <w:color w:val="333333"/>
              </w:rPr>
              <w:t xml:space="preserve">It returns a shallow copy of the </w:t>
            </w:r>
            <w:proofErr w:type="spellStart"/>
            <w:r>
              <w:rPr>
                <w:rFonts w:ascii="Segoe UI" w:hAnsi="Segoe UI" w:cs="Segoe UI"/>
                <w:color w:val="333333"/>
              </w:rPr>
              <w:t>Hashtable</w:t>
            </w:r>
            <w:proofErr w:type="spellEnd"/>
            <w:r>
              <w:rPr>
                <w:rFonts w:ascii="Segoe UI" w:hAnsi="Segoe UI" w:cs="Segoe UI"/>
                <w:color w:val="333333"/>
              </w:rPr>
              <w:t>.</w:t>
            </w:r>
          </w:p>
        </w:tc>
      </w:tr>
      <w:tr w:rsidR="00B9345B" w14:paraId="3EBF0104"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18588D" w14:textId="77777777" w:rsidR="00B9345B" w:rsidRDefault="00B9345B">
            <w:pPr>
              <w:jc w:val="both"/>
              <w:rPr>
                <w:rFonts w:ascii="Segoe UI" w:hAnsi="Segoe UI" w:cs="Segoe UI"/>
                <w:color w:val="333333"/>
              </w:rPr>
            </w:pPr>
            <w:r>
              <w:rPr>
                <w:rFonts w:ascii="Segoe UI" w:hAnsi="Segoe UI" w:cs="Segoe UI"/>
                <w:color w:val="333333"/>
              </w:rPr>
              <w:t xml:space="preserve">V </w:t>
            </w:r>
            <w:proofErr w:type="gramStart"/>
            <w:r>
              <w:rPr>
                <w:rFonts w:ascii="Segoe UI" w:hAnsi="Segoe UI" w:cs="Segoe UI"/>
                <w:color w:val="333333"/>
              </w:rPr>
              <w:t>compute(</w:t>
            </w:r>
            <w:proofErr w:type="gramEnd"/>
            <w:r>
              <w:rPr>
                <w:rFonts w:ascii="Segoe UI" w:hAnsi="Segoe UI" w:cs="Segoe UI"/>
                <w:color w:val="333333"/>
              </w:rPr>
              <w:t xml:space="preserve">K key, </w:t>
            </w:r>
            <w:proofErr w:type="spellStart"/>
            <w:r>
              <w:rPr>
                <w:rFonts w:ascii="Segoe UI" w:hAnsi="Segoe UI" w:cs="Segoe UI"/>
                <w:color w:val="333333"/>
              </w:rPr>
              <w:t>BiFunction</w:t>
            </w:r>
            <w:proofErr w:type="spellEnd"/>
            <w:r>
              <w:rPr>
                <w:rFonts w:ascii="Segoe UI" w:hAnsi="Segoe UI" w:cs="Segoe UI"/>
                <w:color w:val="333333"/>
              </w:rPr>
              <w:t xml:space="preserve">&lt;? super K,? super V,? extends V&gt; </w:t>
            </w:r>
            <w:proofErr w:type="spellStart"/>
            <w:r>
              <w:rPr>
                <w:rFonts w:ascii="Segoe UI" w:hAnsi="Segoe UI" w:cs="Segoe UI"/>
                <w:color w:val="333333"/>
              </w:rPr>
              <w:t>remappingFunction</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09DF0E" w14:textId="77777777" w:rsidR="00B9345B" w:rsidRDefault="00B9345B">
            <w:pPr>
              <w:jc w:val="both"/>
              <w:rPr>
                <w:rFonts w:ascii="Segoe UI" w:hAnsi="Segoe UI" w:cs="Segoe UI"/>
                <w:color w:val="333333"/>
              </w:rPr>
            </w:pPr>
            <w:r>
              <w:rPr>
                <w:rFonts w:ascii="Segoe UI" w:hAnsi="Segoe UI" w:cs="Segoe UI"/>
                <w:color w:val="333333"/>
              </w:rPr>
              <w:t>It is used to compute a mapping for the specified key and its current mapped value (or null if there is no current mapping).</w:t>
            </w:r>
          </w:p>
        </w:tc>
      </w:tr>
      <w:tr w:rsidR="00B9345B" w14:paraId="767E8F3C"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96C3A1" w14:textId="77777777" w:rsidR="00B9345B" w:rsidRDefault="00B9345B">
            <w:pPr>
              <w:jc w:val="both"/>
              <w:rPr>
                <w:rFonts w:ascii="Segoe UI" w:hAnsi="Segoe UI" w:cs="Segoe UI"/>
                <w:color w:val="333333"/>
              </w:rPr>
            </w:pPr>
            <w:r>
              <w:rPr>
                <w:rFonts w:ascii="Segoe UI" w:hAnsi="Segoe UI" w:cs="Segoe UI"/>
                <w:color w:val="333333"/>
              </w:rPr>
              <w:t xml:space="preserve">V </w:t>
            </w:r>
            <w:proofErr w:type="spellStart"/>
            <w:proofErr w:type="gramStart"/>
            <w:r>
              <w:rPr>
                <w:rFonts w:ascii="Segoe UI" w:hAnsi="Segoe UI" w:cs="Segoe UI"/>
                <w:color w:val="333333"/>
              </w:rPr>
              <w:t>computeIfAbsent</w:t>
            </w:r>
            <w:proofErr w:type="spellEnd"/>
            <w:r>
              <w:rPr>
                <w:rFonts w:ascii="Segoe UI" w:hAnsi="Segoe UI" w:cs="Segoe UI"/>
                <w:color w:val="333333"/>
              </w:rPr>
              <w:t>(</w:t>
            </w:r>
            <w:proofErr w:type="gramEnd"/>
            <w:r>
              <w:rPr>
                <w:rFonts w:ascii="Segoe UI" w:hAnsi="Segoe UI" w:cs="Segoe UI"/>
                <w:color w:val="333333"/>
              </w:rPr>
              <w:t xml:space="preserve">K key, Function&lt;? super K,? extends V&gt; </w:t>
            </w:r>
            <w:proofErr w:type="spellStart"/>
            <w:r>
              <w:rPr>
                <w:rFonts w:ascii="Segoe UI" w:hAnsi="Segoe UI" w:cs="Segoe UI"/>
                <w:color w:val="333333"/>
              </w:rPr>
              <w:t>mappingFunction</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DBD4C5" w14:textId="77777777" w:rsidR="00B9345B" w:rsidRDefault="00B9345B">
            <w:pPr>
              <w:jc w:val="both"/>
              <w:rPr>
                <w:rFonts w:ascii="Segoe UI" w:hAnsi="Segoe UI" w:cs="Segoe UI"/>
                <w:color w:val="333333"/>
              </w:rPr>
            </w:pPr>
            <w:r>
              <w:rPr>
                <w:rFonts w:ascii="Segoe UI" w:hAnsi="Segoe UI" w:cs="Segoe UI"/>
                <w:color w:val="333333"/>
              </w:rPr>
              <w:t>It is used to compute its value using the given mapping function, if the specified key is not already associated with a value (or is mapped to null</w:t>
            </w:r>
            <w:proofErr w:type="gramStart"/>
            <w:r>
              <w:rPr>
                <w:rFonts w:ascii="Segoe UI" w:hAnsi="Segoe UI" w:cs="Segoe UI"/>
                <w:color w:val="333333"/>
              </w:rPr>
              <w:t>), and</w:t>
            </w:r>
            <w:proofErr w:type="gramEnd"/>
            <w:r>
              <w:rPr>
                <w:rFonts w:ascii="Segoe UI" w:hAnsi="Segoe UI" w:cs="Segoe UI"/>
                <w:color w:val="333333"/>
              </w:rPr>
              <w:t xml:space="preserve"> enters it into this map unless null.</w:t>
            </w:r>
          </w:p>
        </w:tc>
      </w:tr>
      <w:tr w:rsidR="00B9345B" w14:paraId="3C6C9332"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49F2CB" w14:textId="77777777" w:rsidR="00B9345B" w:rsidRDefault="00B9345B">
            <w:pPr>
              <w:jc w:val="both"/>
              <w:rPr>
                <w:rFonts w:ascii="Segoe UI" w:hAnsi="Segoe UI" w:cs="Segoe UI"/>
                <w:color w:val="333333"/>
              </w:rPr>
            </w:pPr>
            <w:r>
              <w:rPr>
                <w:rFonts w:ascii="Segoe UI" w:hAnsi="Segoe UI" w:cs="Segoe UI"/>
                <w:color w:val="333333"/>
              </w:rPr>
              <w:t xml:space="preserve">V </w:t>
            </w:r>
            <w:proofErr w:type="spellStart"/>
            <w:proofErr w:type="gramStart"/>
            <w:r>
              <w:rPr>
                <w:rFonts w:ascii="Segoe UI" w:hAnsi="Segoe UI" w:cs="Segoe UI"/>
                <w:color w:val="333333"/>
              </w:rPr>
              <w:t>computeIfPresent</w:t>
            </w:r>
            <w:proofErr w:type="spellEnd"/>
            <w:r>
              <w:rPr>
                <w:rFonts w:ascii="Segoe UI" w:hAnsi="Segoe UI" w:cs="Segoe UI"/>
                <w:color w:val="333333"/>
              </w:rPr>
              <w:t>(</w:t>
            </w:r>
            <w:proofErr w:type="gramEnd"/>
            <w:r>
              <w:rPr>
                <w:rFonts w:ascii="Segoe UI" w:hAnsi="Segoe UI" w:cs="Segoe UI"/>
                <w:color w:val="333333"/>
              </w:rPr>
              <w:t xml:space="preserve">K key, </w:t>
            </w:r>
            <w:proofErr w:type="spellStart"/>
            <w:r>
              <w:rPr>
                <w:rFonts w:ascii="Segoe UI" w:hAnsi="Segoe UI" w:cs="Segoe UI"/>
                <w:color w:val="333333"/>
              </w:rPr>
              <w:t>BiFunction</w:t>
            </w:r>
            <w:proofErr w:type="spellEnd"/>
            <w:r>
              <w:rPr>
                <w:rFonts w:ascii="Segoe UI" w:hAnsi="Segoe UI" w:cs="Segoe UI"/>
                <w:color w:val="333333"/>
              </w:rPr>
              <w:t xml:space="preserve">&lt;? super K,? super V,? extends V&gt; </w:t>
            </w:r>
            <w:proofErr w:type="spellStart"/>
            <w:r>
              <w:rPr>
                <w:rFonts w:ascii="Segoe UI" w:hAnsi="Segoe UI" w:cs="Segoe UI"/>
                <w:color w:val="333333"/>
              </w:rPr>
              <w:t>remappingFunction</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F45BA4" w14:textId="77777777" w:rsidR="00B9345B" w:rsidRDefault="00B9345B">
            <w:pPr>
              <w:jc w:val="both"/>
              <w:rPr>
                <w:rFonts w:ascii="Segoe UI" w:hAnsi="Segoe UI" w:cs="Segoe UI"/>
                <w:color w:val="333333"/>
              </w:rPr>
            </w:pPr>
            <w:r>
              <w:rPr>
                <w:rFonts w:ascii="Segoe UI" w:hAnsi="Segoe UI" w:cs="Segoe UI"/>
                <w:color w:val="333333"/>
              </w:rPr>
              <w:t>It is used to compute a new mapping given the key and its current mapped value if the value for the specified key is present and non-null.</w:t>
            </w:r>
          </w:p>
        </w:tc>
      </w:tr>
      <w:tr w:rsidR="00B9345B" w14:paraId="404F7F55"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57BF3B" w14:textId="77777777" w:rsidR="00B9345B" w:rsidRDefault="00B9345B">
            <w:pPr>
              <w:jc w:val="both"/>
              <w:rPr>
                <w:rFonts w:ascii="Segoe UI" w:hAnsi="Segoe UI" w:cs="Segoe UI"/>
                <w:color w:val="333333"/>
              </w:rPr>
            </w:pPr>
            <w:r>
              <w:rPr>
                <w:rFonts w:ascii="Segoe UI" w:hAnsi="Segoe UI" w:cs="Segoe UI"/>
                <w:color w:val="333333"/>
              </w:rPr>
              <w:lastRenderedPageBreak/>
              <w:t>Enumeration </w:t>
            </w:r>
            <w:proofErr w:type="gramStart"/>
            <w:r>
              <w:rPr>
                <w:rFonts w:ascii="Segoe UI" w:hAnsi="Segoe UI" w:cs="Segoe UI"/>
                <w:color w:val="333333"/>
              </w:rPr>
              <w:t>elements(</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4FFAA6" w14:textId="77777777" w:rsidR="00B9345B" w:rsidRDefault="00B9345B">
            <w:pPr>
              <w:jc w:val="both"/>
              <w:rPr>
                <w:rFonts w:ascii="Segoe UI" w:hAnsi="Segoe UI" w:cs="Segoe UI"/>
                <w:color w:val="333333"/>
              </w:rPr>
            </w:pPr>
            <w:r>
              <w:rPr>
                <w:rFonts w:ascii="Segoe UI" w:hAnsi="Segoe UI" w:cs="Segoe UI"/>
                <w:color w:val="333333"/>
              </w:rPr>
              <w:t>It returns an enumeration of the values in the hash table.</w:t>
            </w:r>
          </w:p>
        </w:tc>
      </w:tr>
      <w:tr w:rsidR="00B9345B" w14:paraId="47BD4DA6"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D4AF3A" w14:textId="77777777" w:rsidR="00B9345B" w:rsidRDefault="00B9345B">
            <w:pPr>
              <w:jc w:val="both"/>
              <w:rPr>
                <w:rFonts w:ascii="Segoe UI" w:hAnsi="Segoe UI" w:cs="Segoe UI"/>
                <w:color w:val="333333"/>
              </w:rPr>
            </w:pPr>
            <w:r>
              <w:rPr>
                <w:rFonts w:ascii="Segoe UI" w:hAnsi="Segoe UI" w:cs="Segoe UI"/>
                <w:color w:val="333333"/>
              </w:rPr>
              <w:t>Set&lt;</w:t>
            </w:r>
            <w:proofErr w:type="spellStart"/>
            <w:r>
              <w:rPr>
                <w:rFonts w:ascii="Segoe UI" w:hAnsi="Segoe UI" w:cs="Segoe UI"/>
                <w:color w:val="333333"/>
              </w:rPr>
              <w:t>Map.Entry</w:t>
            </w:r>
            <w:proofErr w:type="spellEnd"/>
            <w:r>
              <w:rPr>
                <w:rFonts w:ascii="Segoe UI" w:hAnsi="Segoe UI" w:cs="Segoe UI"/>
                <w:color w:val="333333"/>
              </w:rPr>
              <w:t>&lt;</w:t>
            </w:r>
            <w:proofErr w:type="gramStart"/>
            <w:r>
              <w:rPr>
                <w:rFonts w:ascii="Segoe UI" w:hAnsi="Segoe UI" w:cs="Segoe UI"/>
                <w:color w:val="333333"/>
              </w:rPr>
              <w:t>K,V</w:t>
            </w:r>
            <w:proofErr w:type="gramEnd"/>
            <w:r>
              <w:rPr>
                <w:rFonts w:ascii="Segoe UI" w:hAnsi="Segoe UI" w:cs="Segoe UI"/>
                <w:color w:val="333333"/>
              </w:rPr>
              <w:t xml:space="preserve">&gt;&gt; </w:t>
            </w:r>
            <w:proofErr w:type="spellStart"/>
            <w:r>
              <w:rPr>
                <w:rFonts w:ascii="Segoe UI" w:hAnsi="Segoe UI" w:cs="Segoe UI"/>
                <w:color w:val="333333"/>
              </w:rPr>
              <w:t>entrySet</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532B9F" w14:textId="77777777" w:rsidR="00B9345B" w:rsidRDefault="00B9345B">
            <w:pPr>
              <w:jc w:val="both"/>
              <w:rPr>
                <w:rFonts w:ascii="Segoe UI" w:hAnsi="Segoe UI" w:cs="Segoe UI"/>
                <w:color w:val="333333"/>
              </w:rPr>
            </w:pPr>
            <w:r>
              <w:rPr>
                <w:rFonts w:ascii="Segoe UI" w:hAnsi="Segoe UI" w:cs="Segoe UI"/>
                <w:color w:val="333333"/>
              </w:rPr>
              <w:t>It returns a set view of the mappings contained in the map.</w:t>
            </w:r>
          </w:p>
        </w:tc>
      </w:tr>
      <w:tr w:rsidR="00B9345B" w14:paraId="29D26D73"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58BFCF" w14:textId="77777777" w:rsidR="00B9345B" w:rsidRDefault="00B9345B">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gramStart"/>
            <w:r>
              <w:rPr>
                <w:rFonts w:ascii="Segoe UI" w:hAnsi="Segoe UI" w:cs="Segoe UI"/>
                <w:color w:val="333333"/>
              </w:rPr>
              <w:t>equals(</w:t>
            </w:r>
            <w:proofErr w:type="gramEnd"/>
            <w:r>
              <w:rPr>
                <w:rFonts w:ascii="Segoe UI" w:hAnsi="Segoe UI" w:cs="Segoe UI"/>
                <w:color w:val="333333"/>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C32E42" w14:textId="77777777" w:rsidR="00B9345B" w:rsidRDefault="00B9345B">
            <w:pPr>
              <w:jc w:val="both"/>
              <w:rPr>
                <w:rFonts w:ascii="Segoe UI" w:hAnsi="Segoe UI" w:cs="Segoe UI"/>
                <w:color w:val="333333"/>
              </w:rPr>
            </w:pPr>
            <w:r>
              <w:rPr>
                <w:rFonts w:ascii="Segoe UI" w:hAnsi="Segoe UI" w:cs="Segoe UI"/>
                <w:color w:val="333333"/>
              </w:rPr>
              <w:t>It is used to compare the specified Object with the Map.</w:t>
            </w:r>
          </w:p>
        </w:tc>
      </w:tr>
      <w:tr w:rsidR="00B9345B" w14:paraId="3AB12573"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BD9598" w14:textId="77777777" w:rsidR="00B9345B" w:rsidRDefault="00B9345B">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forEach</w:t>
            </w:r>
            <w:proofErr w:type="spellEnd"/>
            <w:r>
              <w:rPr>
                <w:rFonts w:ascii="Segoe UI" w:hAnsi="Segoe UI" w:cs="Segoe UI"/>
                <w:color w:val="333333"/>
              </w:rPr>
              <w:t>(</w:t>
            </w:r>
            <w:proofErr w:type="spellStart"/>
            <w:proofErr w:type="gramEnd"/>
            <w:r>
              <w:rPr>
                <w:rFonts w:ascii="Segoe UI" w:hAnsi="Segoe UI" w:cs="Segoe UI"/>
                <w:color w:val="333333"/>
              </w:rPr>
              <w:t>BiConsumer</w:t>
            </w:r>
            <w:proofErr w:type="spellEnd"/>
            <w:r>
              <w:rPr>
                <w:rFonts w:ascii="Segoe UI" w:hAnsi="Segoe UI" w:cs="Segoe UI"/>
                <w:color w:val="333333"/>
              </w:rPr>
              <w:t>&lt;? super K,? super V&gt; action)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20A043" w14:textId="77777777" w:rsidR="00B9345B" w:rsidRDefault="00B9345B">
            <w:pPr>
              <w:jc w:val="both"/>
              <w:rPr>
                <w:rFonts w:ascii="Segoe UI" w:hAnsi="Segoe UI" w:cs="Segoe UI"/>
                <w:color w:val="333333"/>
              </w:rPr>
            </w:pPr>
            <w:r>
              <w:rPr>
                <w:rFonts w:ascii="Segoe UI" w:hAnsi="Segoe UI" w:cs="Segoe UI"/>
                <w:color w:val="333333"/>
              </w:rPr>
              <w:t>It performs the given action for each entry in the map until all entries have been processed or the action throws an exception.</w:t>
            </w:r>
          </w:p>
        </w:tc>
      </w:tr>
      <w:tr w:rsidR="00B9345B" w14:paraId="0771C46C"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F6710A" w14:textId="77777777" w:rsidR="00B9345B" w:rsidRDefault="00B9345B">
            <w:pPr>
              <w:jc w:val="both"/>
              <w:rPr>
                <w:rFonts w:ascii="Segoe UI" w:hAnsi="Segoe UI" w:cs="Segoe UI"/>
                <w:color w:val="333333"/>
              </w:rPr>
            </w:pPr>
            <w:r>
              <w:rPr>
                <w:rFonts w:ascii="Segoe UI" w:hAnsi="Segoe UI" w:cs="Segoe UI"/>
                <w:color w:val="333333"/>
              </w:rPr>
              <w:t xml:space="preserve">V </w:t>
            </w:r>
            <w:proofErr w:type="spellStart"/>
            <w:proofErr w:type="gramStart"/>
            <w:r>
              <w:rPr>
                <w:rFonts w:ascii="Segoe UI" w:hAnsi="Segoe UI" w:cs="Segoe UI"/>
                <w:color w:val="333333"/>
              </w:rPr>
              <w:t>getOrDefault</w:t>
            </w:r>
            <w:proofErr w:type="spellEnd"/>
            <w:r>
              <w:rPr>
                <w:rFonts w:ascii="Segoe UI" w:hAnsi="Segoe UI" w:cs="Segoe UI"/>
                <w:color w:val="333333"/>
              </w:rPr>
              <w:t>(</w:t>
            </w:r>
            <w:proofErr w:type="gramEnd"/>
            <w:r>
              <w:rPr>
                <w:rFonts w:ascii="Segoe UI" w:hAnsi="Segoe UI" w:cs="Segoe UI"/>
                <w:color w:val="333333"/>
              </w:rPr>
              <w:t xml:space="preserve">Object key, V </w:t>
            </w:r>
            <w:proofErr w:type="spellStart"/>
            <w:r>
              <w:rPr>
                <w:rFonts w:ascii="Segoe UI" w:hAnsi="Segoe UI" w:cs="Segoe UI"/>
                <w:color w:val="333333"/>
              </w:rPr>
              <w:t>defaultValue</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5B5250" w14:textId="77777777" w:rsidR="00B9345B" w:rsidRDefault="00B9345B">
            <w:pPr>
              <w:jc w:val="both"/>
              <w:rPr>
                <w:rFonts w:ascii="Segoe UI" w:hAnsi="Segoe UI" w:cs="Segoe UI"/>
                <w:color w:val="333333"/>
              </w:rPr>
            </w:pPr>
            <w:r>
              <w:rPr>
                <w:rFonts w:ascii="Segoe UI" w:hAnsi="Segoe UI" w:cs="Segoe UI"/>
                <w:color w:val="333333"/>
              </w:rPr>
              <w:t xml:space="preserve">It returns the value to which the specified key is mapped, or </w:t>
            </w:r>
            <w:proofErr w:type="spellStart"/>
            <w:r>
              <w:rPr>
                <w:rFonts w:ascii="Segoe UI" w:hAnsi="Segoe UI" w:cs="Segoe UI"/>
                <w:color w:val="333333"/>
              </w:rPr>
              <w:t>defaultValue</w:t>
            </w:r>
            <w:proofErr w:type="spellEnd"/>
            <w:r>
              <w:rPr>
                <w:rFonts w:ascii="Segoe UI" w:hAnsi="Segoe UI" w:cs="Segoe UI"/>
                <w:color w:val="333333"/>
              </w:rPr>
              <w:t xml:space="preserve"> if the map contains no mapping for the key.</w:t>
            </w:r>
          </w:p>
        </w:tc>
      </w:tr>
      <w:tr w:rsidR="00B9345B" w14:paraId="4ECB5839"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89124A" w14:textId="77777777" w:rsidR="00B9345B" w:rsidRDefault="00B9345B">
            <w:pPr>
              <w:jc w:val="both"/>
              <w:rPr>
                <w:rFonts w:ascii="Segoe UI" w:hAnsi="Segoe UI" w:cs="Segoe UI"/>
                <w:color w:val="333333"/>
              </w:rPr>
            </w:pPr>
            <w:r>
              <w:rPr>
                <w:rFonts w:ascii="Segoe UI" w:hAnsi="Segoe UI" w:cs="Segoe UI"/>
                <w:color w:val="333333"/>
              </w:rPr>
              <w:t xml:space="preserve">int </w:t>
            </w:r>
            <w:proofErr w:type="spellStart"/>
            <w:proofErr w:type="gramStart"/>
            <w:r>
              <w:rPr>
                <w:rFonts w:ascii="Segoe UI" w:hAnsi="Segoe UI" w:cs="Segoe UI"/>
                <w:color w:val="333333"/>
              </w:rPr>
              <w:t>hashCode</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8F7D6B" w14:textId="77777777" w:rsidR="00B9345B" w:rsidRDefault="00B9345B">
            <w:pPr>
              <w:jc w:val="both"/>
              <w:rPr>
                <w:rFonts w:ascii="Segoe UI" w:hAnsi="Segoe UI" w:cs="Segoe UI"/>
                <w:color w:val="333333"/>
              </w:rPr>
            </w:pPr>
            <w:r>
              <w:rPr>
                <w:rFonts w:ascii="Segoe UI" w:hAnsi="Segoe UI" w:cs="Segoe UI"/>
                <w:color w:val="333333"/>
              </w:rPr>
              <w:t>It returns the hash code value for the Map</w:t>
            </w:r>
          </w:p>
        </w:tc>
      </w:tr>
      <w:tr w:rsidR="00B9345B" w14:paraId="49163804"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046130" w14:textId="77777777" w:rsidR="00B9345B" w:rsidRDefault="00B9345B">
            <w:pPr>
              <w:jc w:val="both"/>
              <w:rPr>
                <w:rFonts w:ascii="Segoe UI" w:hAnsi="Segoe UI" w:cs="Segoe UI"/>
                <w:color w:val="333333"/>
              </w:rPr>
            </w:pPr>
            <w:r>
              <w:rPr>
                <w:rFonts w:ascii="Segoe UI" w:hAnsi="Segoe UI" w:cs="Segoe UI"/>
                <w:color w:val="333333"/>
              </w:rPr>
              <w:t xml:space="preserve">Enumeration&lt;K&gt; </w:t>
            </w:r>
            <w:proofErr w:type="gramStart"/>
            <w:r>
              <w:rPr>
                <w:rFonts w:ascii="Segoe UI" w:hAnsi="Segoe UI" w:cs="Segoe UI"/>
                <w:color w:val="333333"/>
              </w:rPr>
              <w:t>keys(</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117083" w14:textId="77777777" w:rsidR="00B9345B" w:rsidRDefault="00B9345B">
            <w:pPr>
              <w:jc w:val="both"/>
              <w:rPr>
                <w:rFonts w:ascii="Segoe UI" w:hAnsi="Segoe UI" w:cs="Segoe UI"/>
                <w:color w:val="333333"/>
              </w:rPr>
            </w:pPr>
            <w:r>
              <w:rPr>
                <w:rFonts w:ascii="Segoe UI" w:hAnsi="Segoe UI" w:cs="Segoe UI"/>
                <w:color w:val="333333"/>
              </w:rPr>
              <w:t xml:space="preserve">It returns an enumeration of the keys in the </w:t>
            </w:r>
            <w:proofErr w:type="spellStart"/>
            <w:r>
              <w:rPr>
                <w:rFonts w:ascii="Segoe UI" w:hAnsi="Segoe UI" w:cs="Segoe UI"/>
                <w:color w:val="333333"/>
              </w:rPr>
              <w:t>hashtable</w:t>
            </w:r>
            <w:proofErr w:type="spellEnd"/>
            <w:r>
              <w:rPr>
                <w:rFonts w:ascii="Segoe UI" w:hAnsi="Segoe UI" w:cs="Segoe UI"/>
                <w:color w:val="333333"/>
              </w:rPr>
              <w:t>.</w:t>
            </w:r>
          </w:p>
        </w:tc>
      </w:tr>
      <w:tr w:rsidR="00B9345B" w14:paraId="3348A6E4"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6FD6E7" w14:textId="77777777" w:rsidR="00B9345B" w:rsidRDefault="00B9345B">
            <w:pPr>
              <w:jc w:val="both"/>
              <w:rPr>
                <w:rFonts w:ascii="Segoe UI" w:hAnsi="Segoe UI" w:cs="Segoe UI"/>
                <w:color w:val="333333"/>
              </w:rPr>
            </w:pPr>
            <w:r>
              <w:rPr>
                <w:rFonts w:ascii="Segoe UI" w:hAnsi="Segoe UI" w:cs="Segoe UI"/>
                <w:color w:val="333333"/>
              </w:rPr>
              <w:t xml:space="preserve">Set&lt;K&gt; </w:t>
            </w:r>
            <w:proofErr w:type="spellStart"/>
            <w:proofErr w:type="gramStart"/>
            <w:r>
              <w:rPr>
                <w:rFonts w:ascii="Segoe UI" w:hAnsi="Segoe UI" w:cs="Segoe UI"/>
                <w:color w:val="333333"/>
              </w:rPr>
              <w:t>keySet</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9459E0" w14:textId="77777777" w:rsidR="00B9345B" w:rsidRDefault="00B9345B">
            <w:pPr>
              <w:jc w:val="both"/>
              <w:rPr>
                <w:rFonts w:ascii="Segoe UI" w:hAnsi="Segoe UI" w:cs="Segoe UI"/>
                <w:color w:val="333333"/>
              </w:rPr>
            </w:pPr>
            <w:r>
              <w:rPr>
                <w:rFonts w:ascii="Segoe UI" w:hAnsi="Segoe UI" w:cs="Segoe UI"/>
                <w:color w:val="333333"/>
              </w:rPr>
              <w:t>It returns a Set view of the keys contained in the map.</w:t>
            </w:r>
          </w:p>
        </w:tc>
      </w:tr>
      <w:tr w:rsidR="00B9345B" w14:paraId="55104C49"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373B5F" w14:textId="77777777" w:rsidR="00B9345B" w:rsidRDefault="00B9345B">
            <w:pPr>
              <w:jc w:val="both"/>
              <w:rPr>
                <w:rFonts w:ascii="Segoe UI" w:hAnsi="Segoe UI" w:cs="Segoe UI"/>
                <w:color w:val="333333"/>
              </w:rPr>
            </w:pPr>
            <w:r>
              <w:rPr>
                <w:rFonts w:ascii="Segoe UI" w:hAnsi="Segoe UI" w:cs="Segoe UI"/>
                <w:color w:val="333333"/>
              </w:rPr>
              <w:t xml:space="preserve">V </w:t>
            </w:r>
            <w:proofErr w:type="gramStart"/>
            <w:r>
              <w:rPr>
                <w:rFonts w:ascii="Segoe UI" w:hAnsi="Segoe UI" w:cs="Segoe UI"/>
                <w:color w:val="333333"/>
              </w:rPr>
              <w:t>merge(</w:t>
            </w:r>
            <w:proofErr w:type="gramEnd"/>
            <w:r>
              <w:rPr>
                <w:rFonts w:ascii="Segoe UI" w:hAnsi="Segoe UI" w:cs="Segoe UI"/>
                <w:color w:val="333333"/>
              </w:rPr>
              <w:t xml:space="preserve">K key, V value, </w:t>
            </w:r>
            <w:proofErr w:type="spellStart"/>
            <w:r>
              <w:rPr>
                <w:rFonts w:ascii="Segoe UI" w:hAnsi="Segoe UI" w:cs="Segoe UI"/>
                <w:color w:val="333333"/>
              </w:rPr>
              <w:t>BiFunction</w:t>
            </w:r>
            <w:proofErr w:type="spellEnd"/>
            <w:r>
              <w:rPr>
                <w:rFonts w:ascii="Segoe UI" w:hAnsi="Segoe UI" w:cs="Segoe UI"/>
                <w:color w:val="333333"/>
              </w:rPr>
              <w:t xml:space="preserve">&lt;? super V,? super V,? extends V&gt; </w:t>
            </w:r>
            <w:proofErr w:type="spellStart"/>
            <w:r>
              <w:rPr>
                <w:rFonts w:ascii="Segoe UI" w:hAnsi="Segoe UI" w:cs="Segoe UI"/>
                <w:color w:val="333333"/>
              </w:rPr>
              <w:t>remappingFunction</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ED4F84" w14:textId="77777777" w:rsidR="00B9345B" w:rsidRDefault="00B9345B">
            <w:pPr>
              <w:jc w:val="both"/>
              <w:rPr>
                <w:rFonts w:ascii="Segoe UI" w:hAnsi="Segoe UI" w:cs="Segoe UI"/>
                <w:color w:val="333333"/>
              </w:rPr>
            </w:pPr>
            <w:r>
              <w:rPr>
                <w:rFonts w:ascii="Segoe UI" w:hAnsi="Segoe UI" w:cs="Segoe UI"/>
                <w:color w:val="333333"/>
              </w:rPr>
              <w:t>If the specified key is not already associated with a value or is associated with null, associates it with the given non-null value.</w:t>
            </w:r>
          </w:p>
        </w:tc>
      </w:tr>
      <w:tr w:rsidR="00B9345B" w14:paraId="72BA5C7C"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4B8018" w14:textId="77777777" w:rsidR="00B9345B" w:rsidRDefault="00B9345B">
            <w:pPr>
              <w:jc w:val="both"/>
              <w:rPr>
                <w:rFonts w:ascii="Segoe UI" w:hAnsi="Segoe UI" w:cs="Segoe UI"/>
                <w:color w:val="333333"/>
              </w:rPr>
            </w:pPr>
            <w:r>
              <w:rPr>
                <w:rFonts w:ascii="Segoe UI" w:hAnsi="Segoe UI" w:cs="Segoe UI"/>
                <w:color w:val="333333"/>
              </w:rPr>
              <w:t xml:space="preserve">V </w:t>
            </w:r>
            <w:proofErr w:type="gramStart"/>
            <w:r>
              <w:rPr>
                <w:rFonts w:ascii="Segoe UI" w:hAnsi="Segoe UI" w:cs="Segoe UI"/>
                <w:color w:val="333333"/>
              </w:rPr>
              <w:t>put(</w:t>
            </w:r>
            <w:proofErr w:type="gramEnd"/>
            <w:r>
              <w:rPr>
                <w:rFonts w:ascii="Segoe UI" w:hAnsi="Segoe UI" w:cs="Segoe UI"/>
                <w:color w:val="333333"/>
              </w:rPr>
              <w: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7E0CB6" w14:textId="77777777" w:rsidR="00B9345B" w:rsidRDefault="00B9345B">
            <w:pPr>
              <w:jc w:val="both"/>
              <w:rPr>
                <w:rFonts w:ascii="Segoe UI" w:hAnsi="Segoe UI" w:cs="Segoe UI"/>
                <w:color w:val="333333"/>
              </w:rPr>
            </w:pPr>
            <w:r>
              <w:rPr>
                <w:rFonts w:ascii="Segoe UI" w:hAnsi="Segoe UI" w:cs="Segoe UI"/>
                <w:color w:val="333333"/>
              </w:rPr>
              <w:t>It inserts the specified value with the specified key in the hash table.</w:t>
            </w:r>
          </w:p>
        </w:tc>
      </w:tr>
      <w:tr w:rsidR="00B9345B" w14:paraId="026A3A0B"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7AEDFD" w14:textId="77777777" w:rsidR="00B9345B" w:rsidRDefault="00B9345B">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putAll</w:t>
            </w:r>
            <w:proofErr w:type="spellEnd"/>
            <w:r>
              <w:rPr>
                <w:rFonts w:ascii="Segoe UI" w:hAnsi="Segoe UI" w:cs="Segoe UI"/>
                <w:color w:val="333333"/>
              </w:rPr>
              <w:t>(</w:t>
            </w:r>
            <w:proofErr w:type="gramEnd"/>
            <w:r>
              <w:rPr>
                <w:rFonts w:ascii="Segoe UI" w:hAnsi="Segoe UI" w:cs="Segoe UI"/>
                <w:color w:val="333333"/>
              </w:rPr>
              <w:t>Map&lt;? extends K,? extends V&gt; 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09074E" w14:textId="77777777" w:rsidR="00B9345B" w:rsidRDefault="00B9345B">
            <w:pPr>
              <w:jc w:val="both"/>
              <w:rPr>
                <w:rFonts w:ascii="Segoe UI" w:hAnsi="Segoe UI" w:cs="Segoe UI"/>
                <w:color w:val="333333"/>
              </w:rPr>
            </w:pPr>
            <w:r>
              <w:rPr>
                <w:rFonts w:ascii="Segoe UI" w:hAnsi="Segoe UI" w:cs="Segoe UI"/>
                <w:color w:val="333333"/>
              </w:rPr>
              <w:t xml:space="preserve">It is used to copy all the key-value pair from map to </w:t>
            </w:r>
            <w:proofErr w:type="spellStart"/>
            <w:r>
              <w:rPr>
                <w:rFonts w:ascii="Segoe UI" w:hAnsi="Segoe UI" w:cs="Segoe UI"/>
                <w:color w:val="333333"/>
              </w:rPr>
              <w:t>hashtable</w:t>
            </w:r>
            <w:proofErr w:type="spellEnd"/>
            <w:r>
              <w:rPr>
                <w:rFonts w:ascii="Segoe UI" w:hAnsi="Segoe UI" w:cs="Segoe UI"/>
                <w:color w:val="333333"/>
              </w:rPr>
              <w:t>.</w:t>
            </w:r>
          </w:p>
        </w:tc>
      </w:tr>
      <w:tr w:rsidR="00B9345B" w14:paraId="17D27223"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417177" w14:textId="77777777" w:rsidR="00B9345B" w:rsidRDefault="00B9345B">
            <w:pPr>
              <w:jc w:val="both"/>
              <w:rPr>
                <w:rFonts w:ascii="Segoe UI" w:hAnsi="Segoe UI" w:cs="Segoe UI"/>
                <w:color w:val="333333"/>
              </w:rPr>
            </w:pPr>
            <w:r>
              <w:rPr>
                <w:rFonts w:ascii="Segoe UI" w:hAnsi="Segoe UI" w:cs="Segoe UI"/>
                <w:color w:val="333333"/>
              </w:rPr>
              <w:t xml:space="preserve">V </w:t>
            </w:r>
            <w:proofErr w:type="spellStart"/>
            <w:proofErr w:type="gramStart"/>
            <w:r>
              <w:rPr>
                <w:rFonts w:ascii="Segoe UI" w:hAnsi="Segoe UI" w:cs="Segoe UI"/>
                <w:color w:val="333333"/>
              </w:rPr>
              <w:t>putIfAbsent</w:t>
            </w:r>
            <w:proofErr w:type="spellEnd"/>
            <w:r>
              <w:rPr>
                <w:rFonts w:ascii="Segoe UI" w:hAnsi="Segoe UI" w:cs="Segoe UI"/>
                <w:color w:val="333333"/>
              </w:rPr>
              <w:t>(</w:t>
            </w:r>
            <w:proofErr w:type="gramEnd"/>
            <w:r>
              <w:rPr>
                <w:rFonts w:ascii="Segoe UI" w:hAnsi="Segoe UI" w:cs="Segoe UI"/>
                <w:color w:val="333333"/>
              </w:rPr>
              <w: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AAC849" w14:textId="77777777" w:rsidR="00B9345B" w:rsidRDefault="00B9345B">
            <w:pPr>
              <w:jc w:val="both"/>
              <w:rPr>
                <w:rFonts w:ascii="Segoe UI" w:hAnsi="Segoe UI" w:cs="Segoe UI"/>
                <w:color w:val="333333"/>
              </w:rPr>
            </w:pPr>
            <w:r>
              <w:rPr>
                <w:rFonts w:ascii="Segoe UI" w:hAnsi="Segoe UI" w:cs="Segoe UI"/>
                <w:color w:val="333333"/>
              </w:rPr>
              <w:t>If the specified key is not already associated with a value (or is mapped to null) associates it with the given value and returns null, else returns the current value.</w:t>
            </w:r>
          </w:p>
        </w:tc>
      </w:tr>
      <w:tr w:rsidR="00B9345B" w14:paraId="3E9066F0"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71657A" w14:textId="77777777" w:rsidR="00B9345B" w:rsidRDefault="00B9345B">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gramStart"/>
            <w:r>
              <w:rPr>
                <w:rFonts w:ascii="Segoe UI" w:hAnsi="Segoe UI" w:cs="Segoe UI"/>
                <w:color w:val="333333"/>
              </w:rPr>
              <w:t>remove(</w:t>
            </w:r>
            <w:proofErr w:type="gramEnd"/>
            <w:r>
              <w:rPr>
                <w:rFonts w:ascii="Segoe UI" w:hAnsi="Segoe UI" w:cs="Segoe UI"/>
                <w:color w:val="333333"/>
              </w:rPr>
              <w:t>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4F0570" w14:textId="77777777" w:rsidR="00B9345B" w:rsidRDefault="00B9345B">
            <w:pPr>
              <w:jc w:val="both"/>
              <w:rPr>
                <w:rFonts w:ascii="Segoe UI" w:hAnsi="Segoe UI" w:cs="Segoe UI"/>
                <w:color w:val="333333"/>
              </w:rPr>
            </w:pPr>
            <w:r>
              <w:rPr>
                <w:rFonts w:ascii="Segoe UI" w:hAnsi="Segoe UI" w:cs="Segoe UI"/>
                <w:color w:val="333333"/>
              </w:rPr>
              <w:t xml:space="preserve">It removes the specified values with the associated specified keys from the </w:t>
            </w:r>
            <w:proofErr w:type="spellStart"/>
            <w:r>
              <w:rPr>
                <w:rFonts w:ascii="Segoe UI" w:hAnsi="Segoe UI" w:cs="Segoe UI"/>
                <w:color w:val="333333"/>
              </w:rPr>
              <w:t>hashtable</w:t>
            </w:r>
            <w:proofErr w:type="spellEnd"/>
            <w:r>
              <w:rPr>
                <w:rFonts w:ascii="Segoe UI" w:hAnsi="Segoe UI" w:cs="Segoe UI"/>
                <w:color w:val="333333"/>
              </w:rPr>
              <w:t>.</w:t>
            </w:r>
          </w:p>
        </w:tc>
      </w:tr>
      <w:tr w:rsidR="00B9345B" w14:paraId="4B71532C"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C9E971" w14:textId="77777777" w:rsidR="00B9345B" w:rsidRDefault="00B9345B">
            <w:pPr>
              <w:jc w:val="both"/>
              <w:rPr>
                <w:rFonts w:ascii="Segoe UI" w:hAnsi="Segoe UI" w:cs="Segoe UI"/>
                <w:color w:val="333333"/>
              </w:rPr>
            </w:pPr>
            <w:r>
              <w:rPr>
                <w:rFonts w:ascii="Segoe UI" w:hAnsi="Segoe UI" w:cs="Segoe UI"/>
                <w:color w:val="333333"/>
              </w:rPr>
              <w:lastRenderedPageBreak/>
              <w:t xml:space="preserve">V </w:t>
            </w:r>
            <w:proofErr w:type="gramStart"/>
            <w:r>
              <w:rPr>
                <w:rFonts w:ascii="Segoe UI" w:hAnsi="Segoe UI" w:cs="Segoe UI"/>
                <w:color w:val="333333"/>
              </w:rPr>
              <w:t>replace(</w:t>
            </w:r>
            <w:proofErr w:type="gramEnd"/>
            <w:r>
              <w:rPr>
                <w:rFonts w:ascii="Segoe UI" w:hAnsi="Segoe UI" w:cs="Segoe UI"/>
                <w:color w:val="333333"/>
              </w:rPr>
              <w: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0D6F3E" w14:textId="77777777" w:rsidR="00B9345B" w:rsidRDefault="00B9345B">
            <w:pPr>
              <w:jc w:val="both"/>
              <w:rPr>
                <w:rFonts w:ascii="Segoe UI" w:hAnsi="Segoe UI" w:cs="Segoe UI"/>
                <w:color w:val="333333"/>
              </w:rPr>
            </w:pPr>
            <w:r>
              <w:rPr>
                <w:rFonts w:ascii="Segoe UI" w:hAnsi="Segoe UI" w:cs="Segoe UI"/>
                <w:color w:val="333333"/>
              </w:rPr>
              <w:t>It replaces the specified value for a specified key.</w:t>
            </w:r>
          </w:p>
        </w:tc>
      </w:tr>
      <w:tr w:rsidR="00B9345B" w14:paraId="7950E67A"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909AEC" w14:textId="77777777" w:rsidR="00B9345B" w:rsidRDefault="00B9345B">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gramStart"/>
            <w:r>
              <w:rPr>
                <w:rFonts w:ascii="Segoe UI" w:hAnsi="Segoe UI" w:cs="Segoe UI"/>
                <w:color w:val="333333"/>
              </w:rPr>
              <w:t>replace(</w:t>
            </w:r>
            <w:proofErr w:type="gramEnd"/>
            <w:r>
              <w:rPr>
                <w:rFonts w:ascii="Segoe UI" w:hAnsi="Segoe UI" w:cs="Segoe UI"/>
                <w:color w:val="333333"/>
              </w:rPr>
              <w:t xml:space="preserve">K key, V </w:t>
            </w:r>
            <w:proofErr w:type="spellStart"/>
            <w:r>
              <w:rPr>
                <w:rFonts w:ascii="Segoe UI" w:hAnsi="Segoe UI" w:cs="Segoe UI"/>
                <w:color w:val="333333"/>
              </w:rPr>
              <w:t>oldValue</w:t>
            </w:r>
            <w:proofErr w:type="spellEnd"/>
            <w:r>
              <w:rPr>
                <w:rFonts w:ascii="Segoe UI" w:hAnsi="Segoe UI" w:cs="Segoe UI"/>
                <w:color w:val="333333"/>
              </w:rPr>
              <w:t xml:space="preserve">, V </w:t>
            </w:r>
            <w:proofErr w:type="spellStart"/>
            <w:r>
              <w:rPr>
                <w:rFonts w:ascii="Segoe UI" w:hAnsi="Segoe UI" w:cs="Segoe UI"/>
                <w:color w:val="333333"/>
              </w:rPr>
              <w:t>newValue</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9424B4" w14:textId="77777777" w:rsidR="00B9345B" w:rsidRDefault="00B9345B">
            <w:pPr>
              <w:jc w:val="both"/>
              <w:rPr>
                <w:rFonts w:ascii="Segoe UI" w:hAnsi="Segoe UI" w:cs="Segoe UI"/>
                <w:color w:val="333333"/>
              </w:rPr>
            </w:pPr>
            <w:r>
              <w:rPr>
                <w:rFonts w:ascii="Segoe UI" w:hAnsi="Segoe UI" w:cs="Segoe UI"/>
                <w:color w:val="333333"/>
              </w:rPr>
              <w:t>It replaces the old value with the new value for a specified key.</w:t>
            </w:r>
          </w:p>
        </w:tc>
      </w:tr>
      <w:tr w:rsidR="00B9345B" w14:paraId="220DB5BA"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A6D566" w14:textId="77777777" w:rsidR="00B9345B" w:rsidRDefault="00B9345B">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replaceAll</w:t>
            </w:r>
            <w:proofErr w:type="spellEnd"/>
            <w:r>
              <w:rPr>
                <w:rFonts w:ascii="Segoe UI" w:hAnsi="Segoe UI" w:cs="Segoe UI"/>
                <w:color w:val="333333"/>
              </w:rPr>
              <w:t>(</w:t>
            </w:r>
            <w:proofErr w:type="spellStart"/>
            <w:proofErr w:type="gramEnd"/>
            <w:r>
              <w:rPr>
                <w:rFonts w:ascii="Segoe UI" w:hAnsi="Segoe UI" w:cs="Segoe UI"/>
                <w:color w:val="333333"/>
              </w:rPr>
              <w:t>BiFunction</w:t>
            </w:r>
            <w:proofErr w:type="spellEnd"/>
            <w:r>
              <w:rPr>
                <w:rFonts w:ascii="Segoe UI" w:hAnsi="Segoe UI" w:cs="Segoe UI"/>
                <w:color w:val="333333"/>
              </w:rPr>
              <w:t>&lt;? super K,? super V,? extends V&gt;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55864B" w14:textId="77777777" w:rsidR="00B9345B" w:rsidRDefault="00B9345B">
            <w:pPr>
              <w:jc w:val="both"/>
              <w:rPr>
                <w:rFonts w:ascii="Segoe UI" w:hAnsi="Segoe UI" w:cs="Segoe UI"/>
                <w:color w:val="333333"/>
              </w:rPr>
            </w:pPr>
            <w:r>
              <w:rPr>
                <w:rFonts w:ascii="Segoe UI" w:hAnsi="Segoe UI" w:cs="Segoe UI"/>
                <w:color w:val="333333"/>
              </w:rPr>
              <w:t>It replaces each entry's value with the result of invoking the given function on that entry until all entries have been processed or the function throws an exception.</w:t>
            </w:r>
          </w:p>
        </w:tc>
      </w:tr>
      <w:tr w:rsidR="00B9345B" w14:paraId="17710B78"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01692E" w14:textId="77777777" w:rsidR="00B9345B" w:rsidRDefault="00B9345B">
            <w:pPr>
              <w:jc w:val="both"/>
              <w:rPr>
                <w:rFonts w:ascii="Segoe UI" w:hAnsi="Segoe UI" w:cs="Segoe UI"/>
                <w:color w:val="333333"/>
              </w:rPr>
            </w:pPr>
            <w:r>
              <w:rPr>
                <w:rFonts w:ascii="Segoe UI" w:hAnsi="Segoe UI" w:cs="Segoe UI"/>
                <w:color w:val="333333"/>
              </w:rPr>
              <w:t xml:space="preserve">String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2CBD8F" w14:textId="77777777" w:rsidR="00B9345B" w:rsidRDefault="00B9345B">
            <w:pPr>
              <w:jc w:val="both"/>
              <w:rPr>
                <w:rFonts w:ascii="Segoe UI" w:hAnsi="Segoe UI" w:cs="Segoe UI"/>
                <w:color w:val="333333"/>
              </w:rPr>
            </w:pPr>
            <w:r>
              <w:rPr>
                <w:rFonts w:ascii="Segoe UI" w:hAnsi="Segoe UI" w:cs="Segoe UI"/>
                <w:color w:val="333333"/>
              </w:rPr>
              <w:t xml:space="preserve">It returns a string representation of the </w:t>
            </w:r>
            <w:proofErr w:type="spellStart"/>
            <w:r>
              <w:rPr>
                <w:rFonts w:ascii="Segoe UI" w:hAnsi="Segoe UI" w:cs="Segoe UI"/>
                <w:color w:val="333333"/>
              </w:rPr>
              <w:t>Hashtable</w:t>
            </w:r>
            <w:proofErr w:type="spellEnd"/>
            <w:r>
              <w:rPr>
                <w:rFonts w:ascii="Segoe UI" w:hAnsi="Segoe UI" w:cs="Segoe UI"/>
                <w:color w:val="333333"/>
              </w:rPr>
              <w:t xml:space="preserve"> object.</w:t>
            </w:r>
          </w:p>
        </w:tc>
      </w:tr>
      <w:tr w:rsidR="00B9345B" w14:paraId="4A8E442A"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D1B004" w14:textId="77777777" w:rsidR="00B9345B" w:rsidRDefault="00B9345B">
            <w:pPr>
              <w:jc w:val="both"/>
              <w:rPr>
                <w:rFonts w:ascii="Segoe UI" w:hAnsi="Segoe UI" w:cs="Segoe UI"/>
                <w:color w:val="333333"/>
              </w:rPr>
            </w:pPr>
            <w:r>
              <w:rPr>
                <w:rFonts w:ascii="Segoe UI" w:hAnsi="Segoe UI" w:cs="Segoe UI"/>
                <w:color w:val="333333"/>
              </w:rPr>
              <w:t>Collection </w:t>
            </w:r>
            <w:proofErr w:type="gramStart"/>
            <w:r>
              <w:rPr>
                <w:rFonts w:ascii="Segoe UI" w:hAnsi="Segoe UI" w:cs="Segoe UI"/>
                <w:color w:val="333333"/>
              </w:rPr>
              <w:t>values(</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5A76DA" w14:textId="77777777" w:rsidR="00B9345B" w:rsidRDefault="00B9345B">
            <w:pPr>
              <w:jc w:val="both"/>
              <w:rPr>
                <w:rFonts w:ascii="Segoe UI" w:hAnsi="Segoe UI" w:cs="Segoe UI"/>
                <w:color w:val="333333"/>
              </w:rPr>
            </w:pPr>
            <w:r>
              <w:rPr>
                <w:rFonts w:ascii="Segoe UI" w:hAnsi="Segoe UI" w:cs="Segoe UI"/>
                <w:color w:val="333333"/>
              </w:rPr>
              <w:t>It returns a collection view of the values contained in the map.</w:t>
            </w:r>
          </w:p>
        </w:tc>
      </w:tr>
      <w:tr w:rsidR="00B9345B" w14:paraId="45EE1F3C"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D9D739" w14:textId="77777777" w:rsidR="00B9345B" w:rsidRDefault="00B9345B">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gramStart"/>
            <w:r>
              <w:rPr>
                <w:rFonts w:ascii="Segoe UI" w:hAnsi="Segoe UI" w:cs="Segoe UI"/>
                <w:color w:val="333333"/>
              </w:rPr>
              <w:t>contains(</w:t>
            </w:r>
            <w:proofErr w:type="gramEnd"/>
            <w:r>
              <w:rPr>
                <w:rFonts w:ascii="Segoe UI" w:hAnsi="Segoe UI" w:cs="Segoe UI"/>
                <w:color w:val="333333"/>
              </w:rPr>
              <w:t>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2288FD" w14:textId="77777777" w:rsidR="00B9345B" w:rsidRDefault="00B9345B">
            <w:pPr>
              <w:jc w:val="both"/>
              <w:rPr>
                <w:rFonts w:ascii="Segoe UI" w:hAnsi="Segoe UI" w:cs="Segoe UI"/>
                <w:color w:val="333333"/>
              </w:rPr>
            </w:pPr>
            <w:r>
              <w:rPr>
                <w:rFonts w:ascii="Segoe UI" w:hAnsi="Segoe UI" w:cs="Segoe UI"/>
                <w:color w:val="333333"/>
              </w:rPr>
              <w:t>This method returns true if some value equal to the value exists within the hash table, else return false.</w:t>
            </w:r>
          </w:p>
        </w:tc>
      </w:tr>
      <w:tr w:rsidR="00B9345B" w14:paraId="2E79C47D"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312C05" w14:textId="77777777" w:rsidR="00B9345B" w:rsidRDefault="00B9345B">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containsValue</w:t>
            </w:r>
            <w:proofErr w:type="spellEnd"/>
            <w:r>
              <w:rPr>
                <w:rFonts w:ascii="Segoe UI" w:hAnsi="Segoe UI" w:cs="Segoe UI"/>
                <w:color w:val="333333"/>
              </w:rPr>
              <w:t>(</w:t>
            </w:r>
            <w:proofErr w:type="gramEnd"/>
            <w:r>
              <w:rPr>
                <w:rFonts w:ascii="Segoe UI" w:hAnsi="Segoe UI" w:cs="Segoe UI"/>
                <w:color w:val="333333"/>
              </w:rPr>
              <w:t>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7292E3" w14:textId="77777777" w:rsidR="00B9345B" w:rsidRDefault="00B9345B">
            <w:pPr>
              <w:jc w:val="both"/>
              <w:rPr>
                <w:rFonts w:ascii="Segoe UI" w:hAnsi="Segoe UI" w:cs="Segoe UI"/>
                <w:color w:val="333333"/>
              </w:rPr>
            </w:pPr>
            <w:r>
              <w:rPr>
                <w:rFonts w:ascii="Segoe UI" w:hAnsi="Segoe UI" w:cs="Segoe UI"/>
                <w:color w:val="333333"/>
              </w:rPr>
              <w:t>This method returns true if some value equal to the value exists within the hash table, else return false.</w:t>
            </w:r>
          </w:p>
        </w:tc>
      </w:tr>
      <w:tr w:rsidR="00B9345B" w14:paraId="73D7F433"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73C7D4" w14:textId="77777777" w:rsidR="00B9345B" w:rsidRDefault="00B9345B">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containsKey</w:t>
            </w:r>
            <w:proofErr w:type="spellEnd"/>
            <w:r>
              <w:rPr>
                <w:rFonts w:ascii="Segoe UI" w:hAnsi="Segoe UI" w:cs="Segoe UI"/>
                <w:color w:val="333333"/>
              </w:rPr>
              <w:t>(</w:t>
            </w:r>
            <w:proofErr w:type="gramEnd"/>
            <w:r>
              <w:rPr>
                <w:rFonts w:ascii="Segoe UI" w:hAnsi="Segoe UI" w:cs="Segoe UI"/>
                <w:color w:val="333333"/>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C5D061" w14:textId="77777777" w:rsidR="00B9345B" w:rsidRDefault="00B9345B">
            <w:pPr>
              <w:jc w:val="both"/>
              <w:rPr>
                <w:rFonts w:ascii="Segoe UI" w:hAnsi="Segoe UI" w:cs="Segoe UI"/>
                <w:color w:val="333333"/>
              </w:rPr>
            </w:pPr>
            <w:r>
              <w:rPr>
                <w:rFonts w:ascii="Segoe UI" w:hAnsi="Segoe UI" w:cs="Segoe UI"/>
                <w:color w:val="333333"/>
              </w:rPr>
              <w:t xml:space="preserve">This method </w:t>
            </w:r>
            <w:proofErr w:type="gramStart"/>
            <w:r>
              <w:rPr>
                <w:rFonts w:ascii="Segoe UI" w:hAnsi="Segoe UI" w:cs="Segoe UI"/>
                <w:color w:val="333333"/>
              </w:rPr>
              <w:t>return</w:t>
            </w:r>
            <w:proofErr w:type="gramEnd"/>
            <w:r>
              <w:rPr>
                <w:rFonts w:ascii="Segoe UI" w:hAnsi="Segoe UI" w:cs="Segoe UI"/>
                <w:color w:val="333333"/>
              </w:rPr>
              <w:t xml:space="preserve"> true if some key equal to the key exists within the hash table, else return false.</w:t>
            </w:r>
          </w:p>
        </w:tc>
      </w:tr>
      <w:tr w:rsidR="00B9345B" w14:paraId="4A442DE7"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C035FF" w14:textId="77777777" w:rsidR="00B9345B" w:rsidRDefault="00B9345B">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isEmpty</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E46002" w14:textId="77777777" w:rsidR="00B9345B" w:rsidRDefault="00B9345B">
            <w:pPr>
              <w:jc w:val="both"/>
              <w:rPr>
                <w:rFonts w:ascii="Segoe UI" w:hAnsi="Segoe UI" w:cs="Segoe UI"/>
                <w:color w:val="333333"/>
              </w:rPr>
            </w:pPr>
            <w:r>
              <w:rPr>
                <w:rFonts w:ascii="Segoe UI" w:hAnsi="Segoe UI" w:cs="Segoe UI"/>
                <w:color w:val="333333"/>
              </w:rPr>
              <w:t>This method returns true if the hash table is empty; returns false if it contains at least one key.</w:t>
            </w:r>
          </w:p>
        </w:tc>
      </w:tr>
      <w:tr w:rsidR="00B9345B" w14:paraId="67A61EE2"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A1D674" w14:textId="77777777" w:rsidR="00B9345B" w:rsidRDefault="00B9345B">
            <w:pPr>
              <w:jc w:val="both"/>
              <w:rPr>
                <w:rFonts w:ascii="Segoe UI" w:hAnsi="Segoe UI" w:cs="Segoe UI"/>
                <w:color w:val="333333"/>
              </w:rPr>
            </w:pPr>
            <w:r>
              <w:rPr>
                <w:rFonts w:ascii="Segoe UI" w:hAnsi="Segoe UI" w:cs="Segoe UI"/>
                <w:color w:val="333333"/>
              </w:rPr>
              <w:t xml:space="preserve">protected void </w:t>
            </w:r>
            <w:proofErr w:type="gramStart"/>
            <w:r>
              <w:rPr>
                <w:rFonts w:ascii="Segoe UI" w:hAnsi="Segoe UI" w:cs="Segoe UI"/>
                <w:color w:val="333333"/>
              </w:rPr>
              <w:t>rehash(</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ACEA52" w14:textId="77777777" w:rsidR="00B9345B" w:rsidRDefault="00B9345B">
            <w:pPr>
              <w:jc w:val="both"/>
              <w:rPr>
                <w:rFonts w:ascii="Segoe UI" w:hAnsi="Segoe UI" w:cs="Segoe UI"/>
                <w:color w:val="333333"/>
              </w:rPr>
            </w:pPr>
            <w:r>
              <w:rPr>
                <w:rFonts w:ascii="Segoe UI" w:hAnsi="Segoe UI" w:cs="Segoe UI"/>
                <w:color w:val="333333"/>
              </w:rPr>
              <w:t xml:space="preserve">It is used to increase the size of the hash table and rehashes </w:t>
            </w:r>
            <w:proofErr w:type="gramStart"/>
            <w:r>
              <w:rPr>
                <w:rFonts w:ascii="Segoe UI" w:hAnsi="Segoe UI" w:cs="Segoe UI"/>
                <w:color w:val="333333"/>
              </w:rPr>
              <w:t>all of</w:t>
            </w:r>
            <w:proofErr w:type="gramEnd"/>
            <w:r>
              <w:rPr>
                <w:rFonts w:ascii="Segoe UI" w:hAnsi="Segoe UI" w:cs="Segoe UI"/>
                <w:color w:val="333333"/>
              </w:rPr>
              <w:t xml:space="preserve"> its keys.</w:t>
            </w:r>
          </w:p>
        </w:tc>
      </w:tr>
      <w:tr w:rsidR="00B9345B" w14:paraId="10B08D93"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FBAECC" w14:textId="77777777" w:rsidR="00B9345B" w:rsidRDefault="00B9345B">
            <w:pPr>
              <w:jc w:val="both"/>
              <w:rPr>
                <w:rFonts w:ascii="Segoe UI" w:hAnsi="Segoe UI" w:cs="Segoe UI"/>
                <w:color w:val="333333"/>
              </w:rPr>
            </w:pPr>
            <w:r>
              <w:rPr>
                <w:rFonts w:ascii="Segoe UI" w:hAnsi="Segoe UI" w:cs="Segoe UI"/>
                <w:color w:val="333333"/>
              </w:rPr>
              <w:t xml:space="preserve">V </w:t>
            </w:r>
            <w:proofErr w:type="gramStart"/>
            <w:r>
              <w:rPr>
                <w:rFonts w:ascii="Segoe UI" w:hAnsi="Segoe UI" w:cs="Segoe UI"/>
                <w:color w:val="333333"/>
              </w:rPr>
              <w:t>get(</w:t>
            </w:r>
            <w:proofErr w:type="gramEnd"/>
            <w:r>
              <w:rPr>
                <w:rFonts w:ascii="Segoe UI" w:hAnsi="Segoe UI" w:cs="Segoe UI"/>
                <w:color w:val="333333"/>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6DBB20" w14:textId="77777777" w:rsidR="00B9345B" w:rsidRDefault="00B9345B">
            <w:pPr>
              <w:jc w:val="both"/>
              <w:rPr>
                <w:rFonts w:ascii="Segoe UI" w:hAnsi="Segoe UI" w:cs="Segoe UI"/>
                <w:color w:val="333333"/>
              </w:rPr>
            </w:pPr>
            <w:r>
              <w:rPr>
                <w:rFonts w:ascii="Segoe UI" w:hAnsi="Segoe UI" w:cs="Segoe UI"/>
                <w:color w:val="333333"/>
              </w:rPr>
              <w:t>This method returns the object that contains the value associated with the key.</w:t>
            </w:r>
          </w:p>
        </w:tc>
      </w:tr>
      <w:tr w:rsidR="00B9345B" w14:paraId="60454745"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33F6CC" w14:textId="77777777" w:rsidR="00B9345B" w:rsidRDefault="00B9345B">
            <w:pPr>
              <w:jc w:val="both"/>
              <w:rPr>
                <w:rFonts w:ascii="Segoe UI" w:hAnsi="Segoe UI" w:cs="Segoe UI"/>
                <w:color w:val="333333"/>
              </w:rPr>
            </w:pPr>
            <w:r>
              <w:rPr>
                <w:rFonts w:ascii="Segoe UI" w:hAnsi="Segoe UI" w:cs="Segoe UI"/>
                <w:color w:val="333333"/>
              </w:rPr>
              <w:t xml:space="preserve">V </w:t>
            </w:r>
            <w:proofErr w:type="gramStart"/>
            <w:r>
              <w:rPr>
                <w:rFonts w:ascii="Segoe UI" w:hAnsi="Segoe UI" w:cs="Segoe UI"/>
                <w:color w:val="333333"/>
              </w:rPr>
              <w:t>remove(</w:t>
            </w:r>
            <w:proofErr w:type="gramEnd"/>
            <w:r>
              <w:rPr>
                <w:rFonts w:ascii="Segoe UI" w:hAnsi="Segoe UI" w:cs="Segoe UI"/>
                <w:color w:val="333333"/>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8FEB5E" w14:textId="77777777" w:rsidR="00B9345B" w:rsidRDefault="00B9345B">
            <w:pPr>
              <w:jc w:val="both"/>
              <w:rPr>
                <w:rFonts w:ascii="Segoe UI" w:hAnsi="Segoe UI" w:cs="Segoe UI"/>
                <w:color w:val="333333"/>
              </w:rPr>
            </w:pPr>
            <w:r>
              <w:rPr>
                <w:rFonts w:ascii="Segoe UI" w:hAnsi="Segoe UI" w:cs="Segoe UI"/>
                <w:color w:val="333333"/>
              </w:rPr>
              <w:t>It is used to remove the key and its value. This method returns the value associated with the key.</w:t>
            </w:r>
          </w:p>
        </w:tc>
      </w:tr>
      <w:tr w:rsidR="00B9345B" w14:paraId="001029A9" w14:textId="77777777" w:rsidTr="00B934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CBFEE7" w14:textId="77777777" w:rsidR="00B9345B" w:rsidRDefault="00B9345B">
            <w:pPr>
              <w:jc w:val="both"/>
              <w:rPr>
                <w:rFonts w:ascii="Segoe UI" w:hAnsi="Segoe UI" w:cs="Segoe UI"/>
                <w:color w:val="333333"/>
              </w:rPr>
            </w:pPr>
            <w:r>
              <w:rPr>
                <w:rFonts w:ascii="Segoe UI" w:hAnsi="Segoe UI" w:cs="Segoe UI"/>
                <w:color w:val="333333"/>
              </w:rPr>
              <w:lastRenderedPageBreak/>
              <w:t xml:space="preserve">int </w:t>
            </w:r>
            <w:proofErr w:type="gramStart"/>
            <w:r>
              <w:rPr>
                <w:rFonts w:ascii="Segoe UI" w:hAnsi="Segoe UI" w:cs="Segoe UI"/>
                <w:color w:val="333333"/>
              </w:rPr>
              <w:t>size(</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FEBFC8" w14:textId="77777777" w:rsidR="00B9345B" w:rsidRDefault="00B9345B">
            <w:pPr>
              <w:jc w:val="both"/>
              <w:rPr>
                <w:rFonts w:ascii="Segoe UI" w:hAnsi="Segoe UI" w:cs="Segoe UI"/>
                <w:color w:val="333333"/>
              </w:rPr>
            </w:pPr>
            <w:r>
              <w:rPr>
                <w:rFonts w:ascii="Segoe UI" w:hAnsi="Segoe UI" w:cs="Segoe UI"/>
                <w:color w:val="333333"/>
              </w:rPr>
              <w:t>This method returns the number of entries in the hash table.</w:t>
            </w:r>
          </w:p>
        </w:tc>
      </w:tr>
    </w:tbl>
    <w:p w14:paraId="071AEF3F" w14:textId="77777777" w:rsidR="00B9345B" w:rsidRDefault="00B9345B" w:rsidP="00B9345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w:t>
      </w:r>
      <w:proofErr w:type="spellStart"/>
      <w:r>
        <w:rPr>
          <w:rFonts w:ascii="Helvetica" w:hAnsi="Helvetica" w:cs="Helvetica"/>
          <w:b/>
          <w:bCs/>
          <w:color w:val="610B4B"/>
          <w:sz w:val="32"/>
          <w:szCs w:val="32"/>
        </w:rPr>
        <w:t>Hashtable</w:t>
      </w:r>
      <w:proofErr w:type="spellEnd"/>
      <w:r>
        <w:rPr>
          <w:rFonts w:ascii="Helvetica" w:hAnsi="Helvetica" w:cs="Helvetica"/>
          <w:b/>
          <w:bCs/>
          <w:color w:val="610B4B"/>
          <w:sz w:val="32"/>
          <w:szCs w:val="32"/>
        </w:rPr>
        <w:t xml:space="preserve"> Example</w:t>
      </w:r>
    </w:p>
    <w:p w14:paraId="2F58F5DE" w14:textId="77777777" w:rsidR="00B9345B" w:rsidRDefault="00B9345B" w:rsidP="00B9345B">
      <w:pPr>
        <w:pStyle w:val="alt"/>
        <w:numPr>
          <w:ilvl w:val="0"/>
          <w:numId w:val="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2DD0CB4" w14:textId="77777777" w:rsidR="00B9345B" w:rsidRDefault="00B9345B" w:rsidP="00B9345B">
      <w:pPr>
        <w:numPr>
          <w:ilvl w:val="0"/>
          <w:numId w:val="3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Hashtable1{  </w:t>
      </w:r>
    </w:p>
    <w:p w14:paraId="753D087D" w14:textId="77777777" w:rsidR="00B9345B" w:rsidRDefault="00B9345B" w:rsidP="00B9345B">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17B9EF8" w14:textId="77777777" w:rsidR="00B9345B" w:rsidRDefault="00B9345B" w:rsidP="00B9345B">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  Hashtable&lt;</w:t>
      </w:r>
      <w:proofErr w:type="gramStart"/>
      <w:r>
        <w:rPr>
          <w:rFonts w:ascii="Segoe UI" w:hAnsi="Segoe UI" w:cs="Segoe UI"/>
          <w:color w:val="000000"/>
          <w:bdr w:val="none" w:sz="0" w:space="0" w:color="auto" w:frame="1"/>
        </w:rPr>
        <w:t>Integer,String</w:t>
      </w:r>
      <w:proofErr w:type="gramEnd"/>
      <w:r>
        <w:rPr>
          <w:rFonts w:ascii="Segoe UI" w:hAnsi="Segoe UI" w:cs="Segoe UI"/>
          <w:color w:val="000000"/>
          <w:bdr w:val="none" w:sz="0" w:space="0" w:color="auto" w:frame="1"/>
        </w:rPr>
        <w:t>&gt; hm=</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Hashtable&lt;Integer,String&gt;();  </w:t>
      </w:r>
    </w:p>
    <w:p w14:paraId="3E8E6EBB" w14:textId="77777777" w:rsidR="00B9345B" w:rsidRDefault="00B9345B" w:rsidP="00B9345B">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93ABF37" w14:textId="77777777" w:rsidR="00B9345B" w:rsidRDefault="00B9345B" w:rsidP="00B9345B">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hm.put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DC6A587" w14:textId="77777777" w:rsidR="00B9345B" w:rsidRDefault="00B9345B" w:rsidP="00B9345B">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hm.put</w:t>
      </w:r>
      <w:proofErr w:type="spell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"Ravi"</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8C91252" w14:textId="77777777" w:rsidR="00B9345B" w:rsidRDefault="00B9345B" w:rsidP="00B9345B">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hm.put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4D0AB4E" w14:textId="77777777" w:rsidR="00B9345B" w:rsidRDefault="00B9345B" w:rsidP="00B9345B">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hm.put</w:t>
      </w:r>
      <w:proofErr w:type="spell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"Rahul"</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448AF2C" w14:textId="77777777" w:rsidR="00B9345B" w:rsidRDefault="00B9345B" w:rsidP="00B9345B">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374EAAC" w14:textId="77777777" w:rsidR="00B9345B" w:rsidRDefault="00B9345B" w:rsidP="00B9345B">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m:hm.entrySet()){  </w:t>
      </w:r>
    </w:p>
    <w:p w14:paraId="775BB175" w14:textId="77777777" w:rsidR="00B9345B" w:rsidRDefault="00B9345B" w:rsidP="00B9345B">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m.getKey</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14:paraId="13B3C1B4" w14:textId="77777777" w:rsidR="00B9345B" w:rsidRDefault="00B9345B" w:rsidP="00B9345B">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21AD4F4" w14:textId="77777777" w:rsidR="00B9345B" w:rsidRDefault="00B9345B" w:rsidP="00B9345B">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A68882F" w14:textId="77777777" w:rsidR="00B9345B" w:rsidRDefault="00B9345B" w:rsidP="00B9345B">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73D2A25" w14:textId="77777777" w:rsidR="00B9345B" w:rsidRDefault="00000000" w:rsidP="00B9345B">
      <w:pPr>
        <w:rPr>
          <w:rFonts w:ascii="Times New Roman" w:hAnsi="Times New Roman" w:cs="Times New Roman"/>
        </w:rPr>
      </w:pPr>
      <w:hyperlink r:id="rId8" w:tgtFrame="_blank" w:history="1">
        <w:r w:rsidR="00B9345B">
          <w:rPr>
            <w:rStyle w:val="Hyperlink"/>
            <w:rFonts w:ascii="Verdana" w:hAnsi="Verdana" w:cs="Segoe UI"/>
            <w:b/>
            <w:bCs/>
            <w:color w:val="FFFFFF"/>
            <w:sz w:val="20"/>
            <w:szCs w:val="20"/>
            <w:shd w:val="clear" w:color="auto" w:fill="4CAF50"/>
          </w:rPr>
          <w:t>Test it Now</w:t>
        </w:r>
      </w:hyperlink>
    </w:p>
    <w:p w14:paraId="3086BAB0" w14:textId="77777777" w:rsidR="00B9345B" w:rsidRDefault="00B9345B" w:rsidP="00B9345B">
      <w:pPr>
        <w:pStyle w:val="NormalWeb"/>
        <w:shd w:val="clear" w:color="auto" w:fill="FFFFFF"/>
        <w:jc w:val="both"/>
        <w:rPr>
          <w:rFonts w:ascii="Segoe UI" w:hAnsi="Segoe UI" w:cs="Segoe UI"/>
          <w:color w:val="333333"/>
        </w:rPr>
      </w:pPr>
      <w:r>
        <w:rPr>
          <w:rFonts w:ascii="Segoe UI" w:hAnsi="Segoe UI" w:cs="Segoe UI"/>
          <w:color w:val="333333"/>
        </w:rPr>
        <w:t>Output:</w:t>
      </w:r>
    </w:p>
    <w:p w14:paraId="3BB4C555" w14:textId="77777777" w:rsidR="00B9345B" w:rsidRDefault="00B9345B" w:rsidP="00B9345B">
      <w:pPr>
        <w:pStyle w:val="HTMLPreformatted"/>
        <w:shd w:val="clear" w:color="auto" w:fill="1C1D1C"/>
        <w:jc w:val="both"/>
        <w:rPr>
          <w:color w:val="F9F9F9"/>
        </w:rPr>
      </w:pPr>
      <w:r>
        <w:rPr>
          <w:color w:val="F9F9F9"/>
        </w:rPr>
        <w:t>103 Rahul</w:t>
      </w:r>
    </w:p>
    <w:p w14:paraId="21032E17" w14:textId="77777777" w:rsidR="00B9345B" w:rsidRDefault="00B9345B" w:rsidP="00B9345B">
      <w:pPr>
        <w:pStyle w:val="HTMLPreformatted"/>
        <w:shd w:val="clear" w:color="auto" w:fill="1C1D1C"/>
        <w:jc w:val="both"/>
        <w:rPr>
          <w:color w:val="F9F9F9"/>
        </w:rPr>
      </w:pPr>
      <w:r>
        <w:rPr>
          <w:color w:val="F9F9F9"/>
        </w:rPr>
        <w:t>102 Ravi</w:t>
      </w:r>
    </w:p>
    <w:p w14:paraId="120BE487" w14:textId="77777777" w:rsidR="00B9345B" w:rsidRDefault="00B9345B" w:rsidP="00B9345B">
      <w:pPr>
        <w:pStyle w:val="HTMLPreformatted"/>
        <w:shd w:val="clear" w:color="auto" w:fill="1C1D1C"/>
        <w:jc w:val="both"/>
        <w:rPr>
          <w:color w:val="F9F9F9"/>
        </w:rPr>
      </w:pPr>
      <w:r>
        <w:rPr>
          <w:color w:val="F9F9F9"/>
        </w:rPr>
        <w:t>101 Vijay</w:t>
      </w:r>
    </w:p>
    <w:p w14:paraId="6D4ABD0C" w14:textId="77777777" w:rsidR="00B9345B" w:rsidRDefault="00B9345B" w:rsidP="00B9345B">
      <w:pPr>
        <w:pStyle w:val="HTMLPreformatted"/>
        <w:shd w:val="clear" w:color="auto" w:fill="1C1D1C"/>
        <w:jc w:val="both"/>
        <w:rPr>
          <w:color w:val="F9F9F9"/>
        </w:rPr>
      </w:pPr>
      <w:r>
        <w:rPr>
          <w:color w:val="F9F9F9"/>
        </w:rPr>
        <w:t>100 Amit</w:t>
      </w:r>
    </w:p>
    <w:p w14:paraId="6743636D" w14:textId="77777777" w:rsidR="00B9345B" w:rsidRDefault="00B9345B" w:rsidP="00B9345B">
      <w:pPr>
        <w:pStyle w:val="HTMLPreformatted"/>
        <w:shd w:val="clear" w:color="auto" w:fill="1C1D1C"/>
        <w:jc w:val="both"/>
        <w:rPr>
          <w:color w:val="F9F9F9"/>
        </w:rPr>
      </w:pPr>
      <w:r>
        <w:rPr>
          <w:color w:val="F9F9F9"/>
        </w:rPr>
        <w:t xml:space="preserve">       </w:t>
      </w:r>
    </w:p>
    <w:p w14:paraId="1F4A465C" w14:textId="77777777" w:rsidR="00B9345B" w:rsidRDefault="00B9345B" w:rsidP="00B9345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w:t>
      </w:r>
      <w:proofErr w:type="spellStart"/>
      <w:r>
        <w:rPr>
          <w:rFonts w:ascii="Helvetica" w:hAnsi="Helvetica" w:cs="Helvetica"/>
          <w:b/>
          <w:bCs/>
          <w:color w:val="610B4B"/>
          <w:sz w:val="32"/>
          <w:szCs w:val="32"/>
        </w:rPr>
        <w:t>Hashtable</w:t>
      </w:r>
      <w:proofErr w:type="spellEnd"/>
      <w:r>
        <w:rPr>
          <w:rFonts w:ascii="Helvetica" w:hAnsi="Helvetica" w:cs="Helvetica"/>
          <w:b/>
          <w:bCs/>
          <w:color w:val="610B4B"/>
          <w:sz w:val="32"/>
          <w:szCs w:val="32"/>
        </w:rPr>
        <w:t xml:space="preserve"> Example: </w:t>
      </w:r>
      <w:proofErr w:type="gramStart"/>
      <w:r>
        <w:rPr>
          <w:rFonts w:ascii="Helvetica" w:hAnsi="Helvetica" w:cs="Helvetica"/>
          <w:b/>
          <w:bCs/>
          <w:color w:val="610B4B"/>
          <w:sz w:val="32"/>
          <w:szCs w:val="32"/>
        </w:rPr>
        <w:t>remove(</w:t>
      </w:r>
      <w:proofErr w:type="gramEnd"/>
      <w:r>
        <w:rPr>
          <w:rFonts w:ascii="Helvetica" w:hAnsi="Helvetica" w:cs="Helvetica"/>
          <w:b/>
          <w:bCs/>
          <w:color w:val="610B4B"/>
          <w:sz w:val="32"/>
          <w:szCs w:val="32"/>
        </w:rPr>
        <w:t>)</w:t>
      </w:r>
    </w:p>
    <w:p w14:paraId="7F79F143" w14:textId="77777777" w:rsidR="00B9345B" w:rsidRDefault="00B9345B" w:rsidP="00B9345B">
      <w:pPr>
        <w:pStyle w:val="alt"/>
        <w:numPr>
          <w:ilvl w:val="0"/>
          <w:numId w:val="3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429A03D" w14:textId="77777777" w:rsidR="00B9345B" w:rsidRDefault="00B9345B" w:rsidP="00B9345B">
      <w:pPr>
        <w:numPr>
          <w:ilvl w:val="0"/>
          <w:numId w:val="3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Hashtable2 {  </w:t>
      </w:r>
    </w:p>
    <w:p w14:paraId="4BF4F23E" w14:textId="77777777" w:rsidR="00B9345B" w:rsidRDefault="00B9345B" w:rsidP="00B9345B">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0EFE0334" w14:textId="77777777" w:rsidR="00B9345B" w:rsidRDefault="00B9345B" w:rsidP="00B9345B">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Hashtable&lt;</w:t>
      </w:r>
      <w:proofErr w:type="gramStart"/>
      <w:r>
        <w:rPr>
          <w:rFonts w:ascii="Segoe UI" w:hAnsi="Segoe UI" w:cs="Segoe UI"/>
          <w:color w:val="000000"/>
          <w:bdr w:val="none" w:sz="0" w:space="0" w:color="auto" w:frame="1"/>
        </w:rPr>
        <w:t>Integer,String</w:t>
      </w:r>
      <w:proofErr w:type="gramEnd"/>
      <w:r>
        <w:rPr>
          <w:rFonts w:ascii="Segoe UI" w:hAnsi="Segoe UI" w:cs="Segoe UI"/>
          <w:color w:val="000000"/>
          <w:bdr w:val="none" w:sz="0" w:space="0" w:color="auto" w:frame="1"/>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Hashtable&lt;Integer,String&gt;();        </w:t>
      </w:r>
    </w:p>
    <w:p w14:paraId="41CD8ABA" w14:textId="77777777" w:rsidR="00B9345B" w:rsidRDefault="00B9345B" w:rsidP="00B9345B">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"Amit"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54FDB30" w14:textId="77777777" w:rsidR="00B9345B" w:rsidRDefault="00B9345B" w:rsidP="00B9345B">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3987D34" w14:textId="77777777" w:rsidR="00B9345B" w:rsidRDefault="00B9345B" w:rsidP="00B9345B">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"Vijay"</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C0819A4" w14:textId="77777777" w:rsidR="00B9345B" w:rsidRDefault="00B9345B" w:rsidP="00B9345B">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DCC9C0C" w14:textId="77777777" w:rsidR="00B9345B" w:rsidRDefault="00B9345B" w:rsidP="00B9345B">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"Before remove: "</w:t>
      </w:r>
      <w:r>
        <w:rPr>
          <w:rFonts w:ascii="Segoe UI" w:hAnsi="Segoe UI" w:cs="Segoe UI"/>
          <w:color w:val="000000"/>
          <w:bdr w:val="none" w:sz="0" w:space="0" w:color="auto" w:frame="1"/>
        </w:rPr>
        <w:t>+ map</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D8B2863" w14:textId="77777777" w:rsidR="00B9345B" w:rsidRDefault="00B9345B" w:rsidP="00B9345B">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comment"/>
          <w:rFonts w:ascii="Segoe UI" w:hAnsi="Segoe UI" w:cs="Segoe UI"/>
          <w:color w:val="008200"/>
          <w:bdr w:val="none" w:sz="0" w:space="0" w:color="auto" w:frame="1"/>
        </w:rPr>
        <w:t>// Remove value for key 102</w:t>
      </w:r>
      <w:r>
        <w:rPr>
          <w:rFonts w:ascii="Segoe UI" w:hAnsi="Segoe UI" w:cs="Segoe UI"/>
          <w:color w:val="000000"/>
          <w:bdr w:val="none" w:sz="0" w:space="0" w:color="auto" w:frame="1"/>
        </w:rPr>
        <w:t>  </w:t>
      </w:r>
    </w:p>
    <w:p w14:paraId="5E99485D" w14:textId="77777777" w:rsidR="00B9345B" w:rsidRDefault="00B9345B" w:rsidP="00B9345B">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map.remove</w:t>
      </w:r>
      <w:proofErr w:type="spellEnd"/>
      <w:proofErr w:type="gram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102</w:t>
      </w:r>
      <w:r>
        <w:rPr>
          <w:rFonts w:ascii="Segoe UI" w:hAnsi="Segoe UI" w:cs="Segoe UI"/>
          <w:color w:val="000000"/>
          <w:bdr w:val="none" w:sz="0" w:space="0" w:color="auto" w:frame="1"/>
        </w:rPr>
        <w:t>);  </w:t>
      </w:r>
    </w:p>
    <w:p w14:paraId="3979EEED" w14:textId="77777777" w:rsidR="00B9345B" w:rsidRDefault="00B9345B" w:rsidP="00B9345B">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"After remove: "</w:t>
      </w:r>
      <w:r>
        <w:rPr>
          <w:rFonts w:ascii="Segoe UI" w:hAnsi="Segoe UI" w:cs="Segoe UI"/>
          <w:color w:val="000000"/>
          <w:bdr w:val="none" w:sz="0" w:space="0" w:color="auto" w:frame="1"/>
        </w:rPr>
        <w:t>+ map</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5CFDD75" w14:textId="77777777" w:rsidR="00B9345B" w:rsidRDefault="00B9345B" w:rsidP="00B9345B">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26F7F6F" w14:textId="77777777" w:rsidR="00B9345B" w:rsidRDefault="00B9345B" w:rsidP="00B9345B">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A78AC6C" w14:textId="77777777" w:rsidR="00B9345B" w:rsidRDefault="00B9345B" w:rsidP="00B9345B">
      <w:pPr>
        <w:pStyle w:val="NormalWeb"/>
        <w:shd w:val="clear" w:color="auto" w:fill="FFFFFF"/>
        <w:jc w:val="both"/>
        <w:rPr>
          <w:rFonts w:ascii="Segoe UI" w:hAnsi="Segoe UI" w:cs="Segoe UI"/>
          <w:color w:val="333333"/>
        </w:rPr>
      </w:pPr>
      <w:r>
        <w:rPr>
          <w:rFonts w:ascii="Segoe UI" w:hAnsi="Segoe UI" w:cs="Segoe UI"/>
          <w:color w:val="333333"/>
        </w:rPr>
        <w:t>Output:</w:t>
      </w:r>
    </w:p>
    <w:p w14:paraId="327BA90A" w14:textId="77777777" w:rsidR="00B9345B" w:rsidRDefault="00B9345B" w:rsidP="00B9345B">
      <w:pPr>
        <w:pStyle w:val="HTMLPreformatted"/>
        <w:shd w:val="clear" w:color="auto" w:fill="1C1D1C"/>
        <w:jc w:val="both"/>
        <w:rPr>
          <w:color w:val="F9F9F9"/>
        </w:rPr>
      </w:pPr>
      <w:r>
        <w:rPr>
          <w:color w:val="F9F9F9"/>
        </w:rPr>
        <w:t>Before remove: {103=Rahul, 102=Ravi, 101=Vijay, 100=Amit}</w:t>
      </w:r>
    </w:p>
    <w:p w14:paraId="4D10BD7F" w14:textId="77777777" w:rsidR="00B9345B" w:rsidRDefault="00B9345B" w:rsidP="00B9345B">
      <w:pPr>
        <w:pStyle w:val="HTMLPreformatted"/>
        <w:shd w:val="clear" w:color="auto" w:fill="1C1D1C"/>
        <w:jc w:val="both"/>
        <w:rPr>
          <w:color w:val="F9F9F9"/>
        </w:rPr>
      </w:pPr>
      <w:r>
        <w:rPr>
          <w:color w:val="F9F9F9"/>
        </w:rPr>
        <w:t>After remove: {103=Rahul, 101=Vijay, 100=Amit}</w:t>
      </w:r>
    </w:p>
    <w:p w14:paraId="16429B50" w14:textId="77777777" w:rsidR="00B9345B" w:rsidRDefault="00B9345B" w:rsidP="00B9345B">
      <w:pPr>
        <w:pStyle w:val="HTMLPreformatted"/>
        <w:shd w:val="clear" w:color="auto" w:fill="1C1D1C"/>
        <w:jc w:val="both"/>
        <w:rPr>
          <w:color w:val="F9F9F9"/>
        </w:rPr>
      </w:pPr>
    </w:p>
    <w:p w14:paraId="144D0E4D" w14:textId="77777777" w:rsidR="00B9345B" w:rsidRDefault="00B9345B" w:rsidP="00B9345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w:t>
      </w:r>
      <w:proofErr w:type="spellStart"/>
      <w:r>
        <w:rPr>
          <w:rFonts w:ascii="Helvetica" w:hAnsi="Helvetica" w:cs="Helvetica"/>
          <w:b/>
          <w:bCs/>
          <w:color w:val="610B4B"/>
          <w:sz w:val="32"/>
          <w:szCs w:val="32"/>
        </w:rPr>
        <w:t>Hashtable</w:t>
      </w:r>
      <w:proofErr w:type="spellEnd"/>
      <w:r>
        <w:rPr>
          <w:rFonts w:ascii="Helvetica" w:hAnsi="Helvetica" w:cs="Helvetica"/>
          <w:b/>
          <w:bCs/>
          <w:color w:val="610B4B"/>
          <w:sz w:val="32"/>
          <w:szCs w:val="32"/>
        </w:rPr>
        <w:t xml:space="preserve"> Example: </w:t>
      </w:r>
      <w:proofErr w:type="spellStart"/>
      <w:proofErr w:type="gramStart"/>
      <w:r>
        <w:rPr>
          <w:rFonts w:ascii="Helvetica" w:hAnsi="Helvetica" w:cs="Helvetica"/>
          <w:b/>
          <w:bCs/>
          <w:color w:val="610B4B"/>
          <w:sz w:val="32"/>
          <w:szCs w:val="32"/>
        </w:rPr>
        <w:t>getOrDefault</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w:t>
      </w:r>
    </w:p>
    <w:p w14:paraId="6B2A6953" w14:textId="77777777" w:rsidR="00B9345B" w:rsidRDefault="00B9345B" w:rsidP="00B9345B">
      <w:pPr>
        <w:pStyle w:val="alt"/>
        <w:numPr>
          <w:ilvl w:val="0"/>
          <w:numId w:val="3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5178EAF" w14:textId="77777777" w:rsidR="00B9345B" w:rsidRDefault="00B9345B" w:rsidP="00B9345B">
      <w:pPr>
        <w:numPr>
          <w:ilvl w:val="0"/>
          <w:numId w:val="3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Hashtable3{  </w:t>
      </w:r>
    </w:p>
    <w:p w14:paraId="03C9C165" w14:textId="77777777" w:rsidR="00B9345B" w:rsidRDefault="00B9345B" w:rsidP="00B9345B">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E0CEFCB" w14:textId="77777777" w:rsidR="00B9345B" w:rsidRDefault="00B9345B" w:rsidP="00B9345B">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Hashtable&lt;</w:t>
      </w:r>
      <w:proofErr w:type="gramStart"/>
      <w:r>
        <w:rPr>
          <w:rFonts w:ascii="Segoe UI" w:hAnsi="Segoe UI" w:cs="Segoe UI"/>
          <w:color w:val="000000"/>
          <w:bdr w:val="none" w:sz="0" w:space="0" w:color="auto" w:frame="1"/>
        </w:rPr>
        <w:t>Integer,String</w:t>
      </w:r>
      <w:proofErr w:type="gramEnd"/>
      <w:r>
        <w:rPr>
          <w:rFonts w:ascii="Segoe UI" w:hAnsi="Segoe UI" w:cs="Segoe UI"/>
          <w:color w:val="000000"/>
          <w:bdr w:val="none" w:sz="0" w:space="0" w:color="auto" w:frame="1"/>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Hashtable&lt;Integer,String&gt;();          </w:t>
      </w:r>
    </w:p>
    <w:p w14:paraId="0158301E" w14:textId="77777777" w:rsidR="00B9345B" w:rsidRDefault="00B9345B" w:rsidP="00B9345B">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"Amit"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F3A9BA2" w14:textId="77777777" w:rsidR="00B9345B" w:rsidRDefault="00B9345B" w:rsidP="00B9345B">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6715A2F" w14:textId="77777777" w:rsidR="00B9345B" w:rsidRDefault="00B9345B" w:rsidP="00B9345B">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"Vijay"</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59DBB96" w14:textId="77777777" w:rsidR="00B9345B" w:rsidRDefault="00B9345B" w:rsidP="00B9345B">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F32717D" w14:textId="77777777" w:rsidR="00B9345B" w:rsidRDefault="00B9345B" w:rsidP="00B9345B">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//Here, we specify the if and else statement as arguments of the method</w:t>
      </w:r>
      <w:r>
        <w:rPr>
          <w:rFonts w:ascii="Segoe UI" w:hAnsi="Segoe UI" w:cs="Segoe UI"/>
          <w:color w:val="000000"/>
          <w:bdr w:val="none" w:sz="0" w:space="0" w:color="auto" w:frame="1"/>
        </w:rPr>
        <w:t>  </w:t>
      </w:r>
    </w:p>
    <w:p w14:paraId="0D3895F7" w14:textId="77777777" w:rsidR="00B9345B" w:rsidRDefault="00B9345B" w:rsidP="00B9345B">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map.getOrDefault</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"Not Found"</w:t>
      </w:r>
      <w:r>
        <w:rPr>
          <w:rFonts w:ascii="Segoe UI" w:hAnsi="Segoe UI" w:cs="Segoe UI"/>
          <w:color w:val="000000"/>
          <w:bdr w:val="none" w:sz="0" w:space="0" w:color="auto" w:frame="1"/>
        </w:rPr>
        <w:t>));  </w:t>
      </w:r>
    </w:p>
    <w:p w14:paraId="4EDDD821" w14:textId="77777777" w:rsidR="00B9345B" w:rsidRDefault="00B9345B" w:rsidP="00B9345B">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map.getOrDefault</w:t>
      </w:r>
      <w:proofErr w:type="spellEnd"/>
      <w:proofErr w:type="gram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105</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"Not Found"</w:t>
      </w:r>
      <w:r>
        <w:rPr>
          <w:rFonts w:ascii="Segoe UI" w:hAnsi="Segoe UI" w:cs="Segoe UI"/>
          <w:color w:val="000000"/>
          <w:bdr w:val="none" w:sz="0" w:space="0" w:color="auto" w:frame="1"/>
        </w:rPr>
        <w:t>));  </w:t>
      </w:r>
    </w:p>
    <w:p w14:paraId="2FB95B0E" w14:textId="77777777" w:rsidR="00B9345B" w:rsidRDefault="00B9345B" w:rsidP="00B9345B">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4E70598" w14:textId="77777777" w:rsidR="00B9345B" w:rsidRDefault="00B9345B" w:rsidP="00B9345B">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DCE8C6E" w14:textId="77777777" w:rsidR="00B9345B" w:rsidRDefault="00B9345B" w:rsidP="00B9345B">
      <w:pPr>
        <w:pStyle w:val="NormalWeb"/>
        <w:shd w:val="clear" w:color="auto" w:fill="FFFFFF"/>
        <w:jc w:val="both"/>
        <w:rPr>
          <w:rFonts w:ascii="Segoe UI" w:hAnsi="Segoe UI" w:cs="Segoe UI"/>
          <w:color w:val="333333"/>
        </w:rPr>
      </w:pPr>
      <w:r>
        <w:rPr>
          <w:rFonts w:ascii="Segoe UI" w:hAnsi="Segoe UI" w:cs="Segoe UI"/>
          <w:color w:val="333333"/>
        </w:rPr>
        <w:t>Output:</w:t>
      </w:r>
    </w:p>
    <w:p w14:paraId="57EE4DAC" w14:textId="77777777" w:rsidR="00B9345B" w:rsidRDefault="00B9345B" w:rsidP="00B9345B">
      <w:pPr>
        <w:pStyle w:val="HTMLPreformatted"/>
        <w:shd w:val="clear" w:color="auto" w:fill="1C1D1C"/>
        <w:jc w:val="both"/>
        <w:rPr>
          <w:color w:val="F9F9F9"/>
        </w:rPr>
      </w:pPr>
      <w:r>
        <w:rPr>
          <w:color w:val="F9F9F9"/>
        </w:rPr>
        <w:t>Vijay</w:t>
      </w:r>
    </w:p>
    <w:p w14:paraId="6C26A708" w14:textId="77777777" w:rsidR="00B9345B" w:rsidRDefault="00B9345B" w:rsidP="00B9345B">
      <w:pPr>
        <w:pStyle w:val="HTMLPreformatted"/>
        <w:shd w:val="clear" w:color="auto" w:fill="1C1D1C"/>
        <w:jc w:val="both"/>
        <w:rPr>
          <w:color w:val="F9F9F9"/>
        </w:rPr>
      </w:pPr>
      <w:r>
        <w:rPr>
          <w:color w:val="F9F9F9"/>
        </w:rPr>
        <w:t>Not Found</w:t>
      </w:r>
    </w:p>
    <w:p w14:paraId="21E2DF29" w14:textId="77777777" w:rsidR="00B9345B" w:rsidRDefault="00B9345B" w:rsidP="00B9345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w:t>
      </w:r>
      <w:proofErr w:type="spellStart"/>
      <w:r>
        <w:rPr>
          <w:rFonts w:ascii="Helvetica" w:hAnsi="Helvetica" w:cs="Helvetica"/>
          <w:b/>
          <w:bCs/>
          <w:color w:val="610B4B"/>
          <w:sz w:val="32"/>
          <w:szCs w:val="32"/>
        </w:rPr>
        <w:t>Hashtable</w:t>
      </w:r>
      <w:proofErr w:type="spellEnd"/>
      <w:r>
        <w:rPr>
          <w:rFonts w:ascii="Helvetica" w:hAnsi="Helvetica" w:cs="Helvetica"/>
          <w:b/>
          <w:bCs/>
          <w:color w:val="610B4B"/>
          <w:sz w:val="32"/>
          <w:szCs w:val="32"/>
        </w:rPr>
        <w:t xml:space="preserve"> Example: </w:t>
      </w:r>
      <w:proofErr w:type="spellStart"/>
      <w:proofErr w:type="gramStart"/>
      <w:r>
        <w:rPr>
          <w:rFonts w:ascii="Helvetica" w:hAnsi="Helvetica" w:cs="Helvetica"/>
          <w:b/>
          <w:bCs/>
          <w:color w:val="610B4B"/>
          <w:sz w:val="32"/>
          <w:szCs w:val="32"/>
        </w:rPr>
        <w:t>putIfAbsent</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w:t>
      </w:r>
    </w:p>
    <w:p w14:paraId="1797E81C" w14:textId="77777777" w:rsidR="00B9345B" w:rsidRDefault="00B9345B" w:rsidP="00B9345B">
      <w:pPr>
        <w:pStyle w:val="alt"/>
        <w:numPr>
          <w:ilvl w:val="0"/>
          <w:numId w:val="3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9B04733" w14:textId="77777777" w:rsidR="00B9345B" w:rsidRDefault="00B9345B" w:rsidP="00B9345B">
      <w:pPr>
        <w:numPr>
          <w:ilvl w:val="0"/>
          <w:numId w:val="3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Hashtable4{  </w:t>
      </w:r>
    </w:p>
    <w:p w14:paraId="3AA83EE1" w14:textId="77777777" w:rsidR="00B9345B" w:rsidRDefault="00B9345B" w:rsidP="00B9345B">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380FEED" w14:textId="77777777" w:rsidR="00B9345B" w:rsidRDefault="00B9345B" w:rsidP="00B9345B">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Hashtable&lt;</w:t>
      </w:r>
      <w:proofErr w:type="gramStart"/>
      <w:r>
        <w:rPr>
          <w:rFonts w:ascii="Segoe UI" w:hAnsi="Segoe UI" w:cs="Segoe UI"/>
          <w:color w:val="000000"/>
          <w:bdr w:val="none" w:sz="0" w:space="0" w:color="auto" w:frame="1"/>
        </w:rPr>
        <w:t>Integer,String</w:t>
      </w:r>
      <w:proofErr w:type="gramEnd"/>
      <w:r>
        <w:rPr>
          <w:rFonts w:ascii="Segoe UI" w:hAnsi="Segoe UI" w:cs="Segoe UI"/>
          <w:color w:val="000000"/>
          <w:bdr w:val="none" w:sz="0" w:space="0" w:color="auto" w:frame="1"/>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Hashtable&lt;Integer,String&gt;();          </w:t>
      </w:r>
    </w:p>
    <w:p w14:paraId="66C0A4FC" w14:textId="77777777" w:rsidR="00B9345B" w:rsidRDefault="00B9345B" w:rsidP="00B9345B">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"Amit"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7863E0D" w14:textId="77777777" w:rsidR="00B9345B" w:rsidRDefault="00B9345B" w:rsidP="00B9345B">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4073EC8" w14:textId="77777777" w:rsidR="00B9345B" w:rsidRDefault="00B9345B" w:rsidP="00B9345B">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"Vijay"</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5005220" w14:textId="77777777" w:rsidR="00B9345B" w:rsidRDefault="00B9345B" w:rsidP="00B9345B">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85B7CCD" w14:textId="77777777" w:rsidR="00B9345B" w:rsidRDefault="00B9345B" w:rsidP="00B9345B">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"Initial Map: "</w:t>
      </w:r>
      <w:r>
        <w:rPr>
          <w:rFonts w:ascii="Segoe UI" w:hAnsi="Segoe UI" w:cs="Segoe UI"/>
          <w:color w:val="000000"/>
          <w:bdr w:val="none" w:sz="0" w:space="0" w:color="auto" w:frame="1"/>
        </w:rPr>
        <w:t>+map</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8CFA2E2" w14:textId="77777777" w:rsidR="00B9345B" w:rsidRDefault="00B9345B" w:rsidP="00B9345B">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//Inserts, as the specified pair is unique</w:t>
      </w:r>
      <w:r>
        <w:rPr>
          <w:rFonts w:ascii="Segoe UI" w:hAnsi="Segoe UI" w:cs="Segoe UI"/>
          <w:color w:val="000000"/>
          <w:bdr w:val="none" w:sz="0" w:space="0" w:color="auto" w:frame="1"/>
        </w:rPr>
        <w:t>  </w:t>
      </w:r>
    </w:p>
    <w:p w14:paraId="60A88CD8" w14:textId="77777777" w:rsidR="00B9345B" w:rsidRDefault="00B9345B" w:rsidP="00B9345B">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map.putIfAbsent</w:t>
      </w:r>
      <w:proofErr w:type="spellEnd"/>
      <w:proofErr w:type="gram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104</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"Gaurav"</w:t>
      </w:r>
      <w:r>
        <w:rPr>
          <w:rFonts w:ascii="Segoe UI" w:hAnsi="Segoe UI" w:cs="Segoe UI"/>
          <w:color w:val="000000"/>
          <w:bdr w:val="none" w:sz="0" w:space="0" w:color="auto" w:frame="1"/>
        </w:rPr>
        <w:t>);  </w:t>
      </w:r>
    </w:p>
    <w:p w14:paraId="3D302504" w14:textId="77777777" w:rsidR="00B9345B" w:rsidRDefault="00B9345B" w:rsidP="00B9345B">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"Updated Map: "</w:t>
      </w:r>
      <w:r>
        <w:rPr>
          <w:rFonts w:ascii="Segoe UI" w:hAnsi="Segoe UI" w:cs="Segoe UI"/>
          <w:color w:val="000000"/>
          <w:bdr w:val="none" w:sz="0" w:space="0" w:color="auto" w:frame="1"/>
        </w:rPr>
        <w:t>+map</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B08EF87" w14:textId="77777777" w:rsidR="00B9345B" w:rsidRDefault="00B9345B" w:rsidP="00B9345B">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the current value, as the specified pair already exist</w:t>
      </w:r>
      <w:r>
        <w:rPr>
          <w:rFonts w:ascii="Segoe UI" w:hAnsi="Segoe UI" w:cs="Segoe UI"/>
          <w:color w:val="000000"/>
          <w:bdr w:val="none" w:sz="0" w:space="0" w:color="auto" w:frame="1"/>
        </w:rPr>
        <w:t>  </w:t>
      </w:r>
    </w:p>
    <w:p w14:paraId="20DA0F85" w14:textId="77777777" w:rsidR="00B9345B" w:rsidRDefault="00B9345B" w:rsidP="00B9345B">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map.putIfAbsent</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14:paraId="6892365C" w14:textId="77777777" w:rsidR="00B9345B" w:rsidRDefault="00B9345B" w:rsidP="00B9345B">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"Updated Map: "</w:t>
      </w:r>
      <w:r>
        <w:rPr>
          <w:rFonts w:ascii="Segoe UI" w:hAnsi="Segoe UI" w:cs="Segoe UI"/>
          <w:color w:val="000000"/>
          <w:bdr w:val="none" w:sz="0" w:space="0" w:color="auto" w:frame="1"/>
        </w:rPr>
        <w:t>+map</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C3C477B" w14:textId="77777777" w:rsidR="00B9345B" w:rsidRDefault="00B9345B" w:rsidP="00B9345B">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F8F0E47" w14:textId="77777777" w:rsidR="00B9345B" w:rsidRDefault="00B9345B" w:rsidP="00B9345B">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E239667" w14:textId="77777777" w:rsidR="00B9345B" w:rsidRDefault="00B9345B" w:rsidP="00B9345B">
      <w:pPr>
        <w:pStyle w:val="NormalWeb"/>
        <w:shd w:val="clear" w:color="auto" w:fill="FFFFFF"/>
        <w:jc w:val="both"/>
        <w:rPr>
          <w:rFonts w:ascii="Segoe UI" w:hAnsi="Segoe UI" w:cs="Segoe UI"/>
          <w:color w:val="333333"/>
        </w:rPr>
      </w:pPr>
      <w:r>
        <w:rPr>
          <w:rFonts w:ascii="Segoe UI" w:hAnsi="Segoe UI" w:cs="Segoe UI"/>
          <w:color w:val="333333"/>
        </w:rPr>
        <w:t>Output:</w:t>
      </w:r>
    </w:p>
    <w:p w14:paraId="664DDABD" w14:textId="77777777" w:rsidR="00B9345B" w:rsidRDefault="00B9345B" w:rsidP="00B9345B">
      <w:pPr>
        <w:pStyle w:val="HTMLPreformatted"/>
        <w:shd w:val="clear" w:color="auto" w:fill="1C1D1C"/>
        <w:jc w:val="both"/>
        <w:rPr>
          <w:color w:val="F9F9F9"/>
        </w:rPr>
      </w:pPr>
      <w:r>
        <w:rPr>
          <w:color w:val="F9F9F9"/>
        </w:rPr>
        <w:t>Initial Map: {103=Rahul, 102=Ravi, 101=Vijay, 100=Amit}</w:t>
      </w:r>
    </w:p>
    <w:p w14:paraId="53CD5F19" w14:textId="77777777" w:rsidR="00B9345B" w:rsidRDefault="00B9345B" w:rsidP="00B9345B">
      <w:pPr>
        <w:pStyle w:val="HTMLPreformatted"/>
        <w:shd w:val="clear" w:color="auto" w:fill="1C1D1C"/>
        <w:jc w:val="both"/>
        <w:rPr>
          <w:color w:val="F9F9F9"/>
        </w:rPr>
      </w:pPr>
      <w:r>
        <w:rPr>
          <w:color w:val="F9F9F9"/>
        </w:rPr>
        <w:t>Updated Map: {104=Gaurav, 103=Rahul, 102=Ravi, 101=Vijay, 100=Amit}</w:t>
      </w:r>
    </w:p>
    <w:p w14:paraId="08C62524" w14:textId="77777777" w:rsidR="00B9345B" w:rsidRDefault="00B9345B" w:rsidP="00B9345B">
      <w:pPr>
        <w:pStyle w:val="HTMLPreformatted"/>
        <w:shd w:val="clear" w:color="auto" w:fill="1C1D1C"/>
        <w:jc w:val="both"/>
        <w:rPr>
          <w:color w:val="F9F9F9"/>
        </w:rPr>
      </w:pPr>
      <w:r>
        <w:rPr>
          <w:color w:val="F9F9F9"/>
        </w:rPr>
        <w:t>Updated Map: {104=Gaurav, 103=Rahul, 102=Ravi, 101=Vijay, 100=Amit}</w:t>
      </w:r>
    </w:p>
    <w:p w14:paraId="348B8E80" w14:textId="77777777" w:rsidR="00B9345B" w:rsidRDefault="00B9345B" w:rsidP="00B9345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w:t>
      </w:r>
      <w:proofErr w:type="spellStart"/>
      <w:r>
        <w:rPr>
          <w:rFonts w:ascii="Helvetica" w:hAnsi="Helvetica" w:cs="Helvetica"/>
          <w:b/>
          <w:bCs/>
          <w:color w:val="610B4B"/>
          <w:sz w:val="32"/>
          <w:szCs w:val="32"/>
        </w:rPr>
        <w:t>Hashtable</w:t>
      </w:r>
      <w:proofErr w:type="spellEnd"/>
      <w:r>
        <w:rPr>
          <w:rFonts w:ascii="Helvetica" w:hAnsi="Helvetica" w:cs="Helvetica"/>
          <w:b/>
          <w:bCs/>
          <w:color w:val="610B4B"/>
          <w:sz w:val="32"/>
          <w:szCs w:val="32"/>
        </w:rPr>
        <w:t xml:space="preserve"> Example: Book</w:t>
      </w:r>
    </w:p>
    <w:p w14:paraId="68E695B8" w14:textId="77777777" w:rsidR="00B9345B" w:rsidRDefault="00B9345B" w:rsidP="00B9345B">
      <w:pPr>
        <w:pStyle w:val="alt"/>
        <w:numPr>
          <w:ilvl w:val="0"/>
          <w:numId w:val="3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10AB026" w14:textId="77777777" w:rsidR="00B9345B" w:rsidRDefault="00B9345B" w:rsidP="00B9345B">
      <w:pPr>
        <w:numPr>
          <w:ilvl w:val="0"/>
          <w:numId w:val="3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Book {    </w:t>
      </w:r>
    </w:p>
    <w:p w14:paraId="421488C2" w14:textId="77777777" w:rsidR="00B9345B" w:rsidRDefault="00B9345B" w:rsidP="00B9345B">
      <w:pPr>
        <w:pStyle w:val="alt"/>
        <w:numPr>
          <w:ilvl w:val="0"/>
          <w:numId w:val="3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id;</w:t>
      </w:r>
      <w:proofErr w:type="gramEnd"/>
      <w:r>
        <w:rPr>
          <w:rFonts w:ascii="Segoe UI" w:hAnsi="Segoe UI" w:cs="Segoe UI"/>
          <w:color w:val="000000"/>
          <w:bdr w:val="none" w:sz="0" w:space="0" w:color="auto" w:frame="1"/>
        </w:rPr>
        <w:t>    </w:t>
      </w:r>
    </w:p>
    <w:p w14:paraId="28CF4422" w14:textId="77777777" w:rsidR="00B9345B" w:rsidRDefault="00B9345B" w:rsidP="00B9345B">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String </w:t>
      </w:r>
      <w:proofErr w:type="spellStart"/>
      <w:proofErr w:type="gramStart"/>
      <w:r>
        <w:rPr>
          <w:rFonts w:ascii="Segoe UI" w:hAnsi="Segoe UI" w:cs="Segoe UI"/>
          <w:color w:val="000000"/>
          <w:bdr w:val="none" w:sz="0" w:space="0" w:color="auto" w:frame="1"/>
        </w:rPr>
        <w:t>name,author</w:t>
      </w:r>
      <w:proofErr w:type="gramEnd"/>
      <w:r>
        <w:rPr>
          <w:rFonts w:ascii="Segoe UI" w:hAnsi="Segoe UI" w:cs="Segoe UI"/>
          <w:color w:val="000000"/>
          <w:bdr w:val="none" w:sz="0" w:space="0" w:color="auto" w:frame="1"/>
        </w:rPr>
        <w:t>,publisher</w:t>
      </w:r>
      <w:proofErr w:type="spellEnd"/>
      <w:r>
        <w:rPr>
          <w:rFonts w:ascii="Segoe UI" w:hAnsi="Segoe UI" w:cs="Segoe UI"/>
          <w:color w:val="000000"/>
          <w:bdr w:val="none" w:sz="0" w:space="0" w:color="auto" w:frame="1"/>
        </w:rPr>
        <w:t>;    </w:t>
      </w:r>
    </w:p>
    <w:p w14:paraId="32759508" w14:textId="77777777" w:rsidR="00B9345B" w:rsidRDefault="00B9345B" w:rsidP="00B9345B">
      <w:pPr>
        <w:pStyle w:val="alt"/>
        <w:numPr>
          <w:ilvl w:val="0"/>
          <w:numId w:val="3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quantity;</w:t>
      </w:r>
      <w:proofErr w:type="gramEnd"/>
      <w:r>
        <w:rPr>
          <w:rFonts w:ascii="Segoe UI" w:hAnsi="Segoe UI" w:cs="Segoe UI"/>
          <w:color w:val="000000"/>
          <w:bdr w:val="none" w:sz="0" w:space="0" w:color="auto" w:frame="1"/>
        </w:rPr>
        <w:t>    </w:t>
      </w:r>
    </w:p>
    <w:p w14:paraId="63E33516" w14:textId="77777777" w:rsidR="00B9345B" w:rsidRDefault="00B9345B" w:rsidP="00B9345B">
      <w:pPr>
        <w:numPr>
          <w:ilvl w:val="0"/>
          <w:numId w:val="3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Book(</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String name, String author, String publisher,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    </w:t>
      </w:r>
    </w:p>
    <w:p w14:paraId="1E787D63" w14:textId="77777777" w:rsidR="00B9345B" w:rsidRDefault="00B9345B" w:rsidP="00B9345B">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w:t>
      </w:r>
      <w:proofErr w:type="gramStart"/>
      <w:r>
        <w:rPr>
          <w:rFonts w:ascii="Segoe UI" w:hAnsi="Segoe UI" w:cs="Segoe UI"/>
          <w:color w:val="000000"/>
          <w:bdr w:val="none" w:sz="0" w:space="0" w:color="auto" w:frame="1"/>
        </w:rPr>
        <w:t>id;</w:t>
      </w:r>
      <w:proofErr w:type="gramEnd"/>
      <w:r>
        <w:rPr>
          <w:rFonts w:ascii="Segoe UI" w:hAnsi="Segoe UI" w:cs="Segoe UI"/>
          <w:color w:val="000000"/>
          <w:bdr w:val="none" w:sz="0" w:space="0" w:color="auto" w:frame="1"/>
        </w:rPr>
        <w:t>    </w:t>
      </w:r>
    </w:p>
    <w:p w14:paraId="0F6F0420" w14:textId="77777777" w:rsidR="00B9345B" w:rsidRDefault="00B9345B" w:rsidP="00B9345B">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w:t>
      </w:r>
      <w:proofErr w:type="gramStart"/>
      <w:r>
        <w:rPr>
          <w:rFonts w:ascii="Segoe UI" w:hAnsi="Segoe UI" w:cs="Segoe UI"/>
          <w:color w:val="000000"/>
          <w:bdr w:val="none" w:sz="0" w:space="0" w:color="auto" w:frame="1"/>
        </w:rPr>
        <w:t>name;</w:t>
      </w:r>
      <w:proofErr w:type="gramEnd"/>
      <w:r>
        <w:rPr>
          <w:rFonts w:ascii="Segoe UI" w:hAnsi="Segoe UI" w:cs="Segoe UI"/>
          <w:color w:val="000000"/>
          <w:bdr w:val="none" w:sz="0" w:space="0" w:color="auto" w:frame="1"/>
        </w:rPr>
        <w:t>    </w:t>
      </w:r>
    </w:p>
    <w:p w14:paraId="30FE0C34" w14:textId="77777777" w:rsidR="00B9345B" w:rsidRDefault="00B9345B" w:rsidP="00B9345B">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.author</w:t>
      </w:r>
      <w:proofErr w:type="spellEnd"/>
      <w:proofErr w:type="gramEnd"/>
      <w:r>
        <w:rPr>
          <w:rFonts w:ascii="Segoe UI" w:hAnsi="Segoe UI" w:cs="Segoe UI"/>
          <w:color w:val="000000"/>
          <w:bdr w:val="none" w:sz="0" w:space="0" w:color="auto" w:frame="1"/>
        </w:rPr>
        <w:t> = author;    </w:t>
      </w:r>
    </w:p>
    <w:p w14:paraId="1D26F2CC" w14:textId="77777777" w:rsidR="00B9345B" w:rsidRDefault="00B9345B" w:rsidP="00B9345B">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.publisher</w:t>
      </w:r>
      <w:proofErr w:type="spellEnd"/>
      <w:proofErr w:type="gramEnd"/>
      <w:r>
        <w:rPr>
          <w:rFonts w:ascii="Segoe UI" w:hAnsi="Segoe UI" w:cs="Segoe UI"/>
          <w:color w:val="000000"/>
          <w:bdr w:val="none" w:sz="0" w:space="0" w:color="auto" w:frame="1"/>
        </w:rPr>
        <w:t> = publisher;    </w:t>
      </w:r>
    </w:p>
    <w:p w14:paraId="7A3D2FA8" w14:textId="77777777" w:rsidR="00B9345B" w:rsidRDefault="00B9345B" w:rsidP="00B9345B">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.quantity</w:t>
      </w:r>
      <w:proofErr w:type="spellEnd"/>
      <w:proofErr w:type="gramEnd"/>
      <w:r>
        <w:rPr>
          <w:rFonts w:ascii="Segoe UI" w:hAnsi="Segoe UI" w:cs="Segoe UI"/>
          <w:color w:val="000000"/>
          <w:bdr w:val="none" w:sz="0" w:space="0" w:color="auto" w:frame="1"/>
        </w:rPr>
        <w:t> = quantity;    </w:t>
      </w:r>
    </w:p>
    <w:p w14:paraId="185A3F0A" w14:textId="77777777" w:rsidR="00B9345B" w:rsidRDefault="00B9345B" w:rsidP="00B9345B">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931119D" w14:textId="77777777" w:rsidR="00B9345B" w:rsidRDefault="00B9345B" w:rsidP="00B9345B">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A7D899A" w14:textId="77777777" w:rsidR="00B9345B" w:rsidRDefault="00B9345B" w:rsidP="00B9345B">
      <w:pPr>
        <w:numPr>
          <w:ilvl w:val="0"/>
          <w:numId w:val="3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HashtableExample</w:t>
      </w:r>
      <w:proofErr w:type="spellEnd"/>
      <w:r>
        <w:rPr>
          <w:rFonts w:ascii="Segoe UI" w:hAnsi="Segoe UI" w:cs="Segoe UI"/>
          <w:color w:val="000000"/>
          <w:bdr w:val="none" w:sz="0" w:space="0" w:color="auto" w:frame="1"/>
        </w:rPr>
        <w:t> {    </w:t>
      </w:r>
    </w:p>
    <w:p w14:paraId="4D14C36B" w14:textId="77777777" w:rsidR="00B9345B" w:rsidRDefault="00B9345B" w:rsidP="00B9345B">
      <w:pPr>
        <w:pStyle w:val="alt"/>
        <w:numPr>
          <w:ilvl w:val="0"/>
          <w:numId w:val="3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3099BDFB" w14:textId="77777777" w:rsidR="00B9345B" w:rsidRDefault="00B9345B" w:rsidP="00B9345B">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map of Books  </w:t>
      </w:r>
      <w:r>
        <w:rPr>
          <w:rFonts w:ascii="Segoe UI" w:hAnsi="Segoe UI" w:cs="Segoe UI"/>
          <w:color w:val="000000"/>
          <w:bdr w:val="none" w:sz="0" w:space="0" w:color="auto" w:frame="1"/>
        </w:rPr>
        <w:t>  </w:t>
      </w:r>
    </w:p>
    <w:p w14:paraId="151A256C" w14:textId="77777777" w:rsidR="00B9345B" w:rsidRDefault="00B9345B" w:rsidP="00B9345B">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Map&lt;</w:t>
      </w:r>
      <w:proofErr w:type="spellStart"/>
      <w:proofErr w:type="gramStart"/>
      <w:r>
        <w:rPr>
          <w:rFonts w:ascii="Segoe UI" w:hAnsi="Segoe UI" w:cs="Segoe UI"/>
          <w:color w:val="000000"/>
          <w:bdr w:val="none" w:sz="0" w:space="0" w:color="auto" w:frame="1"/>
        </w:rPr>
        <w:t>Integer,Book</w:t>
      </w:r>
      <w:proofErr w:type="spellEnd"/>
      <w:proofErr w:type="gramEnd"/>
      <w:r>
        <w:rPr>
          <w:rFonts w:ascii="Segoe UI" w:hAnsi="Segoe UI" w:cs="Segoe UI"/>
          <w:color w:val="000000"/>
          <w:bdr w:val="none" w:sz="0" w:space="0" w:color="auto" w:frame="1"/>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Hashtable</w:t>
      </w:r>
      <w:proofErr w:type="spellEnd"/>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Integer,Book</w:t>
      </w:r>
      <w:proofErr w:type="spellEnd"/>
      <w:r>
        <w:rPr>
          <w:rFonts w:ascii="Segoe UI" w:hAnsi="Segoe UI" w:cs="Segoe UI"/>
          <w:color w:val="000000"/>
          <w:bdr w:val="none" w:sz="0" w:space="0" w:color="auto" w:frame="1"/>
        </w:rPr>
        <w:t>&gt;();    </w:t>
      </w:r>
    </w:p>
    <w:p w14:paraId="271A4E8B" w14:textId="77777777" w:rsidR="00B9345B" w:rsidRDefault="00B9345B" w:rsidP="00B9345B">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Books  </w:t>
      </w:r>
      <w:r>
        <w:rPr>
          <w:rFonts w:ascii="Segoe UI" w:hAnsi="Segoe UI" w:cs="Segoe UI"/>
          <w:color w:val="000000"/>
          <w:bdr w:val="none" w:sz="0" w:space="0" w:color="auto" w:frame="1"/>
        </w:rPr>
        <w:t>  </w:t>
      </w:r>
    </w:p>
    <w:p w14:paraId="3743E7B7" w14:textId="77777777" w:rsidR="00B9345B" w:rsidRDefault="00B9345B" w:rsidP="00B9345B">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Book b1=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Book(</w:t>
      </w:r>
      <w:proofErr w:type="gramEnd"/>
      <w:r>
        <w:rPr>
          <w:rStyle w:val="number"/>
          <w:rFonts w:ascii="Segoe UI" w:eastAsiaTheme="majorEastAsia"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"Let us C"</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"Yashwant Kanetkar"</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"BPB"</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8</w:t>
      </w:r>
      <w:r>
        <w:rPr>
          <w:rFonts w:ascii="Segoe UI" w:hAnsi="Segoe UI" w:cs="Segoe UI"/>
          <w:color w:val="000000"/>
          <w:bdr w:val="none" w:sz="0" w:space="0" w:color="auto" w:frame="1"/>
        </w:rPr>
        <w:t>);    </w:t>
      </w:r>
    </w:p>
    <w:p w14:paraId="431D1A51" w14:textId="77777777" w:rsidR="00B9345B" w:rsidRDefault="00B9345B" w:rsidP="00B9345B">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Book b2=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Book(</w:t>
      </w:r>
      <w:proofErr w:type="gramEnd"/>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"Data Communications &amp; Networking"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"Forouzan"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"Mc Graw Hill"</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14:paraId="4E87702A" w14:textId="77777777" w:rsidR="00B9345B" w:rsidRDefault="00B9345B" w:rsidP="00B9345B">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Book b3=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Book(</w:t>
      </w:r>
      <w:proofErr w:type="gramEnd"/>
      <w:r>
        <w:rPr>
          <w:rStyle w:val="number"/>
          <w:rFonts w:ascii="Segoe UI" w:eastAsiaTheme="majorEastAsia"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"Operating System"</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"Galvin"</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"Wiley"</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6</w:t>
      </w:r>
      <w:r>
        <w:rPr>
          <w:rFonts w:ascii="Segoe UI" w:hAnsi="Segoe UI" w:cs="Segoe UI"/>
          <w:color w:val="000000"/>
          <w:bdr w:val="none" w:sz="0" w:space="0" w:color="auto" w:frame="1"/>
        </w:rPr>
        <w:t>);    </w:t>
      </w:r>
    </w:p>
    <w:p w14:paraId="3CE6D3D3" w14:textId="77777777" w:rsidR="00B9345B" w:rsidRDefault="00B9345B" w:rsidP="00B9345B">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Books to map </w:t>
      </w:r>
      <w:r>
        <w:rPr>
          <w:rFonts w:ascii="Segoe UI" w:hAnsi="Segoe UI" w:cs="Segoe UI"/>
          <w:color w:val="000000"/>
          <w:bdr w:val="none" w:sz="0" w:space="0" w:color="auto" w:frame="1"/>
        </w:rPr>
        <w:t>  </w:t>
      </w:r>
    </w:p>
    <w:p w14:paraId="7E5913F3" w14:textId="77777777" w:rsidR="00B9345B" w:rsidRDefault="00B9345B" w:rsidP="00B9345B">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proofErr w:type="gramStart"/>
      <w:r>
        <w:rPr>
          <w:rStyle w:val="number"/>
          <w:rFonts w:ascii="Segoe UI" w:eastAsiaTheme="majorEastAsia" w:hAnsi="Segoe UI" w:cs="Segoe UI"/>
          <w:color w:val="C00000"/>
          <w:bdr w:val="none" w:sz="0" w:space="0" w:color="auto" w:frame="1"/>
        </w:rPr>
        <w:t>1</w:t>
      </w:r>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1);  </w:t>
      </w:r>
    </w:p>
    <w:p w14:paraId="3A5F4A5D" w14:textId="77777777" w:rsidR="00B9345B" w:rsidRDefault="00B9345B" w:rsidP="00B9345B">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proofErr w:type="gramStart"/>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2);  </w:t>
      </w:r>
    </w:p>
    <w:p w14:paraId="74B499A3" w14:textId="77777777" w:rsidR="00B9345B" w:rsidRDefault="00B9345B" w:rsidP="00B9345B">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proofErr w:type="gramStart"/>
      <w:r>
        <w:rPr>
          <w:rStyle w:val="number"/>
          <w:rFonts w:ascii="Segoe UI" w:eastAsiaTheme="majorEastAsia" w:hAnsi="Segoe UI" w:cs="Segoe UI"/>
          <w:color w:val="C00000"/>
          <w:bdr w:val="none" w:sz="0" w:space="0" w:color="auto" w:frame="1"/>
        </w:rPr>
        <w:t>3</w:t>
      </w:r>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3);      </w:t>
      </w:r>
    </w:p>
    <w:p w14:paraId="4F7709D6" w14:textId="77777777" w:rsidR="00B9345B" w:rsidRDefault="00B9345B" w:rsidP="00B9345B">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map</w:t>
      </w:r>
      <w:r>
        <w:rPr>
          <w:rFonts w:ascii="Segoe UI" w:hAnsi="Segoe UI" w:cs="Segoe UI"/>
          <w:color w:val="000000"/>
          <w:bdr w:val="none" w:sz="0" w:space="0" w:color="auto" w:frame="1"/>
        </w:rPr>
        <w:t>  </w:t>
      </w:r>
    </w:p>
    <w:p w14:paraId="24C127E4" w14:textId="77777777" w:rsidR="00B9345B" w:rsidRDefault="00B9345B" w:rsidP="00B9345B">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&lt;Integer, Book&gt; </w:t>
      </w:r>
      <w:proofErr w:type="spellStart"/>
      <w:r>
        <w:rPr>
          <w:rFonts w:ascii="Segoe UI" w:hAnsi="Segoe UI" w:cs="Segoe UI"/>
          <w:color w:val="000000"/>
          <w:bdr w:val="none" w:sz="0" w:space="0" w:color="auto" w:frame="1"/>
        </w:rPr>
        <w:t>entry:map.entrySet</w:t>
      </w:r>
      <w:proofErr w:type="spellEnd"/>
      <w:r>
        <w:rPr>
          <w:rFonts w:ascii="Segoe UI" w:hAnsi="Segoe UI" w:cs="Segoe UI"/>
          <w:color w:val="000000"/>
          <w:bdr w:val="none" w:sz="0" w:space="0" w:color="auto" w:frame="1"/>
        </w:rPr>
        <w:t>()){    </w:t>
      </w:r>
    </w:p>
    <w:p w14:paraId="212424CE" w14:textId="77777777" w:rsidR="00B9345B" w:rsidRDefault="00B9345B" w:rsidP="00B9345B">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key=</w:t>
      </w:r>
      <w:proofErr w:type="spellStart"/>
      <w:proofErr w:type="gramStart"/>
      <w:r>
        <w:rPr>
          <w:rFonts w:ascii="Segoe UI" w:hAnsi="Segoe UI" w:cs="Segoe UI"/>
          <w:color w:val="000000"/>
          <w:bdr w:val="none" w:sz="0" w:space="0" w:color="auto" w:frame="1"/>
        </w:rPr>
        <w:t>entry.getKey</w:t>
      </w:r>
      <w:proofErr w:type="spellEnd"/>
      <w:proofErr w:type="gramEnd"/>
      <w:r>
        <w:rPr>
          <w:rFonts w:ascii="Segoe UI" w:hAnsi="Segoe UI" w:cs="Segoe UI"/>
          <w:color w:val="000000"/>
          <w:bdr w:val="none" w:sz="0" w:space="0" w:color="auto" w:frame="1"/>
        </w:rPr>
        <w:t>();  </w:t>
      </w:r>
    </w:p>
    <w:p w14:paraId="02A4B78D" w14:textId="77777777" w:rsidR="00B9345B" w:rsidRDefault="00B9345B" w:rsidP="00B9345B">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Book b=</w:t>
      </w:r>
      <w:proofErr w:type="spellStart"/>
      <w:proofErr w:type="gramStart"/>
      <w:r>
        <w:rPr>
          <w:rFonts w:ascii="Segoe UI" w:hAnsi="Segoe UI" w:cs="Segoe UI"/>
          <w:color w:val="000000"/>
          <w:bdr w:val="none" w:sz="0" w:space="0" w:color="auto" w:frame="1"/>
        </w:rPr>
        <w:t>entry.getValue</w:t>
      </w:r>
      <w:proofErr w:type="spellEnd"/>
      <w:proofErr w:type="gramEnd"/>
      <w:r>
        <w:rPr>
          <w:rFonts w:ascii="Segoe UI" w:hAnsi="Segoe UI" w:cs="Segoe UI"/>
          <w:color w:val="000000"/>
          <w:bdr w:val="none" w:sz="0" w:space="0" w:color="auto" w:frame="1"/>
        </w:rPr>
        <w:t>();  </w:t>
      </w:r>
    </w:p>
    <w:p w14:paraId="04223EFE" w14:textId="77777777" w:rsidR="00B9345B" w:rsidRDefault="00B9345B" w:rsidP="00B9345B">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(key+</w:t>
      </w:r>
      <w:r>
        <w:rPr>
          <w:rStyle w:val="string"/>
          <w:rFonts w:ascii="Segoe UI" w:hAnsi="Segoe UI" w:cs="Segoe UI"/>
          <w:color w:val="0000FF"/>
          <w:bdr w:val="none" w:sz="0" w:space="0" w:color="auto" w:frame="1"/>
        </w:rPr>
        <w:t>" Details:"</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0D7548B" w14:textId="77777777" w:rsidR="00B9345B" w:rsidRDefault="00B9345B" w:rsidP="00B9345B">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System.out.println(b.id+</w:t>
      </w:r>
      <w:r>
        <w:rPr>
          <w:rStyle w:val="string"/>
          <w:rFonts w:ascii="Segoe UI" w:eastAsiaTheme="majorEastAsia" w:hAnsi="Segoe UI" w:cs="Segoe UI"/>
          <w:color w:val="0000FF"/>
          <w:bdr w:val="none" w:sz="0" w:space="0" w:color="auto" w:frame="1"/>
        </w:rPr>
        <w:t>" "</w:t>
      </w:r>
      <w:r>
        <w:rPr>
          <w:rFonts w:ascii="Segoe UI" w:hAnsi="Segoe UI" w:cs="Segoe UI"/>
          <w:color w:val="000000"/>
          <w:bdr w:val="none" w:sz="0" w:space="0" w:color="auto" w:frame="1"/>
        </w:rPr>
        <w:t>+b.name+</w:t>
      </w:r>
      <w:r>
        <w:rPr>
          <w:rStyle w:val="string"/>
          <w:rFonts w:ascii="Segoe UI" w:eastAsiaTheme="majorEastAsia" w:hAnsi="Segoe UI" w:cs="Segoe UI"/>
          <w:color w:val="0000FF"/>
          <w:bdr w:val="none" w:sz="0" w:space="0" w:color="auto" w:frame="1"/>
        </w:rPr>
        <w:t>"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b.author</w:t>
      </w:r>
      <w:proofErr w:type="gramEnd"/>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 "</w:t>
      </w:r>
      <w:r>
        <w:rPr>
          <w:rFonts w:ascii="Segoe UI" w:hAnsi="Segoe UI" w:cs="Segoe UI"/>
          <w:color w:val="000000"/>
          <w:bdr w:val="none" w:sz="0" w:space="0" w:color="auto" w:frame="1"/>
        </w:rPr>
        <w:t>+b.publisher+</w:t>
      </w:r>
      <w:r>
        <w:rPr>
          <w:rStyle w:val="string"/>
          <w:rFonts w:ascii="Segoe UI" w:eastAsiaTheme="majorEastAsia" w:hAnsi="Segoe UI" w:cs="Segoe UI"/>
          <w:color w:val="0000FF"/>
          <w:bdr w:val="none" w:sz="0" w:space="0" w:color="auto" w:frame="1"/>
        </w:rPr>
        <w:t>" "</w:t>
      </w:r>
      <w:r>
        <w:rPr>
          <w:rFonts w:ascii="Segoe UI" w:hAnsi="Segoe UI" w:cs="Segoe UI"/>
          <w:color w:val="000000"/>
          <w:bdr w:val="none" w:sz="0" w:space="0" w:color="auto" w:frame="1"/>
        </w:rPr>
        <w:t>+b.quantity);   </w:t>
      </w:r>
    </w:p>
    <w:p w14:paraId="4FD320CB" w14:textId="77777777" w:rsidR="00B9345B" w:rsidRDefault="00B9345B" w:rsidP="00B9345B">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19DE133" w14:textId="77777777" w:rsidR="00B9345B" w:rsidRDefault="00B9345B" w:rsidP="00B9345B">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0D554C4" w14:textId="77777777" w:rsidR="00B9345B" w:rsidRDefault="00B9345B" w:rsidP="00B9345B">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321CB21" w14:textId="77777777" w:rsidR="00B9345B" w:rsidRDefault="00B9345B" w:rsidP="00B9345B">
      <w:pPr>
        <w:pStyle w:val="NormalWeb"/>
        <w:shd w:val="clear" w:color="auto" w:fill="FFFFFF"/>
        <w:jc w:val="both"/>
        <w:rPr>
          <w:rFonts w:ascii="Segoe UI" w:hAnsi="Segoe UI" w:cs="Segoe UI"/>
          <w:color w:val="333333"/>
        </w:rPr>
      </w:pPr>
      <w:r>
        <w:rPr>
          <w:rFonts w:ascii="Segoe UI" w:hAnsi="Segoe UI" w:cs="Segoe UI"/>
          <w:color w:val="333333"/>
        </w:rPr>
        <w:t>Output:</w:t>
      </w:r>
    </w:p>
    <w:p w14:paraId="627A885A" w14:textId="77777777" w:rsidR="00B9345B" w:rsidRDefault="00B9345B" w:rsidP="00B9345B">
      <w:pPr>
        <w:pStyle w:val="HTMLPreformatted"/>
        <w:shd w:val="clear" w:color="auto" w:fill="1C1D1C"/>
        <w:jc w:val="both"/>
        <w:rPr>
          <w:color w:val="F9F9F9"/>
        </w:rPr>
      </w:pPr>
      <w:r>
        <w:rPr>
          <w:color w:val="F9F9F9"/>
        </w:rPr>
        <w:t>3 Details:</w:t>
      </w:r>
    </w:p>
    <w:p w14:paraId="11CDDCF5" w14:textId="77777777" w:rsidR="00B9345B" w:rsidRDefault="00B9345B" w:rsidP="00B9345B">
      <w:pPr>
        <w:pStyle w:val="HTMLPreformatted"/>
        <w:shd w:val="clear" w:color="auto" w:fill="1C1D1C"/>
        <w:jc w:val="both"/>
        <w:rPr>
          <w:color w:val="F9F9F9"/>
        </w:rPr>
      </w:pPr>
      <w:r>
        <w:rPr>
          <w:color w:val="F9F9F9"/>
        </w:rPr>
        <w:t>103 Operating System Galvin Wiley 6</w:t>
      </w:r>
    </w:p>
    <w:p w14:paraId="21A26AF0" w14:textId="77777777" w:rsidR="00B9345B" w:rsidRDefault="00B9345B" w:rsidP="00B9345B">
      <w:pPr>
        <w:pStyle w:val="HTMLPreformatted"/>
        <w:shd w:val="clear" w:color="auto" w:fill="1C1D1C"/>
        <w:jc w:val="both"/>
        <w:rPr>
          <w:color w:val="F9F9F9"/>
        </w:rPr>
      </w:pPr>
      <w:r>
        <w:rPr>
          <w:color w:val="F9F9F9"/>
        </w:rPr>
        <w:t>2 Details:</w:t>
      </w:r>
    </w:p>
    <w:p w14:paraId="6EED3B0C" w14:textId="77777777" w:rsidR="00B9345B" w:rsidRDefault="00B9345B" w:rsidP="00B9345B">
      <w:pPr>
        <w:pStyle w:val="HTMLPreformatted"/>
        <w:shd w:val="clear" w:color="auto" w:fill="1C1D1C"/>
        <w:jc w:val="both"/>
        <w:rPr>
          <w:color w:val="F9F9F9"/>
        </w:rPr>
      </w:pPr>
      <w:r>
        <w:rPr>
          <w:color w:val="F9F9F9"/>
        </w:rPr>
        <w:t xml:space="preserve">102 Data Communications &amp; Networking </w:t>
      </w:r>
      <w:proofErr w:type="spellStart"/>
      <w:r>
        <w:rPr>
          <w:color w:val="F9F9F9"/>
        </w:rPr>
        <w:t>Forouzan</w:t>
      </w:r>
      <w:proofErr w:type="spellEnd"/>
      <w:r>
        <w:rPr>
          <w:color w:val="F9F9F9"/>
        </w:rPr>
        <w:t xml:space="preserve"> Mc Graw Hill 4</w:t>
      </w:r>
    </w:p>
    <w:p w14:paraId="1DFF2E9A" w14:textId="77777777" w:rsidR="00B9345B" w:rsidRDefault="00B9345B" w:rsidP="00B9345B">
      <w:pPr>
        <w:pStyle w:val="HTMLPreformatted"/>
        <w:shd w:val="clear" w:color="auto" w:fill="1C1D1C"/>
        <w:jc w:val="both"/>
        <w:rPr>
          <w:color w:val="F9F9F9"/>
        </w:rPr>
      </w:pPr>
      <w:r>
        <w:rPr>
          <w:color w:val="F9F9F9"/>
        </w:rPr>
        <w:t>1 Details:</w:t>
      </w:r>
    </w:p>
    <w:p w14:paraId="61AB8B81" w14:textId="77777777" w:rsidR="00B9345B" w:rsidRDefault="00B9345B" w:rsidP="00B9345B">
      <w:pPr>
        <w:pStyle w:val="HTMLPreformatted"/>
        <w:shd w:val="clear" w:color="auto" w:fill="1C1D1C"/>
        <w:jc w:val="both"/>
        <w:rPr>
          <w:color w:val="F9F9F9"/>
        </w:rPr>
      </w:pPr>
      <w:r>
        <w:rPr>
          <w:color w:val="F9F9F9"/>
        </w:rPr>
        <w:t xml:space="preserve">101 Let us C Yashwant </w:t>
      </w:r>
      <w:proofErr w:type="spellStart"/>
      <w:r>
        <w:rPr>
          <w:color w:val="F9F9F9"/>
        </w:rPr>
        <w:t>Kanetkar</w:t>
      </w:r>
      <w:proofErr w:type="spellEnd"/>
      <w:r>
        <w:rPr>
          <w:color w:val="F9F9F9"/>
        </w:rPr>
        <w:t xml:space="preserve"> BPB 8</w:t>
      </w:r>
    </w:p>
    <w:p w14:paraId="5F63CBFD" w14:textId="77777777" w:rsidR="00B9345B" w:rsidRPr="00645FBD" w:rsidRDefault="00B9345B" w:rsidP="00645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4"/>
          <w:szCs w:val="24"/>
        </w:rPr>
      </w:pPr>
    </w:p>
    <w:sectPr w:rsidR="00B9345B" w:rsidRPr="00645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Poppins"/>
    <w:charset w:val="00"/>
    <w:family w:val="auto"/>
    <w:pitch w:val="variable"/>
    <w:sig w:usb0="00008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848"/>
    <w:multiLevelType w:val="multilevel"/>
    <w:tmpl w:val="646E3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B2447"/>
    <w:multiLevelType w:val="multilevel"/>
    <w:tmpl w:val="C21C2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D2FA3"/>
    <w:multiLevelType w:val="multilevel"/>
    <w:tmpl w:val="55C02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35C1D"/>
    <w:multiLevelType w:val="multilevel"/>
    <w:tmpl w:val="3028D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14763"/>
    <w:multiLevelType w:val="multilevel"/>
    <w:tmpl w:val="A5A431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17B507F"/>
    <w:multiLevelType w:val="multilevel"/>
    <w:tmpl w:val="B8DC5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D0A8F"/>
    <w:multiLevelType w:val="multilevel"/>
    <w:tmpl w:val="6F6AA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000F6"/>
    <w:multiLevelType w:val="multilevel"/>
    <w:tmpl w:val="17BE3A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4D3628F"/>
    <w:multiLevelType w:val="multilevel"/>
    <w:tmpl w:val="8D9E6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1039DE"/>
    <w:multiLevelType w:val="multilevel"/>
    <w:tmpl w:val="8984F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4453EB"/>
    <w:multiLevelType w:val="multilevel"/>
    <w:tmpl w:val="4FA61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8B265A"/>
    <w:multiLevelType w:val="multilevel"/>
    <w:tmpl w:val="ED78D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152C8C"/>
    <w:multiLevelType w:val="multilevel"/>
    <w:tmpl w:val="5546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4F20AA"/>
    <w:multiLevelType w:val="multilevel"/>
    <w:tmpl w:val="BDB41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2B3F01"/>
    <w:multiLevelType w:val="multilevel"/>
    <w:tmpl w:val="8F985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DD750B"/>
    <w:multiLevelType w:val="multilevel"/>
    <w:tmpl w:val="D70EE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814329"/>
    <w:multiLevelType w:val="multilevel"/>
    <w:tmpl w:val="5F9A1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6E7F6D"/>
    <w:multiLevelType w:val="multilevel"/>
    <w:tmpl w:val="9D381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AC1ED6"/>
    <w:multiLevelType w:val="multilevel"/>
    <w:tmpl w:val="6FA2F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FF1F47"/>
    <w:multiLevelType w:val="multilevel"/>
    <w:tmpl w:val="3C2A6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3A4E41"/>
    <w:multiLevelType w:val="multilevel"/>
    <w:tmpl w:val="B9964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2E3A96"/>
    <w:multiLevelType w:val="multilevel"/>
    <w:tmpl w:val="AF8C2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8B1E11"/>
    <w:multiLevelType w:val="multilevel"/>
    <w:tmpl w:val="6D5A7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933274"/>
    <w:multiLevelType w:val="multilevel"/>
    <w:tmpl w:val="98020C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CB25025"/>
    <w:multiLevelType w:val="multilevel"/>
    <w:tmpl w:val="C1788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BF313B"/>
    <w:multiLevelType w:val="multilevel"/>
    <w:tmpl w:val="DD68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7F42D2"/>
    <w:multiLevelType w:val="multilevel"/>
    <w:tmpl w:val="8C3C7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D21ECB"/>
    <w:multiLevelType w:val="multilevel"/>
    <w:tmpl w:val="FA9860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6755284"/>
    <w:multiLevelType w:val="multilevel"/>
    <w:tmpl w:val="98CAF6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7045661"/>
    <w:multiLevelType w:val="multilevel"/>
    <w:tmpl w:val="15885F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7DE071D"/>
    <w:multiLevelType w:val="multilevel"/>
    <w:tmpl w:val="1DC4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2C2976"/>
    <w:multiLevelType w:val="multilevel"/>
    <w:tmpl w:val="7838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836DDE"/>
    <w:multiLevelType w:val="multilevel"/>
    <w:tmpl w:val="538EC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E240F6"/>
    <w:multiLevelType w:val="multilevel"/>
    <w:tmpl w:val="D6F2B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BE37F0"/>
    <w:multiLevelType w:val="multilevel"/>
    <w:tmpl w:val="574C56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CFB0CFC"/>
    <w:multiLevelType w:val="multilevel"/>
    <w:tmpl w:val="BF2EC1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7D736936"/>
    <w:multiLevelType w:val="multilevel"/>
    <w:tmpl w:val="24482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8091579">
    <w:abstractNumId w:val="8"/>
  </w:num>
  <w:num w:numId="2" w16cid:durableId="836698885">
    <w:abstractNumId w:val="25"/>
  </w:num>
  <w:num w:numId="3" w16cid:durableId="822887501">
    <w:abstractNumId w:val="32"/>
  </w:num>
  <w:num w:numId="4" w16cid:durableId="1992832604">
    <w:abstractNumId w:val="6"/>
  </w:num>
  <w:num w:numId="5" w16cid:durableId="1247694085">
    <w:abstractNumId w:val="2"/>
  </w:num>
  <w:num w:numId="6" w16cid:durableId="1549143671">
    <w:abstractNumId w:val="23"/>
  </w:num>
  <w:num w:numId="7" w16cid:durableId="460153828">
    <w:abstractNumId w:val="24"/>
  </w:num>
  <w:num w:numId="8" w16cid:durableId="1532722024">
    <w:abstractNumId w:val="34"/>
  </w:num>
  <w:num w:numId="9" w16cid:durableId="547495113">
    <w:abstractNumId w:val="15"/>
  </w:num>
  <w:num w:numId="10" w16cid:durableId="203757954">
    <w:abstractNumId w:val="33"/>
  </w:num>
  <w:num w:numId="11" w16cid:durableId="1321929433">
    <w:abstractNumId w:val="9"/>
  </w:num>
  <w:num w:numId="12" w16cid:durableId="1212498696">
    <w:abstractNumId w:val="12"/>
  </w:num>
  <w:num w:numId="13" w16cid:durableId="1195774770">
    <w:abstractNumId w:val="30"/>
  </w:num>
  <w:num w:numId="14" w16cid:durableId="1398239311">
    <w:abstractNumId w:val="0"/>
  </w:num>
  <w:num w:numId="15" w16cid:durableId="619192658">
    <w:abstractNumId w:val="7"/>
  </w:num>
  <w:num w:numId="16" w16cid:durableId="2145464083">
    <w:abstractNumId w:val="18"/>
  </w:num>
  <w:num w:numId="17" w16cid:durableId="523059191">
    <w:abstractNumId w:val="4"/>
  </w:num>
  <w:num w:numId="18" w16cid:durableId="747850140">
    <w:abstractNumId w:val="13"/>
  </w:num>
  <w:num w:numId="19" w16cid:durableId="747313752">
    <w:abstractNumId w:val="21"/>
  </w:num>
  <w:num w:numId="20" w16cid:durableId="1533374740">
    <w:abstractNumId w:val="36"/>
  </w:num>
  <w:num w:numId="21" w16cid:durableId="1231380316">
    <w:abstractNumId w:val="3"/>
  </w:num>
  <w:num w:numId="22" w16cid:durableId="531697451">
    <w:abstractNumId w:val="27"/>
  </w:num>
  <w:num w:numId="23" w16cid:durableId="346250237">
    <w:abstractNumId w:val="1"/>
  </w:num>
  <w:num w:numId="24" w16cid:durableId="971057750">
    <w:abstractNumId w:val="35"/>
  </w:num>
  <w:num w:numId="25" w16cid:durableId="1768497170">
    <w:abstractNumId w:val="5"/>
  </w:num>
  <w:num w:numId="26" w16cid:durableId="445391301">
    <w:abstractNumId w:val="17"/>
  </w:num>
  <w:num w:numId="27" w16cid:durableId="959797894">
    <w:abstractNumId w:val="20"/>
  </w:num>
  <w:num w:numId="28" w16cid:durableId="311564757">
    <w:abstractNumId w:val="11"/>
  </w:num>
  <w:num w:numId="29" w16cid:durableId="1010523747">
    <w:abstractNumId w:val="10"/>
  </w:num>
  <w:num w:numId="30" w16cid:durableId="113522671">
    <w:abstractNumId w:val="28"/>
  </w:num>
  <w:num w:numId="31" w16cid:durableId="4750142">
    <w:abstractNumId w:val="19"/>
  </w:num>
  <w:num w:numId="32" w16cid:durableId="1389499860">
    <w:abstractNumId w:val="29"/>
  </w:num>
  <w:num w:numId="33" w16cid:durableId="672493215">
    <w:abstractNumId w:val="31"/>
  </w:num>
  <w:num w:numId="34" w16cid:durableId="212890328">
    <w:abstractNumId w:val="16"/>
  </w:num>
  <w:num w:numId="35" w16cid:durableId="503518974">
    <w:abstractNumId w:val="26"/>
  </w:num>
  <w:num w:numId="36" w16cid:durableId="1090078482">
    <w:abstractNumId w:val="22"/>
  </w:num>
  <w:num w:numId="37" w16cid:durableId="12633397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FBD"/>
    <w:rsid w:val="00005A18"/>
    <w:rsid w:val="00414048"/>
    <w:rsid w:val="00645FBD"/>
    <w:rsid w:val="0092614D"/>
    <w:rsid w:val="0097190B"/>
    <w:rsid w:val="00B9345B"/>
    <w:rsid w:val="00BC138E"/>
    <w:rsid w:val="00E12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011D"/>
  <w15:chartTrackingRefBased/>
  <w15:docId w15:val="{2237B2F0-50B6-4A1E-95FF-23AACFBF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3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45F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C13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5FBD"/>
    <w:rPr>
      <w:rFonts w:ascii="Times New Roman" w:eastAsia="Times New Roman" w:hAnsi="Times New Roman" w:cs="Times New Roman"/>
      <w:b/>
      <w:bCs/>
      <w:sz w:val="36"/>
      <w:szCs w:val="36"/>
    </w:rPr>
  </w:style>
  <w:style w:type="paragraph" w:styleId="NormalWeb">
    <w:name w:val="Normal (Web)"/>
    <w:basedOn w:val="Normal"/>
    <w:uiPriority w:val="99"/>
    <w:unhideWhenUsed/>
    <w:rsid w:val="00645F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5FBD"/>
    <w:rPr>
      <w:color w:val="0000FF"/>
      <w:u w:val="single"/>
    </w:rPr>
  </w:style>
  <w:style w:type="paragraph" w:customStyle="1" w:styleId="alt">
    <w:name w:val="alt"/>
    <w:basedOn w:val="Normal"/>
    <w:rsid w:val="00645F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645FBD"/>
  </w:style>
  <w:style w:type="character" w:customStyle="1" w:styleId="comment">
    <w:name w:val="comment"/>
    <w:basedOn w:val="DefaultParagraphFont"/>
    <w:rsid w:val="00645FBD"/>
  </w:style>
  <w:style w:type="character" w:customStyle="1" w:styleId="string">
    <w:name w:val="string"/>
    <w:basedOn w:val="DefaultParagraphFont"/>
    <w:rsid w:val="00645FBD"/>
  </w:style>
  <w:style w:type="paragraph" w:styleId="HTMLPreformatted">
    <w:name w:val="HTML Preformatted"/>
    <w:basedOn w:val="Normal"/>
    <w:link w:val="HTMLPreformattedChar"/>
    <w:uiPriority w:val="99"/>
    <w:semiHidden/>
    <w:unhideWhenUsed/>
    <w:rsid w:val="00645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5FB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13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138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C138E"/>
    <w:rPr>
      <w:b/>
      <w:bCs/>
    </w:rPr>
  </w:style>
  <w:style w:type="character" w:styleId="Emphasis">
    <w:name w:val="Emphasis"/>
    <w:basedOn w:val="DefaultParagraphFont"/>
    <w:uiPriority w:val="20"/>
    <w:qFormat/>
    <w:rsid w:val="00BC138E"/>
    <w:rPr>
      <w:i/>
      <w:iCs/>
    </w:rPr>
  </w:style>
  <w:style w:type="character" w:customStyle="1" w:styleId="highlightme">
    <w:name w:val="highlightme"/>
    <w:basedOn w:val="DefaultParagraphFont"/>
    <w:rsid w:val="00BC138E"/>
  </w:style>
  <w:style w:type="character" w:customStyle="1" w:styleId="number">
    <w:name w:val="number"/>
    <w:basedOn w:val="DefaultParagraphFont"/>
    <w:rsid w:val="00BC138E"/>
  </w:style>
  <w:style w:type="character" w:customStyle="1" w:styleId="testit">
    <w:name w:val="testit"/>
    <w:basedOn w:val="DefaultParagraphFont"/>
    <w:rsid w:val="00BC138E"/>
  </w:style>
  <w:style w:type="character" w:customStyle="1" w:styleId="vjs-control-text">
    <w:name w:val="vjs-control-text"/>
    <w:basedOn w:val="DefaultParagraphFont"/>
    <w:rsid w:val="0092614D"/>
  </w:style>
  <w:style w:type="character" w:customStyle="1" w:styleId="vjs-current-time-display">
    <w:name w:val="vjs-current-time-display"/>
    <w:basedOn w:val="DefaultParagraphFont"/>
    <w:rsid w:val="0092614D"/>
  </w:style>
  <w:style w:type="character" w:customStyle="1" w:styleId="vjs-duration-display">
    <w:name w:val="vjs-duration-display"/>
    <w:basedOn w:val="DefaultParagraphFont"/>
    <w:rsid w:val="0092614D"/>
  </w:style>
  <w:style w:type="character" w:customStyle="1" w:styleId="vjs-control-text-loaded-percentage">
    <w:name w:val="vjs-control-text-loaded-percentage"/>
    <w:basedOn w:val="DefaultParagraphFont"/>
    <w:rsid w:val="00926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2158">
      <w:bodyDiv w:val="1"/>
      <w:marLeft w:val="0"/>
      <w:marRight w:val="0"/>
      <w:marTop w:val="0"/>
      <w:marBottom w:val="0"/>
      <w:divBdr>
        <w:top w:val="none" w:sz="0" w:space="0" w:color="auto"/>
        <w:left w:val="none" w:sz="0" w:space="0" w:color="auto"/>
        <w:bottom w:val="none" w:sz="0" w:space="0" w:color="auto"/>
        <w:right w:val="none" w:sz="0" w:space="0" w:color="auto"/>
      </w:divBdr>
    </w:div>
    <w:div w:id="81805747">
      <w:bodyDiv w:val="1"/>
      <w:marLeft w:val="0"/>
      <w:marRight w:val="0"/>
      <w:marTop w:val="0"/>
      <w:marBottom w:val="0"/>
      <w:divBdr>
        <w:top w:val="none" w:sz="0" w:space="0" w:color="auto"/>
        <w:left w:val="none" w:sz="0" w:space="0" w:color="auto"/>
        <w:bottom w:val="none" w:sz="0" w:space="0" w:color="auto"/>
        <w:right w:val="none" w:sz="0" w:space="0" w:color="auto"/>
      </w:divBdr>
    </w:div>
    <w:div w:id="254629405">
      <w:bodyDiv w:val="1"/>
      <w:marLeft w:val="0"/>
      <w:marRight w:val="0"/>
      <w:marTop w:val="0"/>
      <w:marBottom w:val="0"/>
      <w:divBdr>
        <w:top w:val="none" w:sz="0" w:space="0" w:color="auto"/>
        <w:left w:val="none" w:sz="0" w:space="0" w:color="auto"/>
        <w:bottom w:val="none" w:sz="0" w:space="0" w:color="auto"/>
        <w:right w:val="none" w:sz="0" w:space="0" w:color="auto"/>
      </w:divBdr>
      <w:divsChild>
        <w:div w:id="157960386">
          <w:marLeft w:val="0"/>
          <w:marRight w:val="0"/>
          <w:marTop w:val="0"/>
          <w:marBottom w:val="120"/>
          <w:divBdr>
            <w:top w:val="single" w:sz="6" w:space="0" w:color="auto"/>
            <w:left w:val="single" w:sz="24" w:space="0" w:color="auto"/>
            <w:bottom w:val="single" w:sz="6" w:space="0" w:color="auto"/>
            <w:right w:val="single" w:sz="6" w:space="0" w:color="auto"/>
          </w:divBdr>
          <w:divsChild>
            <w:div w:id="1565945167">
              <w:marLeft w:val="0"/>
              <w:marRight w:val="0"/>
              <w:marTop w:val="120"/>
              <w:marBottom w:val="120"/>
              <w:divBdr>
                <w:top w:val="none" w:sz="0" w:space="0" w:color="auto"/>
                <w:left w:val="none" w:sz="0" w:space="0" w:color="auto"/>
                <w:bottom w:val="none" w:sz="0" w:space="0" w:color="auto"/>
                <w:right w:val="none" w:sz="0" w:space="0" w:color="auto"/>
              </w:divBdr>
            </w:div>
          </w:divsChild>
        </w:div>
        <w:div w:id="1465655775">
          <w:marLeft w:val="0"/>
          <w:marRight w:val="0"/>
          <w:marTop w:val="150"/>
          <w:marBottom w:val="150"/>
          <w:divBdr>
            <w:top w:val="none" w:sz="0" w:space="0" w:color="auto"/>
            <w:left w:val="none" w:sz="0" w:space="0" w:color="auto"/>
            <w:bottom w:val="none" w:sz="0" w:space="0" w:color="auto"/>
            <w:right w:val="none" w:sz="0" w:space="0" w:color="auto"/>
          </w:divBdr>
          <w:divsChild>
            <w:div w:id="2043937938">
              <w:marLeft w:val="0"/>
              <w:marRight w:val="0"/>
              <w:marTop w:val="100"/>
              <w:marBottom w:val="100"/>
              <w:divBdr>
                <w:top w:val="none" w:sz="0" w:space="0" w:color="auto"/>
                <w:left w:val="none" w:sz="0" w:space="0" w:color="auto"/>
                <w:bottom w:val="none" w:sz="0" w:space="0" w:color="auto"/>
                <w:right w:val="none" w:sz="0" w:space="0" w:color="auto"/>
              </w:divBdr>
              <w:divsChild>
                <w:div w:id="11933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6196">
          <w:marLeft w:val="0"/>
          <w:marRight w:val="0"/>
          <w:marTop w:val="0"/>
          <w:marBottom w:val="120"/>
          <w:divBdr>
            <w:top w:val="single" w:sz="6" w:space="0" w:color="auto"/>
            <w:left w:val="single" w:sz="24" w:space="0" w:color="auto"/>
            <w:bottom w:val="single" w:sz="6" w:space="0" w:color="auto"/>
            <w:right w:val="single" w:sz="6" w:space="0" w:color="auto"/>
          </w:divBdr>
          <w:divsChild>
            <w:div w:id="798112531">
              <w:marLeft w:val="0"/>
              <w:marRight w:val="0"/>
              <w:marTop w:val="120"/>
              <w:marBottom w:val="120"/>
              <w:divBdr>
                <w:top w:val="none" w:sz="0" w:space="0" w:color="auto"/>
                <w:left w:val="none" w:sz="0" w:space="0" w:color="auto"/>
                <w:bottom w:val="none" w:sz="0" w:space="0" w:color="auto"/>
                <w:right w:val="none" w:sz="0" w:space="0" w:color="auto"/>
              </w:divBdr>
            </w:div>
          </w:divsChild>
        </w:div>
        <w:div w:id="758140769">
          <w:marLeft w:val="0"/>
          <w:marRight w:val="0"/>
          <w:marTop w:val="120"/>
          <w:marBottom w:val="0"/>
          <w:divBdr>
            <w:top w:val="single" w:sz="6" w:space="0" w:color="D5DDC6"/>
            <w:left w:val="single" w:sz="6" w:space="4" w:color="D5DDC6"/>
            <w:bottom w:val="single" w:sz="6" w:space="0" w:color="D5DDC6"/>
            <w:right w:val="single" w:sz="6" w:space="0" w:color="D5DDC6"/>
          </w:divBdr>
        </w:div>
        <w:div w:id="801267478">
          <w:marLeft w:val="0"/>
          <w:marRight w:val="0"/>
          <w:marTop w:val="0"/>
          <w:marBottom w:val="120"/>
          <w:divBdr>
            <w:top w:val="single" w:sz="6" w:space="0" w:color="auto"/>
            <w:left w:val="single" w:sz="24" w:space="0" w:color="auto"/>
            <w:bottom w:val="single" w:sz="6" w:space="0" w:color="auto"/>
            <w:right w:val="single" w:sz="6" w:space="0" w:color="auto"/>
          </w:divBdr>
          <w:divsChild>
            <w:div w:id="626161620">
              <w:marLeft w:val="0"/>
              <w:marRight w:val="0"/>
              <w:marTop w:val="120"/>
              <w:marBottom w:val="120"/>
              <w:divBdr>
                <w:top w:val="none" w:sz="0" w:space="0" w:color="auto"/>
                <w:left w:val="none" w:sz="0" w:space="0" w:color="auto"/>
                <w:bottom w:val="none" w:sz="0" w:space="0" w:color="auto"/>
                <w:right w:val="none" w:sz="0" w:space="0" w:color="auto"/>
              </w:divBdr>
            </w:div>
          </w:divsChild>
        </w:div>
        <w:div w:id="1950503103">
          <w:marLeft w:val="0"/>
          <w:marRight w:val="0"/>
          <w:marTop w:val="120"/>
          <w:marBottom w:val="0"/>
          <w:divBdr>
            <w:top w:val="single" w:sz="6" w:space="0" w:color="D5DDC6"/>
            <w:left w:val="single" w:sz="6" w:space="4" w:color="D5DDC6"/>
            <w:bottom w:val="single" w:sz="6" w:space="0" w:color="D5DDC6"/>
            <w:right w:val="single" w:sz="6" w:space="0" w:color="D5DDC6"/>
          </w:divBdr>
        </w:div>
        <w:div w:id="1824852298">
          <w:marLeft w:val="0"/>
          <w:marRight w:val="0"/>
          <w:marTop w:val="0"/>
          <w:marBottom w:val="120"/>
          <w:divBdr>
            <w:top w:val="single" w:sz="6" w:space="0" w:color="auto"/>
            <w:left w:val="single" w:sz="24" w:space="0" w:color="auto"/>
            <w:bottom w:val="single" w:sz="6" w:space="0" w:color="auto"/>
            <w:right w:val="single" w:sz="6" w:space="0" w:color="auto"/>
          </w:divBdr>
          <w:divsChild>
            <w:div w:id="6562007">
              <w:marLeft w:val="0"/>
              <w:marRight w:val="0"/>
              <w:marTop w:val="120"/>
              <w:marBottom w:val="120"/>
              <w:divBdr>
                <w:top w:val="none" w:sz="0" w:space="0" w:color="auto"/>
                <w:left w:val="none" w:sz="0" w:space="0" w:color="auto"/>
                <w:bottom w:val="none" w:sz="0" w:space="0" w:color="auto"/>
                <w:right w:val="none" w:sz="0" w:space="0" w:color="auto"/>
              </w:divBdr>
            </w:div>
          </w:divsChild>
        </w:div>
        <w:div w:id="1616674513">
          <w:marLeft w:val="0"/>
          <w:marRight w:val="0"/>
          <w:marTop w:val="120"/>
          <w:marBottom w:val="0"/>
          <w:divBdr>
            <w:top w:val="single" w:sz="6" w:space="0" w:color="D5DDC6"/>
            <w:left w:val="single" w:sz="6" w:space="4" w:color="D5DDC6"/>
            <w:bottom w:val="single" w:sz="6" w:space="0" w:color="D5DDC6"/>
            <w:right w:val="single" w:sz="6" w:space="0" w:color="D5DDC6"/>
          </w:divBdr>
        </w:div>
        <w:div w:id="618143854">
          <w:marLeft w:val="0"/>
          <w:marRight w:val="0"/>
          <w:marTop w:val="0"/>
          <w:marBottom w:val="120"/>
          <w:divBdr>
            <w:top w:val="single" w:sz="6" w:space="0" w:color="auto"/>
            <w:left w:val="single" w:sz="24" w:space="0" w:color="auto"/>
            <w:bottom w:val="single" w:sz="6" w:space="0" w:color="auto"/>
            <w:right w:val="single" w:sz="6" w:space="0" w:color="auto"/>
          </w:divBdr>
          <w:divsChild>
            <w:div w:id="926574246">
              <w:marLeft w:val="0"/>
              <w:marRight w:val="0"/>
              <w:marTop w:val="120"/>
              <w:marBottom w:val="120"/>
              <w:divBdr>
                <w:top w:val="none" w:sz="0" w:space="0" w:color="auto"/>
                <w:left w:val="none" w:sz="0" w:space="0" w:color="auto"/>
                <w:bottom w:val="none" w:sz="0" w:space="0" w:color="auto"/>
                <w:right w:val="none" w:sz="0" w:space="0" w:color="auto"/>
              </w:divBdr>
            </w:div>
          </w:divsChild>
        </w:div>
        <w:div w:id="718941769">
          <w:marLeft w:val="0"/>
          <w:marRight w:val="0"/>
          <w:marTop w:val="120"/>
          <w:marBottom w:val="0"/>
          <w:divBdr>
            <w:top w:val="single" w:sz="6" w:space="0" w:color="D5DDC6"/>
            <w:left w:val="single" w:sz="6" w:space="4" w:color="D5DDC6"/>
            <w:bottom w:val="single" w:sz="6" w:space="0" w:color="D5DDC6"/>
            <w:right w:val="single" w:sz="6" w:space="0" w:color="D5DDC6"/>
          </w:divBdr>
        </w:div>
        <w:div w:id="1575161650">
          <w:marLeft w:val="0"/>
          <w:marRight w:val="0"/>
          <w:marTop w:val="0"/>
          <w:marBottom w:val="120"/>
          <w:divBdr>
            <w:top w:val="single" w:sz="6" w:space="0" w:color="auto"/>
            <w:left w:val="single" w:sz="24" w:space="0" w:color="auto"/>
            <w:bottom w:val="single" w:sz="6" w:space="0" w:color="auto"/>
            <w:right w:val="single" w:sz="6" w:space="0" w:color="auto"/>
          </w:divBdr>
          <w:divsChild>
            <w:div w:id="834880396">
              <w:marLeft w:val="0"/>
              <w:marRight w:val="0"/>
              <w:marTop w:val="120"/>
              <w:marBottom w:val="120"/>
              <w:divBdr>
                <w:top w:val="none" w:sz="0" w:space="0" w:color="auto"/>
                <w:left w:val="none" w:sz="0" w:space="0" w:color="auto"/>
                <w:bottom w:val="none" w:sz="0" w:space="0" w:color="auto"/>
                <w:right w:val="none" w:sz="0" w:space="0" w:color="auto"/>
              </w:divBdr>
            </w:div>
          </w:divsChild>
        </w:div>
        <w:div w:id="198273013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37024125">
      <w:bodyDiv w:val="1"/>
      <w:marLeft w:val="0"/>
      <w:marRight w:val="0"/>
      <w:marTop w:val="0"/>
      <w:marBottom w:val="0"/>
      <w:divBdr>
        <w:top w:val="none" w:sz="0" w:space="0" w:color="auto"/>
        <w:left w:val="none" w:sz="0" w:space="0" w:color="auto"/>
        <w:bottom w:val="none" w:sz="0" w:space="0" w:color="auto"/>
        <w:right w:val="none" w:sz="0" w:space="0" w:color="auto"/>
      </w:divBdr>
      <w:divsChild>
        <w:div w:id="1649017897">
          <w:marLeft w:val="0"/>
          <w:marRight w:val="0"/>
          <w:marTop w:val="150"/>
          <w:marBottom w:val="150"/>
          <w:divBdr>
            <w:top w:val="none" w:sz="0" w:space="0" w:color="auto"/>
            <w:left w:val="none" w:sz="0" w:space="0" w:color="auto"/>
            <w:bottom w:val="none" w:sz="0" w:space="0" w:color="auto"/>
            <w:right w:val="none" w:sz="0" w:space="0" w:color="auto"/>
          </w:divBdr>
          <w:divsChild>
            <w:div w:id="1182402683">
              <w:marLeft w:val="0"/>
              <w:marRight w:val="0"/>
              <w:marTop w:val="0"/>
              <w:marBottom w:val="0"/>
              <w:divBdr>
                <w:top w:val="none" w:sz="0" w:space="0" w:color="auto"/>
                <w:left w:val="none" w:sz="0" w:space="0" w:color="auto"/>
                <w:bottom w:val="none" w:sz="0" w:space="0" w:color="auto"/>
                <w:right w:val="none" w:sz="0" w:space="0" w:color="auto"/>
              </w:divBdr>
              <w:divsChild>
                <w:div w:id="368379379">
                  <w:marLeft w:val="0"/>
                  <w:marRight w:val="0"/>
                  <w:marTop w:val="0"/>
                  <w:marBottom w:val="0"/>
                  <w:divBdr>
                    <w:top w:val="none" w:sz="0" w:space="0" w:color="auto"/>
                    <w:left w:val="none" w:sz="0" w:space="0" w:color="auto"/>
                    <w:bottom w:val="none" w:sz="0" w:space="0" w:color="auto"/>
                    <w:right w:val="none" w:sz="0" w:space="0" w:color="auto"/>
                  </w:divBdr>
                  <w:divsChild>
                    <w:div w:id="530143889">
                      <w:marLeft w:val="0"/>
                      <w:marRight w:val="0"/>
                      <w:marTop w:val="0"/>
                      <w:marBottom w:val="0"/>
                      <w:divBdr>
                        <w:top w:val="none" w:sz="0" w:space="0" w:color="auto"/>
                        <w:left w:val="none" w:sz="0" w:space="0" w:color="auto"/>
                        <w:bottom w:val="none" w:sz="0" w:space="0" w:color="auto"/>
                        <w:right w:val="none" w:sz="0" w:space="0" w:color="auto"/>
                      </w:divBdr>
                      <w:divsChild>
                        <w:div w:id="2045012783">
                          <w:marLeft w:val="0"/>
                          <w:marRight w:val="0"/>
                          <w:marTop w:val="0"/>
                          <w:marBottom w:val="0"/>
                          <w:divBdr>
                            <w:top w:val="none" w:sz="0" w:space="0" w:color="auto"/>
                            <w:left w:val="none" w:sz="0" w:space="0" w:color="auto"/>
                            <w:bottom w:val="none" w:sz="0" w:space="0" w:color="auto"/>
                            <w:right w:val="none" w:sz="0" w:space="0" w:color="auto"/>
                          </w:divBdr>
                          <w:divsChild>
                            <w:div w:id="1886789510">
                              <w:marLeft w:val="0"/>
                              <w:marRight w:val="0"/>
                              <w:marTop w:val="0"/>
                              <w:marBottom w:val="0"/>
                              <w:divBdr>
                                <w:top w:val="none" w:sz="0" w:space="0" w:color="auto"/>
                                <w:left w:val="none" w:sz="0" w:space="0" w:color="auto"/>
                                <w:bottom w:val="none" w:sz="0" w:space="0" w:color="auto"/>
                                <w:right w:val="none" w:sz="0" w:space="0" w:color="auto"/>
                              </w:divBdr>
                              <w:divsChild>
                                <w:div w:id="953557201">
                                  <w:marLeft w:val="0"/>
                                  <w:marRight w:val="0"/>
                                  <w:marTop w:val="0"/>
                                  <w:marBottom w:val="0"/>
                                  <w:divBdr>
                                    <w:top w:val="none" w:sz="0" w:space="0" w:color="auto"/>
                                    <w:left w:val="none" w:sz="0" w:space="0" w:color="auto"/>
                                    <w:bottom w:val="none" w:sz="0" w:space="0" w:color="auto"/>
                                    <w:right w:val="none" w:sz="0" w:space="0" w:color="auto"/>
                                  </w:divBdr>
                                  <w:divsChild>
                                    <w:div w:id="1559054869">
                                      <w:marLeft w:val="0"/>
                                      <w:marRight w:val="0"/>
                                      <w:marTop w:val="0"/>
                                      <w:marBottom w:val="0"/>
                                      <w:divBdr>
                                        <w:top w:val="none" w:sz="0" w:space="0" w:color="auto"/>
                                        <w:left w:val="none" w:sz="0" w:space="0" w:color="auto"/>
                                        <w:bottom w:val="none" w:sz="0" w:space="0" w:color="auto"/>
                                        <w:right w:val="none" w:sz="0" w:space="0" w:color="auto"/>
                                      </w:divBdr>
                                      <w:divsChild>
                                        <w:div w:id="1122916073">
                                          <w:marLeft w:val="0"/>
                                          <w:marRight w:val="0"/>
                                          <w:marTop w:val="0"/>
                                          <w:marBottom w:val="0"/>
                                          <w:divBdr>
                                            <w:top w:val="none" w:sz="0" w:space="0" w:color="auto"/>
                                            <w:left w:val="none" w:sz="0" w:space="0" w:color="auto"/>
                                            <w:bottom w:val="none" w:sz="0" w:space="0" w:color="auto"/>
                                            <w:right w:val="none" w:sz="0" w:space="0" w:color="auto"/>
                                          </w:divBdr>
                                          <w:divsChild>
                                            <w:div w:id="873080489">
                                              <w:marLeft w:val="0"/>
                                              <w:marRight w:val="0"/>
                                              <w:marTop w:val="0"/>
                                              <w:marBottom w:val="0"/>
                                              <w:divBdr>
                                                <w:top w:val="none" w:sz="0" w:space="0" w:color="auto"/>
                                                <w:left w:val="none" w:sz="0" w:space="0" w:color="auto"/>
                                                <w:bottom w:val="none" w:sz="0" w:space="0" w:color="auto"/>
                                                <w:right w:val="none" w:sz="0" w:space="0" w:color="auto"/>
                                              </w:divBdr>
                                              <w:divsChild>
                                                <w:div w:id="1772971437">
                                                  <w:marLeft w:val="0"/>
                                                  <w:marRight w:val="0"/>
                                                  <w:marTop w:val="0"/>
                                                  <w:marBottom w:val="0"/>
                                                  <w:divBdr>
                                                    <w:top w:val="none" w:sz="0" w:space="0" w:color="auto"/>
                                                    <w:left w:val="none" w:sz="0" w:space="0" w:color="auto"/>
                                                    <w:bottom w:val="none" w:sz="0" w:space="0" w:color="auto"/>
                                                    <w:right w:val="none" w:sz="0" w:space="0" w:color="auto"/>
                                                  </w:divBdr>
                                                  <w:divsChild>
                                                    <w:div w:id="1808887668">
                                                      <w:marLeft w:val="0"/>
                                                      <w:marRight w:val="0"/>
                                                      <w:marTop w:val="0"/>
                                                      <w:marBottom w:val="0"/>
                                                      <w:divBdr>
                                                        <w:top w:val="none" w:sz="0" w:space="0" w:color="auto"/>
                                                        <w:left w:val="none" w:sz="0" w:space="0" w:color="auto"/>
                                                        <w:bottom w:val="none" w:sz="0" w:space="0" w:color="auto"/>
                                                        <w:right w:val="none" w:sz="0" w:space="0" w:color="auto"/>
                                                      </w:divBdr>
                                                    </w:div>
                                                    <w:div w:id="1539972738">
                                                      <w:marLeft w:val="0"/>
                                                      <w:marRight w:val="0"/>
                                                      <w:marTop w:val="0"/>
                                                      <w:marBottom w:val="0"/>
                                                      <w:divBdr>
                                                        <w:top w:val="none" w:sz="0" w:space="0" w:color="auto"/>
                                                        <w:left w:val="none" w:sz="0" w:space="0" w:color="auto"/>
                                                        <w:bottom w:val="none" w:sz="0" w:space="0" w:color="auto"/>
                                                        <w:right w:val="none" w:sz="0" w:space="0" w:color="auto"/>
                                                      </w:divBdr>
                                                    </w:div>
                                                  </w:divsChild>
                                                </w:div>
                                                <w:div w:id="1922058273">
                                                  <w:marLeft w:val="0"/>
                                                  <w:marRight w:val="0"/>
                                                  <w:marTop w:val="0"/>
                                                  <w:marBottom w:val="0"/>
                                                  <w:divBdr>
                                                    <w:top w:val="none" w:sz="0" w:space="0" w:color="auto"/>
                                                    <w:left w:val="none" w:sz="0" w:space="0" w:color="auto"/>
                                                    <w:bottom w:val="none" w:sz="0" w:space="0" w:color="auto"/>
                                                    <w:right w:val="none" w:sz="0" w:space="0" w:color="auto"/>
                                                  </w:divBdr>
                                                  <w:divsChild>
                                                    <w:div w:id="893085853">
                                                      <w:marLeft w:val="0"/>
                                                      <w:marRight w:val="0"/>
                                                      <w:marTop w:val="0"/>
                                                      <w:marBottom w:val="0"/>
                                                      <w:divBdr>
                                                        <w:top w:val="none" w:sz="0" w:space="0" w:color="auto"/>
                                                        <w:left w:val="none" w:sz="0" w:space="0" w:color="auto"/>
                                                        <w:bottom w:val="none" w:sz="0" w:space="0" w:color="auto"/>
                                                        <w:right w:val="none" w:sz="0" w:space="0" w:color="auto"/>
                                                      </w:divBdr>
                                                      <w:divsChild>
                                                        <w:div w:id="8728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9236734">
          <w:marLeft w:val="0"/>
          <w:marRight w:val="0"/>
          <w:marTop w:val="0"/>
          <w:marBottom w:val="120"/>
          <w:divBdr>
            <w:top w:val="single" w:sz="6" w:space="0" w:color="auto"/>
            <w:left w:val="single" w:sz="24" w:space="0" w:color="auto"/>
            <w:bottom w:val="single" w:sz="6" w:space="0" w:color="auto"/>
            <w:right w:val="single" w:sz="6" w:space="0" w:color="auto"/>
          </w:divBdr>
          <w:divsChild>
            <w:div w:id="895778207">
              <w:marLeft w:val="0"/>
              <w:marRight w:val="0"/>
              <w:marTop w:val="120"/>
              <w:marBottom w:val="120"/>
              <w:divBdr>
                <w:top w:val="none" w:sz="0" w:space="0" w:color="auto"/>
                <w:left w:val="none" w:sz="0" w:space="0" w:color="auto"/>
                <w:bottom w:val="none" w:sz="0" w:space="0" w:color="auto"/>
                <w:right w:val="none" w:sz="0" w:space="0" w:color="auto"/>
              </w:divBdr>
              <w:divsChild>
                <w:div w:id="1301034581">
                  <w:marLeft w:val="0"/>
                  <w:marRight w:val="0"/>
                  <w:marTop w:val="0"/>
                  <w:marBottom w:val="0"/>
                  <w:divBdr>
                    <w:top w:val="none" w:sz="0" w:space="0" w:color="auto"/>
                    <w:left w:val="none" w:sz="0" w:space="0" w:color="auto"/>
                    <w:bottom w:val="none" w:sz="0" w:space="0" w:color="auto"/>
                    <w:right w:val="none" w:sz="0" w:space="0" w:color="auto"/>
                  </w:divBdr>
                  <w:divsChild>
                    <w:div w:id="101399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12115">
          <w:marLeft w:val="0"/>
          <w:marRight w:val="0"/>
          <w:marTop w:val="0"/>
          <w:marBottom w:val="120"/>
          <w:divBdr>
            <w:top w:val="single" w:sz="6" w:space="0" w:color="auto"/>
            <w:left w:val="single" w:sz="24" w:space="0" w:color="auto"/>
            <w:bottom w:val="single" w:sz="6" w:space="0" w:color="auto"/>
            <w:right w:val="single" w:sz="6" w:space="0" w:color="auto"/>
          </w:divBdr>
          <w:divsChild>
            <w:div w:id="718359126">
              <w:marLeft w:val="0"/>
              <w:marRight w:val="0"/>
              <w:marTop w:val="120"/>
              <w:marBottom w:val="120"/>
              <w:divBdr>
                <w:top w:val="none" w:sz="0" w:space="0" w:color="auto"/>
                <w:left w:val="none" w:sz="0" w:space="0" w:color="auto"/>
                <w:bottom w:val="none" w:sz="0" w:space="0" w:color="auto"/>
                <w:right w:val="none" w:sz="0" w:space="0" w:color="auto"/>
              </w:divBdr>
              <w:divsChild>
                <w:div w:id="1939411391">
                  <w:marLeft w:val="0"/>
                  <w:marRight w:val="0"/>
                  <w:marTop w:val="0"/>
                  <w:marBottom w:val="0"/>
                  <w:divBdr>
                    <w:top w:val="none" w:sz="0" w:space="0" w:color="auto"/>
                    <w:left w:val="none" w:sz="0" w:space="0" w:color="auto"/>
                    <w:bottom w:val="none" w:sz="0" w:space="0" w:color="auto"/>
                    <w:right w:val="none" w:sz="0" w:space="0" w:color="auto"/>
                  </w:divBdr>
                  <w:divsChild>
                    <w:div w:id="1855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565146">
          <w:marLeft w:val="0"/>
          <w:marRight w:val="0"/>
          <w:marTop w:val="120"/>
          <w:marBottom w:val="0"/>
          <w:divBdr>
            <w:top w:val="single" w:sz="6" w:space="0" w:color="D5DDC6"/>
            <w:left w:val="single" w:sz="6" w:space="4" w:color="D5DDC6"/>
            <w:bottom w:val="single" w:sz="6" w:space="0" w:color="D5DDC6"/>
            <w:right w:val="single" w:sz="6" w:space="0" w:color="D5DDC6"/>
          </w:divBdr>
        </w:div>
        <w:div w:id="2147165629">
          <w:marLeft w:val="0"/>
          <w:marRight w:val="0"/>
          <w:marTop w:val="0"/>
          <w:marBottom w:val="120"/>
          <w:divBdr>
            <w:top w:val="single" w:sz="6" w:space="0" w:color="auto"/>
            <w:left w:val="single" w:sz="24" w:space="0" w:color="auto"/>
            <w:bottom w:val="single" w:sz="6" w:space="0" w:color="auto"/>
            <w:right w:val="single" w:sz="6" w:space="0" w:color="auto"/>
          </w:divBdr>
          <w:divsChild>
            <w:div w:id="219946056">
              <w:marLeft w:val="0"/>
              <w:marRight w:val="0"/>
              <w:marTop w:val="120"/>
              <w:marBottom w:val="120"/>
              <w:divBdr>
                <w:top w:val="none" w:sz="0" w:space="0" w:color="auto"/>
                <w:left w:val="none" w:sz="0" w:space="0" w:color="auto"/>
                <w:bottom w:val="none" w:sz="0" w:space="0" w:color="auto"/>
                <w:right w:val="none" w:sz="0" w:space="0" w:color="auto"/>
              </w:divBdr>
              <w:divsChild>
                <w:div w:id="1753696201">
                  <w:marLeft w:val="0"/>
                  <w:marRight w:val="0"/>
                  <w:marTop w:val="0"/>
                  <w:marBottom w:val="0"/>
                  <w:divBdr>
                    <w:top w:val="none" w:sz="0" w:space="0" w:color="auto"/>
                    <w:left w:val="none" w:sz="0" w:space="0" w:color="auto"/>
                    <w:bottom w:val="none" w:sz="0" w:space="0" w:color="auto"/>
                    <w:right w:val="none" w:sz="0" w:space="0" w:color="auto"/>
                  </w:divBdr>
                  <w:divsChild>
                    <w:div w:id="5203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08151">
          <w:marLeft w:val="0"/>
          <w:marRight w:val="0"/>
          <w:marTop w:val="120"/>
          <w:marBottom w:val="0"/>
          <w:divBdr>
            <w:top w:val="single" w:sz="6" w:space="0" w:color="D5DDC6"/>
            <w:left w:val="single" w:sz="6" w:space="4" w:color="D5DDC6"/>
            <w:bottom w:val="single" w:sz="6" w:space="0" w:color="D5DDC6"/>
            <w:right w:val="single" w:sz="6" w:space="0" w:color="D5DDC6"/>
          </w:divBdr>
        </w:div>
        <w:div w:id="369186255">
          <w:marLeft w:val="0"/>
          <w:marRight w:val="0"/>
          <w:marTop w:val="0"/>
          <w:marBottom w:val="120"/>
          <w:divBdr>
            <w:top w:val="single" w:sz="6" w:space="0" w:color="auto"/>
            <w:left w:val="single" w:sz="24" w:space="0" w:color="auto"/>
            <w:bottom w:val="single" w:sz="6" w:space="0" w:color="auto"/>
            <w:right w:val="single" w:sz="6" w:space="0" w:color="auto"/>
          </w:divBdr>
          <w:divsChild>
            <w:div w:id="469059916">
              <w:marLeft w:val="0"/>
              <w:marRight w:val="0"/>
              <w:marTop w:val="120"/>
              <w:marBottom w:val="120"/>
              <w:divBdr>
                <w:top w:val="none" w:sz="0" w:space="0" w:color="auto"/>
                <w:left w:val="none" w:sz="0" w:space="0" w:color="auto"/>
                <w:bottom w:val="none" w:sz="0" w:space="0" w:color="auto"/>
                <w:right w:val="none" w:sz="0" w:space="0" w:color="auto"/>
              </w:divBdr>
              <w:divsChild>
                <w:div w:id="565795928">
                  <w:marLeft w:val="0"/>
                  <w:marRight w:val="0"/>
                  <w:marTop w:val="0"/>
                  <w:marBottom w:val="0"/>
                  <w:divBdr>
                    <w:top w:val="none" w:sz="0" w:space="0" w:color="auto"/>
                    <w:left w:val="none" w:sz="0" w:space="0" w:color="auto"/>
                    <w:bottom w:val="none" w:sz="0" w:space="0" w:color="auto"/>
                    <w:right w:val="none" w:sz="0" w:space="0" w:color="auto"/>
                  </w:divBdr>
                  <w:divsChild>
                    <w:div w:id="19899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95484">
          <w:marLeft w:val="0"/>
          <w:marRight w:val="0"/>
          <w:marTop w:val="120"/>
          <w:marBottom w:val="0"/>
          <w:divBdr>
            <w:top w:val="single" w:sz="6" w:space="0" w:color="D5DDC6"/>
            <w:left w:val="single" w:sz="6" w:space="4" w:color="D5DDC6"/>
            <w:bottom w:val="single" w:sz="6" w:space="0" w:color="D5DDC6"/>
            <w:right w:val="single" w:sz="6" w:space="0" w:color="D5DDC6"/>
          </w:divBdr>
        </w:div>
        <w:div w:id="2112972864">
          <w:marLeft w:val="0"/>
          <w:marRight w:val="0"/>
          <w:marTop w:val="0"/>
          <w:marBottom w:val="120"/>
          <w:divBdr>
            <w:top w:val="single" w:sz="6" w:space="0" w:color="auto"/>
            <w:left w:val="single" w:sz="24" w:space="0" w:color="auto"/>
            <w:bottom w:val="single" w:sz="6" w:space="0" w:color="auto"/>
            <w:right w:val="single" w:sz="6" w:space="0" w:color="auto"/>
          </w:divBdr>
          <w:divsChild>
            <w:div w:id="1097556345">
              <w:marLeft w:val="0"/>
              <w:marRight w:val="0"/>
              <w:marTop w:val="120"/>
              <w:marBottom w:val="120"/>
              <w:divBdr>
                <w:top w:val="none" w:sz="0" w:space="0" w:color="auto"/>
                <w:left w:val="none" w:sz="0" w:space="0" w:color="auto"/>
                <w:bottom w:val="none" w:sz="0" w:space="0" w:color="auto"/>
                <w:right w:val="none" w:sz="0" w:space="0" w:color="auto"/>
              </w:divBdr>
              <w:divsChild>
                <w:div w:id="1385762246">
                  <w:marLeft w:val="0"/>
                  <w:marRight w:val="0"/>
                  <w:marTop w:val="0"/>
                  <w:marBottom w:val="0"/>
                  <w:divBdr>
                    <w:top w:val="none" w:sz="0" w:space="0" w:color="auto"/>
                    <w:left w:val="none" w:sz="0" w:space="0" w:color="auto"/>
                    <w:bottom w:val="none" w:sz="0" w:space="0" w:color="auto"/>
                    <w:right w:val="none" w:sz="0" w:space="0" w:color="auto"/>
                  </w:divBdr>
                  <w:divsChild>
                    <w:div w:id="3296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95445">
          <w:marLeft w:val="0"/>
          <w:marRight w:val="0"/>
          <w:marTop w:val="120"/>
          <w:marBottom w:val="0"/>
          <w:divBdr>
            <w:top w:val="single" w:sz="6" w:space="0" w:color="D5DDC6"/>
            <w:left w:val="single" w:sz="6" w:space="4" w:color="D5DDC6"/>
            <w:bottom w:val="single" w:sz="6" w:space="0" w:color="D5DDC6"/>
            <w:right w:val="single" w:sz="6" w:space="0" w:color="D5DDC6"/>
          </w:divBdr>
        </w:div>
        <w:div w:id="834801354">
          <w:marLeft w:val="0"/>
          <w:marRight w:val="0"/>
          <w:marTop w:val="0"/>
          <w:marBottom w:val="120"/>
          <w:divBdr>
            <w:top w:val="single" w:sz="6" w:space="0" w:color="auto"/>
            <w:left w:val="single" w:sz="24" w:space="0" w:color="auto"/>
            <w:bottom w:val="single" w:sz="6" w:space="0" w:color="auto"/>
            <w:right w:val="single" w:sz="6" w:space="0" w:color="auto"/>
          </w:divBdr>
          <w:divsChild>
            <w:div w:id="1239442527">
              <w:marLeft w:val="0"/>
              <w:marRight w:val="0"/>
              <w:marTop w:val="120"/>
              <w:marBottom w:val="120"/>
              <w:divBdr>
                <w:top w:val="none" w:sz="0" w:space="0" w:color="auto"/>
                <w:left w:val="none" w:sz="0" w:space="0" w:color="auto"/>
                <w:bottom w:val="none" w:sz="0" w:space="0" w:color="auto"/>
                <w:right w:val="none" w:sz="0" w:space="0" w:color="auto"/>
              </w:divBdr>
              <w:divsChild>
                <w:div w:id="1299646492">
                  <w:marLeft w:val="0"/>
                  <w:marRight w:val="0"/>
                  <w:marTop w:val="0"/>
                  <w:marBottom w:val="0"/>
                  <w:divBdr>
                    <w:top w:val="none" w:sz="0" w:space="0" w:color="auto"/>
                    <w:left w:val="none" w:sz="0" w:space="0" w:color="auto"/>
                    <w:bottom w:val="none" w:sz="0" w:space="0" w:color="auto"/>
                    <w:right w:val="none" w:sz="0" w:space="0" w:color="auto"/>
                  </w:divBdr>
                  <w:divsChild>
                    <w:div w:id="12446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5386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40494037">
      <w:bodyDiv w:val="1"/>
      <w:marLeft w:val="0"/>
      <w:marRight w:val="0"/>
      <w:marTop w:val="0"/>
      <w:marBottom w:val="0"/>
      <w:divBdr>
        <w:top w:val="none" w:sz="0" w:space="0" w:color="auto"/>
        <w:left w:val="none" w:sz="0" w:space="0" w:color="auto"/>
        <w:bottom w:val="none" w:sz="0" w:space="0" w:color="auto"/>
        <w:right w:val="none" w:sz="0" w:space="0" w:color="auto"/>
      </w:divBdr>
      <w:divsChild>
        <w:div w:id="1501584096">
          <w:marLeft w:val="0"/>
          <w:marRight w:val="0"/>
          <w:marTop w:val="0"/>
          <w:marBottom w:val="120"/>
          <w:divBdr>
            <w:top w:val="single" w:sz="6" w:space="0" w:color="auto"/>
            <w:left w:val="single" w:sz="24" w:space="0" w:color="auto"/>
            <w:bottom w:val="single" w:sz="6" w:space="0" w:color="auto"/>
            <w:right w:val="single" w:sz="6" w:space="0" w:color="auto"/>
          </w:divBdr>
          <w:divsChild>
            <w:div w:id="273366102">
              <w:marLeft w:val="0"/>
              <w:marRight w:val="0"/>
              <w:marTop w:val="120"/>
              <w:marBottom w:val="120"/>
              <w:divBdr>
                <w:top w:val="none" w:sz="0" w:space="0" w:color="auto"/>
                <w:left w:val="none" w:sz="0" w:space="0" w:color="auto"/>
                <w:bottom w:val="none" w:sz="0" w:space="0" w:color="auto"/>
                <w:right w:val="none" w:sz="0" w:space="0" w:color="auto"/>
              </w:divBdr>
            </w:div>
          </w:divsChild>
        </w:div>
        <w:div w:id="1520316310">
          <w:marLeft w:val="0"/>
          <w:marRight w:val="0"/>
          <w:marTop w:val="0"/>
          <w:marBottom w:val="120"/>
          <w:divBdr>
            <w:top w:val="single" w:sz="6" w:space="0" w:color="auto"/>
            <w:left w:val="single" w:sz="24" w:space="0" w:color="auto"/>
            <w:bottom w:val="single" w:sz="6" w:space="0" w:color="auto"/>
            <w:right w:val="single" w:sz="6" w:space="0" w:color="auto"/>
          </w:divBdr>
          <w:divsChild>
            <w:div w:id="1601523410">
              <w:marLeft w:val="0"/>
              <w:marRight w:val="0"/>
              <w:marTop w:val="120"/>
              <w:marBottom w:val="120"/>
              <w:divBdr>
                <w:top w:val="none" w:sz="0" w:space="0" w:color="auto"/>
                <w:left w:val="none" w:sz="0" w:space="0" w:color="auto"/>
                <w:bottom w:val="none" w:sz="0" w:space="0" w:color="auto"/>
                <w:right w:val="none" w:sz="0" w:space="0" w:color="auto"/>
              </w:divBdr>
            </w:div>
          </w:divsChild>
        </w:div>
        <w:div w:id="759713512">
          <w:marLeft w:val="0"/>
          <w:marRight w:val="0"/>
          <w:marTop w:val="120"/>
          <w:marBottom w:val="0"/>
          <w:divBdr>
            <w:top w:val="single" w:sz="6" w:space="0" w:color="D5DDC6"/>
            <w:left w:val="single" w:sz="6" w:space="4" w:color="D5DDC6"/>
            <w:bottom w:val="single" w:sz="6" w:space="0" w:color="D5DDC6"/>
            <w:right w:val="single" w:sz="6" w:space="0" w:color="D5DDC6"/>
          </w:divBdr>
        </w:div>
        <w:div w:id="1753820945">
          <w:marLeft w:val="0"/>
          <w:marRight w:val="0"/>
          <w:marTop w:val="0"/>
          <w:marBottom w:val="120"/>
          <w:divBdr>
            <w:top w:val="single" w:sz="6" w:space="0" w:color="auto"/>
            <w:left w:val="single" w:sz="24" w:space="0" w:color="auto"/>
            <w:bottom w:val="single" w:sz="6" w:space="0" w:color="auto"/>
            <w:right w:val="single" w:sz="6" w:space="0" w:color="auto"/>
          </w:divBdr>
          <w:divsChild>
            <w:div w:id="87046608">
              <w:marLeft w:val="0"/>
              <w:marRight w:val="0"/>
              <w:marTop w:val="120"/>
              <w:marBottom w:val="120"/>
              <w:divBdr>
                <w:top w:val="none" w:sz="0" w:space="0" w:color="auto"/>
                <w:left w:val="none" w:sz="0" w:space="0" w:color="auto"/>
                <w:bottom w:val="none" w:sz="0" w:space="0" w:color="auto"/>
                <w:right w:val="none" w:sz="0" w:space="0" w:color="auto"/>
              </w:divBdr>
            </w:div>
          </w:divsChild>
        </w:div>
        <w:div w:id="609092908">
          <w:marLeft w:val="0"/>
          <w:marRight w:val="0"/>
          <w:marTop w:val="120"/>
          <w:marBottom w:val="0"/>
          <w:divBdr>
            <w:top w:val="single" w:sz="6" w:space="0" w:color="D5DDC6"/>
            <w:left w:val="single" w:sz="6" w:space="4" w:color="D5DDC6"/>
            <w:bottom w:val="single" w:sz="6" w:space="0" w:color="D5DDC6"/>
            <w:right w:val="single" w:sz="6" w:space="0" w:color="D5DDC6"/>
          </w:divBdr>
        </w:div>
        <w:div w:id="1805807904">
          <w:marLeft w:val="0"/>
          <w:marRight w:val="0"/>
          <w:marTop w:val="0"/>
          <w:marBottom w:val="120"/>
          <w:divBdr>
            <w:top w:val="single" w:sz="6" w:space="0" w:color="auto"/>
            <w:left w:val="single" w:sz="24" w:space="0" w:color="auto"/>
            <w:bottom w:val="single" w:sz="6" w:space="0" w:color="auto"/>
            <w:right w:val="single" w:sz="6" w:space="0" w:color="auto"/>
          </w:divBdr>
          <w:divsChild>
            <w:div w:id="1145202498">
              <w:marLeft w:val="0"/>
              <w:marRight w:val="0"/>
              <w:marTop w:val="120"/>
              <w:marBottom w:val="120"/>
              <w:divBdr>
                <w:top w:val="none" w:sz="0" w:space="0" w:color="auto"/>
                <w:left w:val="none" w:sz="0" w:space="0" w:color="auto"/>
                <w:bottom w:val="none" w:sz="0" w:space="0" w:color="auto"/>
                <w:right w:val="none" w:sz="0" w:space="0" w:color="auto"/>
              </w:divBdr>
            </w:div>
          </w:divsChild>
        </w:div>
        <w:div w:id="233515256">
          <w:marLeft w:val="0"/>
          <w:marRight w:val="0"/>
          <w:marTop w:val="120"/>
          <w:marBottom w:val="0"/>
          <w:divBdr>
            <w:top w:val="single" w:sz="6" w:space="0" w:color="D5DDC6"/>
            <w:left w:val="single" w:sz="6" w:space="4" w:color="D5DDC6"/>
            <w:bottom w:val="single" w:sz="6" w:space="0" w:color="D5DDC6"/>
            <w:right w:val="single" w:sz="6" w:space="0" w:color="D5DDC6"/>
          </w:divBdr>
        </w:div>
        <w:div w:id="710805045">
          <w:marLeft w:val="0"/>
          <w:marRight w:val="0"/>
          <w:marTop w:val="0"/>
          <w:marBottom w:val="120"/>
          <w:divBdr>
            <w:top w:val="single" w:sz="6" w:space="0" w:color="auto"/>
            <w:left w:val="single" w:sz="24" w:space="0" w:color="auto"/>
            <w:bottom w:val="single" w:sz="6" w:space="0" w:color="auto"/>
            <w:right w:val="single" w:sz="6" w:space="0" w:color="auto"/>
          </w:divBdr>
          <w:divsChild>
            <w:div w:id="898174888">
              <w:marLeft w:val="0"/>
              <w:marRight w:val="0"/>
              <w:marTop w:val="120"/>
              <w:marBottom w:val="120"/>
              <w:divBdr>
                <w:top w:val="none" w:sz="0" w:space="0" w:color="auto"/>
                <w:left w:val="none" w:sz="0" w:space="0" w:color="auto"/>
                <w:bottom w:val="none" w:sz="0" w:space="0" w:color="auto"/>
                <w:right w:val="none" w:sz="0" w:space="0" w:color="auto"/>
              </w:divBdr>
            </w:div>
          </w:divsChild>
        </w:div>
        <w:div w:id="441918562">
          <w:marLeft w:val="0"/>
          <w:marRight w:val="0"/>
          <w:marTop w:val="120"/>
          <w:marBottom w:val="0"/>
          <w:divBdr>
            <w:top w:val="single" w:sz="6" w:space="0" w:color="D5DDC6"/>
            <w:left w:val="single" w:sz="6" w:space="4" w:color="D5DDC6"/>
            <w:bottom w:val="single" w:sz="6" w:space="0" w:color="D5DDC6"/>
            <w:right w:val="single" w:sz="6" w:space="0" w:color="D5DDC6"/>
          </w:divBdr>
        </w:div>
        <w:div w:id="1728605658">
          <w:marLeft w:val="0"/>
          <w:marRight w:val="0"/>
          <w:marTop w:val="0"/>
          <w:marBottom w:val="120"/>
          <w:divBdr>
            <w:top w:val="single" w:sz="6" w:space="0" w:color="auto"/>
            <w:left w:val="single" w:sz="24" w:space="0" w:color="auto"/>
            <w:bottom w:val="single" w:sz="6" w:space="0" w:color="auto"/>
            <w:right w:val="single" w:sz="6" w:space="0" w:color="auto"/>
          </w:divBdr>
          <w:divsChild>
            <w:div w:id="1543126847">
              <w:marLeft w:val="0"/>
              <w:marRight w:val="0"/>
              <w:marTop w:val="120"/>
              <w:marBottom w:val="120"/>
              <w:divBdr>
                <w:top w:val="none" w:sz="0" w:space="0" w:color="auto"/>
                <w:left w:val="none" w:sz="0" w:space="0" w:color="auto"/>
                <w:bottom w:val="none" w:sz="0" w:space="0" w:color="auto"/>
                <w:right w:val="none" w:sz="0" w:space="0" w:color="auto"/>
              </w:divBdr>
            </w:div>
          </w:divsChild>
        </w:div>
        <w:div w:id="161247278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53753831">
      <w:bodyDiv w:val="1"/>
      <w:marLeft w:val="0"/>
      <w:marRight w:val="0"/>
      <w:marTop w:val="0"/>
      <w:marBottom w:val="0"/>
      <w:divBdr>
        <w:top w:val="none" w:sz="0" w:space="0" w:color="auto"/>
        <w:left w:val="none" w:sz="0" w:space="0" w:color="auto"/>
        <w:bottom w:val="none" w:sz="0" w:space="0" w:color="auto"/>
        <w:right w:val="none" w:sz="0" w:space="0" w:color="auto"/>
      </w:divBdr>
      <w:divsChild>
        <w:div w:id="1585257445">
          <w:marLeft w:val="0"/>
          <w:marRight w:val="0"/>
          <w:marTop w:val="0"/>
          <w:marBottom w:val="120"/>
          <w:divBdr>
            <w:top w:val="single" w:sz="6" w:space="0" w:color="auto"/>
            <w:left w:val="single" w:sz="24" w:space="0" w:color="auto"/>
            <w:bottom w:val="single" w:sz="6" w:space="0" w:color="auto"/>
            <w:right w:val="single" w:sz="6" w:space="0" w:color="auto"/>
          </w:divBdr>
          <w:divsChild>
            <w:div w:id="1161697871">
              <w:marLeft w:val="0"/>
              <w:marRight w:val="0"/>
              <w:marTop w:val="120"/>
              <w:marBottom w:val="120"/>
              <w:divBdr>
                <w:top w:val="none" w:sz="0" w:space="0" w:color="auto"/>
                <w:left w:val="none" w:sz="0" w:space="0" w:color="auto"/>
                <w:bottom w:val="none" w:sz="0" w:space="0" w:color="auto"/>
                <w:right w:val="none" w:sz="0" w:space="0" w:color="auto"/>
              </w:divBdr>
              <w:divsChild>
                <w:div w:id="741757691">
                  <w:marLeft w:val="0"/>
                  <w:marRight w:val="0"/>
                  <w:marTop w:val="0"/>
                  <w:marBottom w:val="0"/>
                  <w:divBdr>
                    <w:top w:val="none" w:sz="0" w:space="0" w:color="auto"/>
                    <w:left w:val="none" w:sz="0" w:space="0" w:color="auto"/>
                    <w:bottom w:val="none" w:sz="0" w:space="0" w:color="auto"/>
                    <w:right w:val="none" w:sz="0" w:space="0" w:color="auto"/>
                  </w:divBdr>
                  <w:divsChild>
                    <w:div w:id="61599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013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66218112">
      <w:bodyDiv w:val="1"/>
      <w:marLeft w:val="0"/>
      <w:marRight w:val="0"/>
      <w:marTop w:val="0"/>
      <w:marBottom w:val="0"/>
      <w:divBdr>
        <w:top w:val="none" w:sz="0" w:space="0" w:color="auto"/>
        <w:left w:val="none" w:sz="0" w:space="0" w:color="auto"/>
        <w:bottom w:val="none" w:sz="0" w:space="0" w:color="auto"/>
        <w:right w:val="none" w:sz="0" w:space="0" w:color="auto"/>
      </w:divBdr>
      <w:divsChild>
        <w:div w:id="1345133154">
          <w:marLeft w:val="0"/>
          <w:marRight w:val="0"/>
          <w:marTop w:val="0"/>
          <w:marBottom w:val="120"/>
          <w:divBdr>
            <w:top w:val="single" w:sz="6" w:space="0" w:color="auto"/>
            <w:left w:val="single" w:sz="24" w:space="0" w:color="auto"/>
            <w:bottom w:val="single" w:sz="6" w:space="0" w:color="auto"/>
            <w:right w:val="single" w:sz="6" w:space="0" w:color="auto"/>
          </w:divBdr>
          <w:divsChild>
            <w:div w:id="569115654">
              <w:marLeft w:val="0"/>
              <w:marRight w:val="0"/>
              <w:marTop w:val="120"/>
              <w:marBottom w:val="120"/>
              <w:divBdr>
                <w:top w:val="none" w:sz="0" w:space="0" w:color="auto"/>
                <w:left w:val="none" w:sz="0" w:space="0" w:color="auto"/>
                <w:bottom w:val="none" w:sz="0" w:space="0" w:color="auto"/>
                <w:right w:val="none" w:sz="0" w:space="0" w:color="auto"/>
              </w:divBdr>
              <w:divsChild>
                <w:div w:id="1006907783">
                  <w:marLeft w:val="0"/>
                  <w:marRight w:val="0"/>
                  <w:marTop w:val="0"/>
                  <w:marBottom w:val="0"/>
                  <w:divBdr>
                    <w:top w:val="none" w:sz="0" w:space="0" w:color="auto"/>
                    <w:left w:val="none" w:sz="0" w:space="0" w:color="auto"/>
                    <w:bottom w:val="none" w:sz="0" w:space="0" w:color="auto"/>
                    <w:right w:val="none" w:sz="0" w:space="0" w:color="auto"/>
                  </w:divBdr>
                  <w:divsChild>
                    <w:div w:id="155150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886214">
      <w:bodyDiv w:val="1"/>
      <w:marLeft w:val="0"/>
      <w:marRight w:val="0"/>
      <w:marTop w:val="0"/>
      <w:marBottom w:val="0"/>
      <w:divBdr>
        <w:top w:val="none" w:sz="0" w:space="0" w:color="auto"/>
        <w:left w:val="none" w:sz="0" w:space="0" w:color="auto"/>
        <w:bottom w:val="none" w:sz="0" w:space="0" w:color="auto"/>
        <w:right w:val="none" w:sz="0" w:space="0" w:color="auto"/>
      </w:divBdr>
      <w:divsChild>
        <w:div w:id="110440448">
          <w:marLeft w:val="0"/>
          <w:marRight w:val="0"/>
          <w:marTop w:val="0"/>
          <w:marBottom w:val="120"/>
          <w:divBdr>
            <w:top w:val="single" w:sz="6" w:space="0" w:color="auto"/>
            <w:left w:val="single" w:sz="24" w:space="0" w:color="auto"/>
            <w:bottom w:val="single" w:sz="6" w:space="0" w:color="auto"/>
            <w:right w:val="single" w:sz="6" w:space="0" w:color="auto"/>
          </w:divBdr>
          <w:divsChild>
            <w:div w:id="595754343">
              <w:marLeft w:val="0"/>
              <w:marRight w:val="0"/>
              <w:marTop w:val="120"/>
              <w:marBottom w:val="120"/>
              <w:divBdr>
                <w:top w:val="none" w:sz="0" w:space="0" w:color="auto"/>
                <w:left w:val="none" w:sz="0" w:space="0" w:color="auto"/>
                <w:bottom w:val="none" w:sz="0" w:space="0" w:color="auto"/>
                <w:right w:val="none" w:sz="0" w:space="0" w:color="auto"/>
              </w:divBdr>
            </w:div>
          </w:divsChild>
        </w:div>
        <w:div w:id="106124658">
          <w:marLeft w:val="0"/>
          <w:marRight w:val="0"/>
          <w:marTop w:val="0"/>
          <w:marBottom w:val="120"/>
          <w:divBdr>
            <w:top w:val="single" w:sz="6" w:space="0" w:color="auto"/>
            <w:left w:val="single" w:sz="24" w:space="0" w:color="auto"/>
            <w:bottom w:val="single" w:sz="6" w:space="0" w:color="auto"/>
            <w:right w:val="single" w:sz="6" w:space="0" w:color="auto"/>
          </w:divBdr>
          <w:divsChild>
            <w:div w:id="1881815721">
              <w:marLeft w:val="0"/>
              <w:marRight w:val="0"/>
              <w:marTop w:val="120"/>
              <w:marBottom w:val="120"/>
              <w:divBdr>
                <w:top w:val="none" w:sz="0" w:space="0" w:color="auto"/>
                <w:left w:val="none" w:sz="0" w:space="0" w:color="auto"/>
                <w:bottom w:val="none" w:sz="0" w:space="0" w:color="auto"/>
                <w:right w:val="none" w:sz="0" w:space="0" w:color="auto"/>
              </w:divBdr>
            </w:div>
          </w:divsChild>
        </w:div>
        <w:div w:id="112333694">
          <w:marLeft w:val="0"/>
          <w:marRight w:val="0"/>
          <w:marTop w:val="120"/>
          <w:marBottom w:val="0"/>
          <w:divBdr>
            <w:top w:val="single" w:sz="6" w:space="0" w:color="D5DDC6"/>
            <w:left w:val="single" w:sz="6" w:space="4" w:color="D5DDC6"/>
            <w:bottom w:val="single" w:sz="6" w:space="0" w:color="D5DDC6"/>
            <w:right w:val="single" w:sz="6" w:space="0" w:color="D5DDC6"/>
          </w:divBdr>
        </w:div>
        <w:div w:id="2089035097">
          <w:marLeft w:val="0"/>
          <w:marRight w:val="0"/>
          <w:marTop w:val="0"/>
          <w:marBottom w:val="120"/>
          <w:divBdr>
            <w:top w:val="single" w:sz="6" w:space="0" w:color="auto"/>
            <w:left w:val="single" w:sz="24" w:space="0" w:color="auto"/>
            <w:bottom w:val="single" w:sz="6" w:space="0" w:color="auto"/>
            <w:right w:val="single" w:sz="6" w:space="0" w:color="auto"/>
          </w:divBdr>
          <w:divsChild>
            <w:div w:id="392580168">
              <w:marLeft w:val="0"/>
              <w:marRight w:val="0"/>
              <w:marTop w:val="120"/>
              <w:marBottom w:val="120"/>
              <w:divBdr>
                <w:top w:val="none" w:sz="0" w:space="0" w:color="auto"/>
                <w:left w:val="none" w:sz="0" w:space="0" w:color="auto"/>
                <w:bottom w:val="none" w:sz="0" w:space="0" w:color="auto"/>
                <w:right w:val="none" w:sz="0" w:space="0" w:color="auto"/>
              </w:divBdr>
            </w:div>
          </w:divsChild>
        </w:div>
        <w:div w:id="1385567573">
          <w:marLeft w:val="0"/>
          <w:marRight w:val="0"/>
          <w:marTop w:val="120"/>
          <w:marBottom w:val="0"/>
          <w:divBdr>
            <w:top w:val="single" w:sz="6" w:space="0" w:color="D5DDC6"/>
            <w:left w:val="single" w:sz="6" w:space="4" w:color="D5DDC6"/>
            <w:bottom w:val="single" w:sz="6" w:space="0" w:color="D5DDC6"/>
            <w:right w:val="single" w:sz="6" w:space="0" w:color="D5DDC6"/>
          </w:divBdr>
        </w:div>
        <w:div w:id="2069110187">
          <w:marLeft w:val="0"/>
          <w:marRight w:val="0"/>
          <w:marTop w:val="0"/>
          <w:marBottom w:val="120"/>
          <w:divBdr>
            <w:top w:val="single" w:sz="6" w:space="0" w:color="auto"/>
            <w:left w:val="single" w:sz="24" w:space="0" w:color="auto"/>
            <w:bottom w:val="single" w:sz="6" w:space="0" w:color="auto"/>
            <w:right w:val="single" w:sz="6" w:space="0" w:color="auto"/>
          </w:divBdr>
          <w:divsChild>
            <w:div w:id="433524977">
              <w:marLeft w:val="0"/>
              <w:marRight w:val="0"/>
              <w:marTop w:val="120"/>
              <w:marBottom w:val="120"/>
              <w:divBdr>
                <w:top w:val="none" w:sz="0" w:space="0" w:color="auto"/>
                <w:left w:val="none" w:sz="0" w:space="0" w:color="auto"/>
                <w:bottom w:val="none" w:sz="0" w:space="0" w:color="auto"/>
                <w:right w:val="none" w:sz="0" w:space="0" w:color="auto"/>
              </w:divBdr>
            </w:div>
          </w:divsChild>
        </w:div>
        <w:div w:id="365302785">
          <w:marLeft w:val="0"/>
          <w:marRight w:val="0"/>
          <w:marTop w:val="150"/>
          <w:marBottom w:val="150"/>
          <w:divBdr>
            <w:top w:val="none" w:sz="0" w:space="0" w:color="auto"/>
            <w:left w:val="none" w:sz="0" w:space="0" w:color="auto"/>
            <w:bottom w:val="none" w:sz="0" w:space="0" w:color="auto"/>
            <w:right w:val="none" w:sz="0" w:space="0" w:color="auto"/>
          </w:divBdr>
          <w:divsChild>
            <w:div w:id="1279337468">
              <w:marLeft w:val="0"/>
              <w:marRight w:val="0"/>
              <w:marTop w:val="100"/>
              <w:marBottom w:val="100"/>
              <w:divBdr>
                <w:top w:val="none" w:sz="0" w:space="0" w:color="auto"/>
                <w:left w:val="none" w:sz="0" w:space="0" w:color="auto"/>
                <w:bottom w:val="none" w:sz="0" w:space="0" w:color="auto"/>
                <w:right w:val="none" w:sz="0" w:space="0" w:color="auto"/>
              </w:divBdr>
              <w:divsChild>
                <w:div w:id="960693183">
                  <w:marLeft w:val="0"/>
                  <w:marRight w:val="0"/>
                  <w:marTop w:val="0"/>
                  <w:marBottom w:val="0"/>
                  <w:divBdr>
                    <w:top w:val="none" w:sz="0" w:space="0" w:color="auto"/>
                    <w:left w:val="none" w:sz="0" w:space="0" w:color="auto"/>
                    <w:bottom w:val="none" w:sz="0" w:space="0" w:color="auto"/>
                    <w:right w:val="none" w:sz="0" w:space="0" w:color="auto"/>
                  </w:divBdr>
                  <w:divsChild>
                    <w:div w:id="1883209278">
                      <w:marLeft w:val="0"/>
                      <w:marRight w:val="0"/>
                      <w:marTop w:val="0"/>
                      <w:marBottom w:val="0"/>
                      <w:divBdr>
                        <w:top w:val="none" w:sz="0" w:space="0" w:color="auto"/>
                        <w:left w:val="none" w:sz="0" w:space="0" w:color="auto"/>
                        <w:bottom w:val="none" w:sz="0" w:space="0" w:color="auto"/>
                        <w:right w:val="none" w:sz="0" w:space="0" w:color="auto"/>
                      </w:divBdr>
                      <w:divsChild>
                        <w:div w:id="1092820069">
                          <w:marLeft w:val="240"/>
                          <w:marRight w:val="0"/>
                          <w:marTop w:val="0"/>
                          <w:marBottom w:val="0"/>
                          <w:divBdr>
                            <w:top w:val="none" w:sz="0" w:space="0" w:color="auto"/>
                            <w:left w:val="none" w:sz="0" w:space="0" w:color="auto"/>
                            <w:bottom w:val="none" w:sz="0" w:space="0" w:color="auto"/>
                            <w:right w:val="none" w:sz="0" w:space="0" w:color="auto"/>
                          </w:divBdr>
                        </w:div>
                        <w:div w:id="1624917967">
                          <w:marLeft w:val="0"/>
                          <w:marRight w:val="0"/>
                          <w:marTop w:val="0"/>
                          <w:marBottom w:val="0"/>
                          <w:divBdr>
                            <w:top w:val="none" w:sz="0" w:space="0" w:color="auto"/>
                            <w:left w:val="none" w:sz="0" w:space="0" w:color="auto"/>
                            <w:bottom w:val="none" w:sz="0" w:space="0" w:color="auto"/>
                            <w:right w:val="none" w:sz="0" w:space="0" w:color="auto"/>
                          </w:divBdr>
                        </w:div>
                        <w:div w:id="1320424762">
                          <w:marLeft w:val="0"/>
                          <w:marRight w:val="0"/>
                          <w:marTop w:val="0"/>
                          <w:marBottom w:val="0"/>
                          <w:divBdr>
                            <w:top w:val="none" w:sz="0" w:space="0" w:color="auto"/>
                            <w:left w:val="none" w:sz="0" w:space="0" w:color="auto"/>
                            <w:bottom w:val="none" w:sz="0" w:space="0" w:color="auto"/>
                            <w:right w:val="none" w:sz="0" w:space="0" w:color="auto"/>
                          </w:divBdr>
                          <w:divsChild>
                            <w:div w:id="1778864519">
                              <w:marLeft w:val="0"/>
                              <w:marRight w:val="0"/>
                              <w:marTop w:val="0"/>
                              <w:marBottom w:val="0"/>
                              <w:divBdr>
                                <w:top w:val="none" w:sz="0" w:space="0" w:color="auto"/>
                                <w:left w:val="none" w:sz="0" w:space="0" w:color="auto"/>
                                <w:bottom w:val="none" w:sz="0" w:space="0" w:color="auto"/>
                                <w:right w:val="none" w:sz="0" w:space="0" w:color="auto"/>
                              </w:divBdr>
                            </w:div>
                          </w:divsChild>
                        </w:div>
                        <w:div w:id="18499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598190">
          <w:marLeft w:val="0"/>
          <w:marRight w:val="0"/>
          <w:marTop w:val="120"/>
          <w:marBottom w:val="0"/>
          <w:divBdr>
            <w:top w:val="single" w:sz="6" w:space="0" w:color="D5DDC6"/>
            <w:left w:val="single" w:sz="6" w:space="4" w:color="D5DDC6"/>
            <w:bottom w:val="single" w:sz="6" w:space="0" w:color="D5DDC6"/>
            <w:right w:val="single" w:sz="6" w:space="0" w:color="D5DDC6"/>
          </w:divBdr>
        </w:div>
        <w:div w:id="1542671592">
          <w:marLeft w:val="0"/>
          <w:marRight w:val="0"/>
          <w:marTop w:val="0"/>
          <w:marBottom w:val="120"/>
          <w:divBdr>
            <w:top w:val="single" w:sz="6" w:space="0" w:color="auto"/>
            <w:left w:val="single" w:sz="24" w:space="0" w:color="auto"/>
            <w:bottom w:val="single" w:sz="6" w:space="0" w:color="auto"/>
            <w:right w:val="single" w:sz="6" w:space="0" w:color="auto"/>
          </w:divBdr>
          <w:divsChild>
            <w:div w:id="142505895">
              <w:marLeft w:val="0"/>
              <w:marRight w:val="0"/>
              <w:marTop w:val="120"/>
              <w:marBottom w:val="120"/>
              <w:divBdr>
                <w:top w:val="none" w:sz="0" w:space="0" w:color="auto"/>
                <w:left w:val="none" w:sz="0" w:space="0" w:color="auto"/>
                <w:bottom w:val="none" w:sz="0" w:space="0" w:color="auto"/>
                <w:right w:val="none" w:sz="0" w:space="0" w:color="auto"/>
              </w:divBdr>
            </w:div>
          </w:divsChild>
        </w:div>
        <w:div w:id="1396584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63763837">
      <w:bodyDiv w:val="1"/>
      <w:marLeft w:val="0"/>
      <w:marRight w:val="0"/>
      <w:marTop w:val="0"/>
      <w:marBottom w:val="0"/>
      <w:divBdr>
        <w:top w:val="none" w:sz="0" w:space="0" w:color="auto"/>
        <w:left w:val="none" w:sz="0" w:space="0" w:color="auto"/>
        <w:bottom w:val="none" w:sz="0" w:space="0" w:color="auto"/>
        <w:right w:val="none" w:sz="0" w:space="0" w:color="auto"/>
      </w:divBdr>
      <w:divsChild>
        <w:div w:id="276373016">
          <w:marLeft w:val="0"/>
          <w:marRight w:val="0"/>
          <w:marTop w:val="150"/>
          <w:marBottom w:val="150"/>
          <w:divBdr>
            <w:top w:val="none" w:sz="0" w:space="0" w:color="auto"/>
            <w:left w:val="none" w:sz="0" w:space="0" w:color="auto"/>
            <w:bottom w:val="none" w:sz="0" w:space="0" w:color="auto"/>
            <w:right w:val="none" w:sz="0" w:space="0" w:color="auto"/>
          </w:divBdr>
          <w:divsChild>
            <w:div w:id="764574168">
              <w:marLeft w:val="0"/>
              <w:marRight w:val="0"/>
              <w:marTop w:val="0"/>
              <w:marBottom w:val="0"/>
              <w:divBdr>
                <w:top w:val="none" w:sz="0" w:space="0" w:color="auto"/>
                <w:left w:val="none" w:sz="0" w:space="0" w:color="auto"/>
                <w:bottom w:val="none" w:sz="0" w:space="0" w:color="auto"/>
                <w:right w:val="none" w:sz="0" w:space="0" w:color="auto"/>
              </w:divBdr>
              <w:divsChild>
                <w:div w:id="129901281">
                  <w:marLeft w:val="0"/>
                  <w:marRight w:val="0"/>
                  <w:marTop w:val="0"/>
                  <w:marBottom w:val="0"/>
                  <w:divBdr>
                    <w:top w:val="none" w:sz="0" w:space="0" w:color="auto"/>
                    <w:left w:val="none" w:sz="0" w:space="0" w:color="auto"/>
                    <w:bottom w:val="none" w:sz="0" w:space="0" w:color="auto"/>
                    <w:right w:val="none" w:sz="0" w:space="0" w:color="auto"/>
                  </w:divBdr>
                  <w:divsChild>
                    <w:div w:id="837771594">
                      <w:marLeft w:val="0"/>
                      <w:marRight w:val="0"/>
                      <w:marTop w:val="0"/>
                      <w:marBottom w:val="0"/>
                      <w:divBdr>
                        <w:top w:val="none" w:sz="0" w:space="0" w:color="auto"/>
                        <w:left w:val="none" w:sz="0" w:space="0" w:color="auto"/>
                        <w:bottom w:val="none" w:sz="0" w:space="0" w:color="auto"/>
                        <w:right w:val="none" w:sz="0" w:space="0" w:color="auto"/>
                      </w:divBdr>
                      <w:divsChild>
                        <w:div w:id="1023552943">
                          <w:marLeft w:val="0"/>
                          <w:marRight w:val="0"/>
                          <w:marTop w:val="0"/>
                          <w:marBottom w:val="0"/>
                          <w:divBdr>
                            <w:top w:val="none" w:sz="0" w:space="0" w:color="auto"/>
                            <w:left w:val="none" w:sz="0" w:space="0" w:color="auto"/>
                            <w:bottom w:val="none" w:sz="0" w:space="0" w:color="auto"/>
                            <w:right w:val="none" w:sz="0" w:space="0" w:color="auto"/>
                          </w:divBdr>
                          <w:divsChild>
                            <w:div w:id="1986424981">
                              <w:marLeft w:val="0"/>
                              <w:marRight w:val="0"/>
                              <w:marTop w:val="0"/>
                              <w:marBottom w:val="0"/>
                              <w:divBdr>
                                <w:top w:val="none" w:sz="0" w:space="0" w:color="auto"/>
                                <w:left w:val="none" w:sz="0" w:space="0" w:color="auto"/>
                                <w:bottom w:val="none" w:sz="0" w:space="0" w:color="auto"/>
                                <w:right w:val="none" w:sz="0" w:space="0" w:color="auto"/>
                              </w:divBdr>
                              <w:divsChild>
                                <w:div w:id="2124299691">
                                  <w:marLeft w:val="0"/>
                                  <w:marRight w:val="0"/>
                                  <w:marTop w:val="0"/>
                                  <w:marBottom w:val="0"/>
                                  <w:divBdr>
                                    <w:top w:val="none" w:sz="0" w:space="0" w:color="auto"/>
                                    <w:left w:val="none" w:sz="0" w:space="0" w:color="auto"/>
                                    <w:bottom w:val="none" w:sz="0" w:space="0" w:color="auto"/>
                                    <w:right w:val="none" w:sz="0" w:space="0" w:color="auto"/>
                                  </w:divBdr>
                                  <w:divsChild>
                                    <w:div w:id="63571358">
                                      <w:marLeft w:val="0"/>
                                      <w:marRight w:val="0"/>
                                      <w:marTop w:val="0"/>
                                      <w:marBottom w:val="0"/>
                                      <w:divBdr>
                                        <w:top w:val="none" w:sz="0" w:space="0" w:color="auto"/>
                                        <w:left w:val="none" w:sz="0" w:space="0" w:color="auto"/>
                                        <w:bottom w:val="none" w:sz="0" w:space="0" w:color="auto"/>
                                        <w:right w:val="none" w:sz="0" w:space="0" w:color="auto"/>
                                      </w:divBdr>
                                      <w:divsChild>
                                        <w:div w:id="1221092109">
                                          <w:marLeft w:val="0"/>
                                          <w:marRight w:val="0"/>
                                          <w:marTop w:val="0"/>
                                          <w:marBottom w:val="0"/>
                                          <w:divBdr>
                                            <w:top w:val="none" w:sz="0" w:space="0" w:color="auto"/>
                                            <w:left w:val="none" w:sz="0" w:space="0" w:color="auto"/>
                                            <w:bottom w:val="none" w:sz="0" w:space="0" w:color="auto"/>
                                            <w:right w:val="none" w:sz="0" w:space="0" w:color="auto"/>
                                          </w:divBdr>
                                          <w:divsChild>
                                            <w:div w:id="91173860">
                                              <w:marLeft w:val="0"/>
                                              <w:marRight w:val="0"/>
                                              <w:marTop w:val="0"/>
                                              <w:marBottom w:val="0"/>
                                              <w:divBdr>
                                                <w:top w:val="none" w:sz="0" w:space="0" w:color="auto"/>
                                                <w:left w:val="none" w:sz="0" w:space="0" w:color="auto"/>
                                                <w:bottom w:val="none" w:sz="0" w:space="0" w:color="auto"/>
                                                <w:right w:val="none" w:sz="0" w:space="0" w:color="auto"/>
                                              </w:divBdr>
                                              <w:divsChild>
                                                <w:div w:id="290208638">
                                                  <w:marLeft w:val="0"/>
                                                  <w:marRight w:val="0"/>
                                                  <w:marTop w:val="0"/>
                                                  <w:marBottom w:val="0"/>
                                                  <w:divBdr>
                                                    <w:top w:val="none" w:sz="0" w:space="0" w:color="auto"/>
                                                    <w:left w:val="none" w:sz="0" w:space="0" w:color="auto"/>
                                                    <w:bottom w:val="none" w:sz="0" w:space="0" w:color="auto"/>
                                                    <w:right w:val="none" w:sz="0" w:space="0" w:color="auto"/>
                                                  </w:divBdr>
                                                  <w:divsChild>
                                                    <w:div w:id="1497378704">
                                                      <w:marLeft w:val="0"/>
                                                      <w:marRight w:val="0"/>
                                                      <w:marTop w:val="0"/>
                                                      <w:marBottom w:val="0"/>
                                                      <w:divBdr>
                                                        <w:top w:val="none" w:sz="0" w:space="0" w:color="auto"/>
                                                        <w:left w:val="none" w:sz="0" w:space="0" w:color="auto"/>
                                                        <w:bottom w:val="none" w:sz="0" w:space="0" w:color="auto"/>
                                                        <w:right w:val="none" w:sz="0" w:space="0" w:color="auto"/>
                                                      </w:divBdr>
                                                    </w:div>
                                                    <w:div w:id="1037585664">
                                                      <w:marLeft w:val="0"/>
                                                      <w:marRight w:val="0"/>
                                                      <w:marTop w:val="0"/>
                                                      <w:marBottom w:val="0"/>
                                                      <w:divBdr>
                                                        <w:top w:val="none" w:sz="0" w:space="0" w:color="auto"/>
                                                        <w:left w:val="none" w:sz="0" w:space="0" w:color="auto"/>
                                                        <w:bottom w:val="none" w:sz="0" w:space="0" w:color="auto"/>
                                                        <w:right w:val="none" w:sz="0" w:space="0" w:color="auto"/>
                                                      </w:divBdr>
                                                    </w:div>
                                                  </w:divsChild>
                                                </w:div>
                                                <w:div w:id="66659247">
                                                  <w:marLeft w:val="0"/>
                                                  <w:marRight w:val="0"/>
                                                  <w:marTop w:val="0"/>
                                                  <w:marBottom w:val="0"/>
                                                  <w:divBdr>
                                                    <w:top w:val="none" w:sz="0" w:space="0" w:color="auto"/>
                                                    <w:left w:val="none" w:sz="0" w:space="0" w:color="auto"/>
                                                    <w:bottom w:val="none" w:sz="0" w:space="0" w:color="auto"/>
                                                    <w:right w:val="none" w:sz="0" w:space="0" w:color="auto"/>
                                                  </w:divBdr>
                                                  <w:divsChild>
                                                    <w:div w:id="595526209">
                                                      <w:marLeft w:val="0"/>
                                                      <w:marRight w:val="0"/>
                                                      <w:marTop w:val="0"/>
                                                      <w:marBottom w:val="0"/>
                                                      <w:divBdr>
                                                        <w:top w:val="none" w:sz="0" w:space="0" w:color="auto"/>
                                                        <w:left w:val="none" w:sz="0" w:space="0" w:color="auto"/>
                                                        <w:bottom w:val="none" w:sz="0" w:space="0" w:color="auto"/>
                                                        <w:right w:val="none" w:sz="0" w:space="0" w:color="auto"/>
                                                      </w:divBdr>
                                                      <w:divsChild>
                                                        <w:div w:id="163344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5244489">
          <w:marLeft w:val="0"/>
          <w:marRight w:val="0"/>
          <w:marTop w:val="0"/>
          <w:marBottom w:val="120"/>
          <w:divBdr>
            <w:top w:val="single" w:sz="6" w:space="0" w:color="auto"/>
            <w:left w:val="single" w:sz="24" w:space="0" w:color="auto"/>
            <w:bottom w:val="single" w:sz="6" w:space="0" w:color="auto"/>
            <w:right w:val="single" w:sz="6" w:space="0" w:color="auto"/>
          </w:divBdr>
          <w:divsChild>
            <w:div w:id="719330686">
              <w:marLeft w:val="0"/>
              <w:marRight w:val="0"/>
              <w:marTop w:val="120"/>
              <w:marBottom w:val="120"/>
              <w:divBdr>
                <w:top w:val="none" w:sz="0" w:space="0" w:color="auto"/>
                <w:left w:val="none" w:sz="0" w:space="0" w:color="auto"/>
                <w:bottom w:val="none" w:sz="0" w:space="0" w:color="auto"/>
                <w:right w:val="none" w:sz="0" w:space="0" w:color="auto"/>
              </w:divBdr>
              <w:divsChild>
                <w:div w:id="1906985494">
                  <w:marLeft w:val="0"/>
                  <w:marRight w:val="0"/>
                  <w:marTop w:val="0"/>
                  <w:marBottom w:val="0"/>
                  <w:divBdr>
                    <w:top w:val="none" w:sz="0" w:space="0" w:color="auto"/>
                    <w:left w:val="none" w:sz="0" w:space="0" w:color="auto"/>
                    <w:bottom w:val="none" w:sz="0" w:space="0" w:color="auto"/>
                    <w:right w:val="none" w:sz="0" w:space="0" w:color="auto"/>
                  </w:divBdr>
                  <w:divsChild>
                    <w:div w:id="9587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1862">
          <w:marLeft w:val="0"/>
          <w:marRight w:val="0"/>
          <w:marTop w:val="0"/>
          <w:marBottom w:val="120"/>
          <w:divBdr>
            <w:top w:val="single" w:sz="6" w:space="0" w:color="auto"/>
            <w:left w:val="single" w:sz="24" w:space="0" w:color="auto"/>
            <w:bottom w:val="single" w:sz="6" w:space="0" w:color="auto"/>
            <w:right w:val="single" w:sz="6" w:space="0" w:color="auto"/>
          </w:divBdr>
          <w:divsChild>
            <w:div w:id="1117484432">
              <w:marLeft w:val="0"/>
              <w:marRight w:val="0"/>
              <w:marTop w:val="120"/>
              <w:marBottom w:val="120"/>
              <w:divBdr>
                <w:top w:val="none" w:sz="0" w:space="0" w:color="auto"/>
                <w:left w:val="none" w:sz="0" w:space="0" w:color="auto"/>
                <w:bottom w:val="none" w:sz="0" w:space="0" w:color="auto"/>
                <w:right w:val="none" w:sz="0" w:space="0" w:color="auto"/>
              </w:divBdr>
              <w:divsChild>
                <w:div w:id="1435319038">
                  <w:marLeft w:val="0"/>
                  <w:marRight w:val="0"/>
                  <w:marTop w:val="0"/>
                  <w:marBottom w:val="0"/>
                  <w:divBdr>
                    <w:top w:val="none" w:sz="0" w:space="0" w:color="auto"/>
                    <w:left w:val="none" w:sz="0" w:space="0" w:color="auto"/>
                    <w:bottom w:val="none" w:sz="0" w:space="0" w:color="auto"/>
                    <w:right w:val="none" w:sz="0" w:space="0" w:color="auto"/>
                  </w:divBdr>
                  <w:divsChild>
                    <w:div w:id="11737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43456">
          <w:marLeft w:val="0"/>
          <w:marRight w:val="0"/>
          <w:marTop w:val="120"/>
          <w:marBottom w:val="0"/>
          <w:divBdr>
            <w:top w:val="single" w:sz="6" w:space="0" w:color="D5DDC6"/>
            <w:left w:val="single" w:sz="6" w:space="4" w:color="D5DDC6"/>
            <w:bottom w:val="single" w:sz="6" w:space="0" w:color="D5DDC6"/>
            <w:right w:val="single" w:sz="6" w:space="0" w:color="D5DDC6"/>
          </w:divBdr>
        </w:div>
        <w:div w:id="145782868">
          <w:marLeft w:val="0"/>
          <w:marRight w:val="0"/>
          <w:marTop w:val="0"/>
          <w:marBottom w:val="120"/>
          <w:divBdr>
            <w:top w:val="single" w:sz="6" w:space="0" w:color="auto"/>
            <w:left w:val="single" w:sz="24" w:space="0" w:color="auto"/>
            <w:bottom w:val="single" w:sz="6" w:space="0" w:color="auto"/>
            <w:right w:val="single" w:sz="6" w:space="0" w:color="auto"/>
          </w:divBdr>
          <w:divsChild>
            <w:div w:id="1641570861">
              <w:marLeft w:val="0"/>
              <w:marRight w:val="0"/>
              <w:marTop w:val="120"/>
              <w:marBottom w:val="120"/>
              <w:divBdr>
                <w:top w:val="none" w:sz="0" w:space="0" w:color="auto"/>
                <w:left w:val="none" w:sz="0" w:space="0" w:color="auto"/>
                <w:bottom w:val="none" w:sz="0" w:space="0" w:color="auto"/>
                <w:right w:val="none" w:sz="0" w:space="0" w:color="auto"/>
              </w:divBdr>
              <w:divsChild>
                <w:div w:id="766267270">
                  <w:marLeft w:val="0"/>
                  <w:marRight w:val="0"/>
                  <w:marTop w:val="0"/>
                  <w:marBottom w:val="0"/>
                  <w:divBdr>
                    <w:top w:val="none" w:sz="0" w:space="0" w:color="auto"/>
                    <w:left w:val="none" w:sz="0" w:space="0" w:color="auto"/>
                    <w:bottom w:val="none" w:sz="0" w:space="0" w:color="auto"/>
                    <w:right w:val="none" w:sz="0" w:space="0" w:color="auto"/>
                  </w:divBdr>
                  <w:divsChild>
                    <w:div w:id="19765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08630">
          <w:marLeft w:val="0"/>
          <w:marRight w:val="0"/>
          <w:marTop w:val="120"/>
          <w:marBottom w:val="0"/>
          <w:divBdr>
            <w:top w:val="single" w:sz="6" w:space="0" w:color="D5DDC6"/>
            <w:left w:val="single" w:sz="6" w:space="4" w:color="D5DDC6"/>
            <w:bottom w:val="single" w:sz="6" w:space="0" w:color="D5DDC6"/>
            <w:right w:val="single" w:sz="6" w:space="0" w:color="D5DDC6"/>
          </w:divBdr>
        </w:div>
        <w:div w:id="543250090">
          <w:marLeft w:val="0"/>
          <w:marRight w:val="0"/>
          <w:marTop w:val="0"/>
          <w:marBottom w:val="120"/>
          <w:divBdr>
            <w:top w:val="single" w:sz="6" w:space="0" w:color="auto"/>
            <w:left w:val="single" w:sz="24" w:space="0" w:color="auto"/>
            <w:bottom w:val="single" w:sz="6" w:space="0" w:color="auto"/>
            <w:right w:val="single" w:sz="6" w:space="0" w:color="auto"/>
          </w:divBdr>
          <w:divsChild>
            <w:div w:id="1905405682">
              <w:marLeft w:val="0"/>
              <w:marRight w:val="0"/>
              <w:marTop w:val="120"/>
              <w:marBottom w:val="120"/>
              <w:divBdr>
                <w:top w:val="none" w:sz="0" w:space="0" w:color="auto"/>
                <w:left w:val="none" w:sz="0" w:space="0" w:color="auto"/>
                <w:bottom w:val="none" w:sz="0" w:space="0" w:color="auto"/>
                <w:right w:val="none" w:sz="0" w:space="0" w:color="auto"/>
              </w:divBdr>
              <w:divsChild>
                <w:div w:id="1951206388">
                  <w:marLeft w:val="0"/>
                  <w:marRight w:val="0"/>
                  <w:marTop w:val="0"/>
                  <w:marBottom w:val="0"/>
                  <w:divBdr>
                    <w:top w:val="none" w:sz="0" w:space="0" w:color="auto"/>
                    <w:left w:val="none" w:sz="0" w:space="0" w:color="auto"/>
                    <w:bottom w:val="none" w:sz="0" w:space="0" w:color="auto"/>
                    <w:right w:val="none" w:sz="0" w:space="0" w:color="auto"/>
                  </w:divBdr>
                  <w:divsChild>
                    <w:div w:id="9721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51231">
          <w:marLeft w:val="0"/>
          <w:marRight w:val="0"/>
          <w:marTop w:val="120"/>
          <w:marBottom w:val="0"/>
          <w:divBdr>
            <w:top w:val="single" w:sz="6" w:space="0" w:color="D5DDC6"/>
            <w:left w:val="single" w:sz="6" w:space="4" w:color="D5DDC6"/>
            <w:bottom w:val="single" w:sz="6" w:space="0" w:color="D5DDC6"/>
            <w:right w:val="single" w:sz="6" w:space="0" w:color="D5DDC6"/>
          </w:divBdr>
        </w:div>
        <w:div w:id="1174567099">
          <w:marLeft w:val="0"/>
          <w:marRight w:val="0"/>
          <w:marTop w:val="0"/>
          <w:marBottom w:val="120"/>
          <w:divBdr>
            <w:top w:val="single" w:sz="6" w:space="0" w:color="auto"/>
            <w:left w:val="single" w:sz="24" w:space="0" w:color="auto"/>
            <w:bottom w:val="single" w:sz="6" w:space="0" w:color="auto"/>
            <w:right w:val="single" w:sz="6" w:space="0" w:color="auto"/>
          </w:divBdr>
          <w:divsChild>
            <w:div w:id="893389753">
              <w:marLeft w:val="0"/>
              <w:marRight w:val="0"/>
              <w:marTop w:val="120"/>
              <w:marBottom w:val="120"/>
              <w:divBdr>
                <w:top w:val="none" w:sz="0" w:space="0" w:color="auto"/>
                <w:left w:val="none" w:sz="0" w:space="0" w:color="auto"/>
                <w:bottom w:val="none" w:sz="0" w:space="0" w:color="auto"/>
                <w:right w:val="none" w:sz="0" w:space="0" w:color="auto"/>
              </w:divBdr>
              <w:divsChild>
                <w:div w:id="1907566102">
                  <w:marLeft w:val="0"/>
                  <w:marRight w:val="0"/>
                  <w:marTop w:val="0"/>
                  <w:marBottom w:val="0"/>
                  <w:divBdr>
                    <w:top w:val="none" w:sz="0" w:space="0" w:color="auto"/>
                    <w:left w:val="none" w:sz="0" w:space="0" w:color="auto"/>
                    <w:bottom w:val="none" w:sz="0" w:space="0" w:color="auto"/>
                    <w:right w:val="none" w:sz="0" w:space="0" w:color="auto"/>
                  </w:divBdr>
                  <w:divsChild>
                    <w:div w:id="17208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99658">
          <w:marLeft w:val="0"/>
          <w:marRight w:val="0"/>
          <w:marTop w:val="120"/>
          <w:marBottom w:val="0"/>
          <w:divBdr>
            <w:top w:val="single" w:sz="6" w:space="0" w:color="D5DDC6"/>
            <w:left w:val="single" w:sz="6" w:space="4" w:color="D5DDC6"/>
            <w:bottom w:val="single" w:sz="6" w:space="0" w:color="D5DDC6"/>
            <w:right w:val="single" w:sz="6" w:space="0" w:color="D5DDC6"/>
          </w:divBdr>
        </w:div>
        <w:div w:id="192891351">
          <w:marLeft w:val="0"/>
          <w:marRight w:val="0"/>
          <w:marTop w:val="0"/>
          <w:marBottom w:val="120"/>
          <w:divBdr>
            <w:top w:val="single" w:sz="6" w:space="0" w:color="auto"/>
            <w:left w:val="single" w:sz="24" w:space="0" w:color="auto"/>
            <w:bottom w:val="single" w:sz="6" w:space="0" w:color="auto"/>
            <w:right w:val="single" w:sz="6" w:space="0" w:color="auto"/>
          </w:divBdr>
          <w:divsChild>
            <w:div w:id="27073702">
              <w:marLeft w:val="0"/>
              <w:marRight w:val="0"/>
              <w:marTop w:val="120"/>
              <w:marBottom w:val="120"/>
              <w:divBdr>
                <w:top w:val="none" w:sz="0" w:space="0" w:color="auto"/>
                <w:left w:val="none" w:sz="0" w:space="0" w:color="auto"/>
                <w:bottom w:val="none" w:sz="0" w:space="0" w:color="auto"/>
                <w:right w:val="none" w:sz="0" w:space="0" w:color="auto"/>
              </w:divBdr>
              <w:divsChild>
                <w:div w:id="1279215867">
                  <w:marLeft w:val="0"/>
                  <w:marRight w:val="0"/>
                  <w:marTop w:val="0"/>
                  <w:marBottom w:val="0"/>
                  <w:divBdr>
                    <w:top w:val="none" w:sz="0" w:space="0" w:color="auto"/>
                    <w:left w:val="none" w:sz="0" w:space="0" w:color="auto"/>
                    <w:bottom w:val="none" w:sz="0" w:space="0" w:color="auto"/>
                    <w:right w:val="none" w:sz="0" w:space="0" w:color="auto"/>
                  </w:divBdr>
                  <w:divsChild>
                    <w:div w:id="11702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3231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30099007">
      <w:bodyDiv w:val="1"/>
      <w:marLeft w:val="0"/>
      <w:marRight w:val="0"/>
      <w:marTop w:val="0"/>
      <w:marBottom w:val="0"/>
      <w:divBdr>
        <w:top w:val="none" w:sz="0" w:space="0" w:color="auto"/>
        <w:left w:val="none" w:sz="0" w:space="0" w:color="auto"/>
        <w:bottom w:val="none" w:sz="0" w:space="0" w:color="auto"/>
        <w:right w:val="none" w:sz="0" w:space="0" w:color="auto"/>
      </w:divBdr>
      <w:divsChild>
        <w:div w:id="719595098">
          <w:marLeft w:val="0"/>
          <w:marRight w:val="0"/>
          <w:marTop w:val="0"/>
          <w:marBottom w:val="120"/>
          <w:divBdr>
            <w:top w:val="single" w:sz="6" w:space="0" w:color="auto"/>
            <w:left w:val="single" w:sz="24" w:space="0" w:color="auto"/>
            <w:bottom w:val="single" w:sz="6" w:space="0" w:color="auto"/>
            <w:right w:val="single" w:sz="6" w:space="0" w:color="auto"/>
          </w:divBdr>
          <w:divsChild>
            <w:div w:id="1506049778">
              <w:marLeft w:val="0"/>
              <w:marRight w:val="0"/>
              <w:marTop w:val="120"/>
              <w:marBottom w:val="120"/>
              <w:divBdr>
                <w:top w:val="none" w:sz="0" w:space="0" w:color="auto"/>
                <w:left w:val="none" w:sz="0" w:space="0" w:color="auto"/>
                <w:bottom w:val="none" w:sz="0" w:space="0" w:color="auto"/>
                <w:right w:val="none" w:sz="0" w:space="0" w:color="auto"/>
              </w:divBdr>
              <w:divsChild>
                <w:div w:id="192767577">
                  <w:marLeft w:val="0"/>
                  <w:marRight w:val="0"/>
                  <w:marTop w:val="0"/>
                  <w:marBottom w:val="0"/>
                  <w:divBdr>
                    <w:top w:val="none" w:sz="0" w:space="0" w:color="auto"/>
                    <w:left w:val="none" w:sz="0" w:space="0" w:color="auto"/>
                    <w:bottom w:val="none" w:sz="0" w:space="0" w:color="auto"/>
                    <w:right w:val="none" w:sz="0" w:space="0" w:color="auto"/>
                  </w:divBdr>
                  <w:divsChild>
                    <w:div w:id="18257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16369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66646544">
      <w:bodyDiv w:val="1"/>
      <w:marLeft w:val="0"/>
      <w:marRight w:val="0"/>
      <w:marTop w:val="0"/>
      <w:marBottom w:val="0"/>
      <w:divBdr>
        <w:top w:val="none" w:sz="0" w:space="0" w:color="auto"/>
        <w:left w:val="none" w:sz="0" w:space="0" w:color="auto"/>
        <w:bottom w:val="none" w:sz="0" w:space="0" w:color="auto"/>
        <w:right w:val="none" w:sz="0" w:space="0" w:color="auto"/>
      </w:divBdr>
      <w:divsChild>
        <w:div w:id="958343040">
          <w:marLeft w:val="0"/>
          <w:marRight w:val="0"/>
          <w:marTop w:val="0"/>
          <w:marBottom w:val="120"/>
          <w:divBdr>
            <w:top w:val="single" w:sz="6" w:space="0" w:color="auto"/>
            <w:left w:val="single" w:sz="24" w:space="0" w:color="auto"/>
            <w:bottom w:val="single" w:sz="6" w:space="0" w:color="auto"/>
            <w:right w:val="single" w:sz="6" w:space="0" w:color="auto"/>
          </w:divBdr>
          <w:divsChild>
            <w:div w:id="490952011">
              <w:marLeft w:val="0"/>
              <w:marRight w:val="0"/>
              <w:marTop w:val="120"/>
              <w:marBottom w:val="120"/>
              <w:divBdr>
                <w:top w:val="none" w:sz="0" w:space="0" w:color="auto"/>
                <w:left w:val="none" w:sz="0" w:space="0" w:color="auto"/>
                <w:bottom w:val="none" w:sz="0" w:space="0" w:color="auto"/>
                <w:right w:val="none" w:sz="0" w:space="0" w:color="auto"/>
              </w:divBdr>
              <w:divsChild>
                <w:div w:id="1099712586">
                  <w:marLeft w:val="0"/>
                  <w:marRight w:val="0"/>
                  <w:marTop w:val="0"/>
                  <w:marBottom w:val="0"/>
                  <w:divBdr>
                    <w:top w:val="none" w:sz="0" w:space="0" w:color="auto"/>
                    <w:left w:val="none" w:sz="0" w:space="0" w:color="auto"/>
                    <w:bottom w:val="none" w:sz="0" w:space="0" w:color="auto"/>
                    <w:right w:val="none" w:sz="0" w:space="0" w:color="auto"/>
                  </w:divBdr>
                  <w:divsChild>
                    <w:div w:id="16928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0703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38891416">
      <w:bodyDiv w:val="1"/>
      <w:marLeft w:val="0"/>
      <w:marRight w:val="0"/>
      <w:marTop w:val="0"/>
      <w:marBottom w:val="0"/>
      <w:divBdr>
        <w:top w:val="none" w:sz="0" w:space="0" w:color="auto"/>
        <w:left w:val="none" w:sz="0" w:space="0" w:color="auto"/>
        <w:bottom w:val="none" w:sz="0" w:space="0" w:color="auto"/>
        <w:right w:val="none" w:sz="0" w:space="0" w:color="auto"/>
      </w:divBdr>
      <w:divsChild>
        <w:div w:id="494489988">
          <w:marLeft w:val="0"/>
          <w:marRight w:val="0"/>
          <w:marTop w:val="0"/>
          <w:marBottom w:val="120"/>
          <w:divBdr>
            <w:top w:val="single" w:sz="6" w:space="0" w:color="auto"/>
            <w:left w:val="single" w:sz="24" w:space="0" w:color="auto"/>
            <w:bottom w:val="single" w:sz="6" w:space="0" w:color="auto"/>
            <w:right w:val="single" w:sz="6" w:space="0" w:color="auto"/>
          </w:divBdr>
          <w:divsChild>
            <w:div w:id="24257616">
              <w:marLeft w:val="0"/>
              <w:marRight w:val="0"/>
              <w:marTop w:val="120"/>
              <w:marBottom w:val="120"/>
              <w:divBdr>
                <w:top w:val="none" w:sz="0" w:space="0" w:color="auto"/>
                <w:left w:val="none" w:sz="0" w:space="0" w:color="auto"/>
                <w:bottom w:val="none" w:sz="0" w:space="0" w:color="auto"/>
                <w:right w:val="none" w:sz="0" w:space="0" w:color="auto"/>
              </w:divBdr>
              <w:divsChild>
                <w:div w:id="1391267814">
                  <w:marLeft w:val="0"/>
                  <w:marRight w:val="0"/>
                  <w:marTop w:val="0"/>
                  <w:marBottom w:val="0"/>
                  <w:divBdr>
                    <w:top w:val="none" w:sz="0" w:space="0" w:color="auto"/>
                    <w:left w:val="none" w:sz="0" w:space="0" w:color="auto"/>
                    <w:bottom w:val="none" w:sz="0" w:space="0" w:color="auto"/>
                    <w:right w:val="none" w:sz="0" w:space="0" w:color="auto"/>
                  </w:divBdr>
                  <w:divsChild>
                    <w:div w:id="21320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6881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26056279">
      <w:bodyDiv w:val="1"/>
      <w:marLeft w:val="0"/>
      <w:marRight w:val="0"/>
      <w:marTop w:val="0"/>
      <w:marBottom w:val="0"/>
      <w:divBdr>
        <w:top w:val="none" w:sz="0" w:space="0" w:color="auto"/>
        <w:left w:val="none" w:sz="0" w:space="0" w:color="auto"/>
        <w:bottom w:val="none" w:sz="0" w:space="0" w:color="auto"/>
        <w:right w:val="none" w:sz="0" w:space="0" w:color="auto"/>
      </w:divBdr>
      <w:divsChild>
        <w:div w:id="1080448984">
          <w:marLeft w:val="0"/>
          <w:marRight w:val="0"/>
          <w:marTop w:val="0"/>
          <w:marBottom w:val="120"/>
          <w:divBdr>
            <w:top w:val="single" w:sz="6" w:space="0" w:color="auto"/>
            <w:left w:val="single" w:sz="24" w:space="0" w:color="auto"/>
            <w:bottom w:val="single" w:sz="6" w:space="0" w:color="auto"/>
            <w:right w:val="single" w:sz="6" w:space="0" w:color="auto"/>
          </w:divBdr>
          <w:divsChild>
            <w:div w:id="1353919055">
              <w:marLeft w:val="0"/>
              <w:marRight w:val="0"/>
              <w:marTop w:val="120"/>
              <w:marBottom w:val="120"/>
              <w:divBdr>
                <w:top w:val="none" w:sz="0" w:space="0" w:color="auto"/>
                <w:left w:val="none" w:sz="0" w:space="0" w:color="auto"/>
                <w:bottom w:val="none" w:sz="0" w:space="0" w:color="auto"/>
                <w:right w:val="none" w:sz="0" w:space="0" w:color="auto"/>
              </w:divBdr>
              <w:divsChild>
                <w:div w:id="642925028">
                  <w:marLeft w:val="0"/>
                  <w:marRight w:val="0"/>
                  <w:marTop w:val="0"/>
                  <w:marBottom w:val="0"/>
                  <w:divBdr>
                    <w:top w:val="none" w:sz="0" w:space="0" w:color="auto"/>
                    <w:left w:val="none" w:sz="0" w:space="0" w:color="auto"/>
                    <w:bottom w:val="none" w:sz="0" w:space="0" w:color="auto"/>
                    <w:right w:val="none" w:sz="0" w:space="0" w:color="auto"/>
                  </w:divBdr>
                  <w:divsChild>
                    <w:div w:id="12550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74409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pr/test.jsp?filename=TestCollection16"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TotalTime>
  <Pages>1</Pages>
  <Words>6661</Words>
  <Characters>37972</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sripathi mamillapalli</dc:creator>
  <cp:keywords/>
  <dc:description/>
  <cp:lastModifiedBy>sripathi mamillapalli</cp:lastModifiedBy>
  <cp:revision>3</cp:revision>
  <dcterms:created xsi:type="dcterms:W3CDTF">2022-09-15T17:15:00Z</dcterms:created>
  <dcterms:modified xsi:type="dcterms:W3CDTF">2022-09-16T20:24:00Z</dcterms:modified>
</cp:coreProperties>
</file>